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A8DF6" w14:textId="750EB256" w:rsidR="006C774A" w:rsidRDefault="006C774A" w:rsidP="00252EF5">
      <w:pPr>
        <w:spacing w:after="0" w:line="480" w:lineRule="auto"/>
        <w:jc w:val="center"/>
        <w:rPr>
          <w:rFonts w:ascii="Times" w:hAnsi="Times" w:cs="Times"/>
          <w:sz w:val="44"/>
          <w:szCs w:val="44"/>
        </w:rPr>
      </w:pPr>
      <w:r w:rsidRPr="006C774A">
        <w:rPr>
          <w:rFonts w:ascii="Times" w:hAnsi="Times" w:cs="Times"/>
          <w:sz w:val="44"/>
          <w:szCs w:val="44"/>
        </w:rPr>
        <w:t xml:space="preserve">Modeling </w:t>
      </w:r>
      <w:r w:rsidR="00252EF5">
        <w:rPr>
          <w:rFonts w:ascii="Times" w:hAnsi="Times" w:cs="Times"/>
          <w:sz w:val="44"/>
          <w:szCs w:val="44"/>
        </w:rPr>
        <w:t>Carbon Dioxide</w:t>
      </w:r>
      <w:r w:rsidRPr="006C774A">
        <w:rPr>
          <w:rFonts w:ascii="Times" w:hAnsi="Times" w:cs="Times"/>
          <w:sz w:val="44"/>
          <w:szCs w:val="44"/>
        </w:rPr>
        <w:t xml:space="preserve"> </w:t>
      </w:r>
      <w:r w:rsidR="00252EF5">
        <w:rPr>
          <w:rFonts w:ascii="Times" w:hAnsi="Times" w:cs="Times"/>
          <w:sz w:val="44"/>
          <w:szCs w:val="44"/>
        </w:rPr>
        <w:t>V</w:t>
      </w:r>
      <w:r w:rsidRPr="006C774A">
        <w:rPr>
          <w:rFonts w:ascii="Times" w:hAnsi="Times" w:cs="Times"/>
          <w:sz w:val="44"/>
          <w:szCs w:val="44"/>
        </w:rPr>
        <w:t xml:space="preserve">ibrational </w:t>
      </w:r>
      <w:r w:rsidR="00252EF5">
        <w:rPr>
          <w:rFonts w:ascii="Times" w:hAnsi="Times" w:cs="Times"/>
          <w:sz w:val="44"/>
          <w:szCs w:val="44"/>
        </w:rPr>
        <w:t>F</w:t>
      </w:r>
      <w:r w:rsidRPr="006C774A">
        <w:rPr>
          <w:rFonts w:ascii="Times" w:hAnsi="Times" w:cs="Times"/>
          <w:sz w:val="44"/>
          <w:szCs w:val="44"/>
        </w:rPr>
        <w:t xml:space="preserve">requencies in </w:t>
      </w:r>
      <w:r w:rsidR="00252EF5">
        <w:rPr>
          <w:rFonts w:ascii="Times" w:hAnsi="Times" w:cs="Times"/>
          <w:sz w:val="44"/>
          <w:szCs w:val="44"/>
        </w:rPr>
        <w:t>I</w:t>
      </w:r>
      <w:r w:rsidRPr="006C774A">
        <w:rPr>
          <w:rFonts w:ascii="Times" w:hAnsi="Times" w:cs="Times"/>
          <w:sz w:val="44"/>
          <w:szCs w:val="44"/>
        </w:rPr>
        <w:t xml:space="preserve">onic </w:t>
      </w:r>
      <w:r w:rsidR="00252EF5">
        <w:rPr>
          <w:rFonts w:ascii="Times" w:hAnsi="Times" w:cs="Times"/>
          <w:sz w:val="44"/>
          <w:szCs w:val="44"/>
        </w:rPr>
        <w:t>L</w:t>
      </w:r>
      <w:r w:rsidRPr="006C774A">
        <w:rPr>
          <w:rFonts w:ascii="Times" w:hAnsi="Times" w:cs="Times"/>
          <w:sz w:val="44"/>
          <w:szCs w:val="44"/>
        </w:rPr>
        <w:t>iquids</w:t>
      </w:r>
      <w:r w:rsidR="00634FE0">
        <w:rPr>
          <w:rFonts w:ascii="Times" w:hAnsi="Times" w:cs="Times"/>
          <w:sz w:val="44"/>
          <w:szCs w:val="44"/>
        </w:rPr>
        <w:t>:</w:t>
      </w:r>
      <w:r w:rsidR="00D9694D">
        <w:rPr>
          <w:rFonts w:ascii="Times" w:hAnsi="Times" w:cs="Times"/>
          <w:sz w:val="44"/>
          <w:szCs w:val="44"/>
        </w:rPr>
        <w:t xml:space="preserve"> II.</w:t>
      </w:r>
      <w:r w:rsidRPr="006C774A">
        <w:rPr>
          <w:rFonts w:ascii="Times" w:hAnsi="Times" w:cs="Times"/>
          <w:sz w:val="44"/>
          <w:szCs w:val="44"/>
        </w:rPr>
        <w:t xml:space="preserve"> </w:t>
      </w:r>
      <w:r w:rsidR="00252EF5">
        <w:rPr>
          <w:rFonts w:ascii="Times" w:hAnsi="Times" w:cs="Times"/>
          <w:sz w:val="44"/>
          <w:szCs w:val="44"/>
        </w:rPr>
        <w:t>Spectroscopic Map</w:t>
      </w:r>
    </w:p>
    <w:p w14:paraId="2C4935A7" w14:textId="77777777" w:rsidR="00252EF5" w:rsidRPr="00252EF5" w:rsidRDefault="00252EF5" w:rsidP="00252EF5">
      <w:pPr>
        <w:spacing w:after="0" w:line="480" w:lineRule="auto"/>
        <w:jc w:val="center"/>
        <w:rPr>
          <w:rFonts w:ascii="Times" w:hAnsi="Times" w:cs="Times"/>
          <w:sz w:val="24"/>
          <w:szCs w:val="24"/>
        </w:rPr>
      </w:pPr>
    </w:p>
    <w:p w14:paraId="25D4E485" w14:textId="792AC35E" w:rsidR="006C774A" w:rsidRPr="006C774A" w:rsidRDefault="006C774A" w:rsidP="00252EF5">
      <w:pPr>
        <w:spacing w:after="0" w:line="480" w:lineRule="auto"/>
        <w:jc w:val="center"/>
        <w:rPr>
          <w:rFonts w:ascii="Times" w:hAnsi="Times" w:cs="Times"/>
          <w:sz w:val="24"/>
          <w:szCs w:val="24"/>
        </w:rPr>
      </w:pPr>
      <w:r w:rsidRPr="006C774A">
        <w:rPr>
          <w:rFonts w:ascii="Times" w:hAnsi="Times" w:cs="Times"/>
          <w:sz w:val="24"/>
          <w:szCs w:val="24"/>
        </w:rPr>
        <w:t>Clyde A. Daly Jr.,</w:t>
      </w:r>
      <w:r w:rsidRPr="006C774A">
        <w:rPr>
          <w:rFonts w:ascii="Times" w:hAnsi="Times" w:cs="Times"/>
          <w:sz w:val="24"/>
          <w:szCs w:val="24"/>
          <w:vertAlign w:val="superscript"/>
        </w:rPr>
        <w:t>1</w:t>
      </w:r>
      <w:r w:rsidRPr="006C774A">
        <w:rPr>
          <w:rFonts w:ascii="Times" w:hAnsi="Times" w:cs="Times"/>
          <w:sz w:val="24"/>
          <w:szCs w:val="24"/>
        </w:rPr>
        <w:t xml:space="preserve"> Eric J. Berquist,</w:t>
      </w:r>
      <w:r w:rsidRPr="006C774A">
        <w:rPr>
          <w:rFonts w:ascii="Times" w:hAnsi="Times" w:cs="Times"/>
          <w:sz w:val="24"/>
          <w:szCs w:val="24"/>
          <w:vertAlign w:val="superscript"/>
        </w:rPr>
        <w:t>2,3</w:t>
      </w:r>
      <w:r w:rsidRPr="006C774A">
        <w:rPr>
          <w:rFonts w:ascii="Times" w:hAnsi="Times" w:cs="Times"/>
          <w:sz w:val="24"/>
          <w:szCs w:val="24"/>
        </w:rPr>
        <w:t xml:space="preserve"> Thomas Brinzer,</w:t>
      </w:r>
      <w:r w:rsidRPr="006C774A">
        <w:rPr>
          <w:rFonts w:ascii="Times" w:hAnsi="Times" w:cs="Times"/>
          <w:sz w:val="24"/>
          <w:szCs w:val="24"/>
          <w:vertAlign w:val="superscript"/>
        </w:rPr>
        <w:t>2,3</w:t>
      </w:r>
      <w:r w:rsidRPr="006C774A">
        <w:rPr>
          <w:rFonts w:ascii="Times" w:hAnsi="Times" w:cs="Times"/>
          <w:sz w:val="24"/>
          <w:szCs w:val="24"/>
        </w:rPr>
        <w:t xml:space="preserve"> Sean Garrett-Roe,</w:t>
      </w:r>
      <w:r w:rsidRPr="006C774A">
        <w:rPr>
          <w:rFonts w:ascii="Times" w:hAnsi="Times" w:cs="Times"/>
          <w:sz w:val="24"/>
          <w:szCs w:val="24"/>
          <w:vertAlign w:val="superscript"/>
        </w:rPr>
        <w:t>2,3</w:t>
      </w:r>
      <w:r w:rsidRPr="006C774A">
        <w:rPr>
          <w:rFonts w:ascii="Times" w:hAnsi="Times" w:cs="Times"/>
          <w:sz w:val="24"/>
          <w:szCs w:val="24"/>
        </w:rPr>
        <w:t xml:space="preserve"> Daniel S. Lambrecht,</w:t>
      </w:r>
      <w:r w:rsidRPr="006C774A">
        <w:rPr>
          <w:rFonts w:ascii="Times" w:hAnsi="Times" w:cs="Times"/>
          <w:sz w:val="24"/>
          <w:szCs w:val="24"/>
          <w:vertAlign w:val="superscript"/>
        </w:rPr>
        <w:t>2,3</w:t>
      </w:r>
      <w:r w:rsidRPr="006C774A">
        <w:rPr>
          <w:rFonts w:ascii="Times" w:hAnsi="Times" w:cs="Times"/>
          <w:sz w:val="24"/>
          <w:szCs w:val="24"/>
        </w:rPr>
        <w:t xml:space="preserve"> and Steven A. Corcelli</w:t>
      </w:r>
      <w:r w:rsidRPr="006C774A">
        <w:rPr>
          <w:rFonts w:ascii="Times" w:hAnsi="Times" w:cs="Times"/>
          <w:sz w:val="24"/>
          <w:szCs w:val="24"/>
          <w:vertAlign w:val="superscript"/>
        </w:rPr>
        <w:t>1</w:t>
      </w:r>
    </w:p>
    <w:p w14:paraId="7895F79D" w14:textId="77777777" w:rsidR="00252EF5" w:rsidRDefault="00252EF5" w:rsidP="006C774A">
      <w:pPr>
        <w:spacing w:after="0" w:line="480" w:lineRule="auto"/>
        <w:rPr>
          <w:rFonts w:ascii="Times" w:hAnsi="Times" w:cs="Times"/>
          <w:sz w:val="24"/>
          <w:szCs w:val="24"/>
          <w:vertAlign w:val="superscript"/>
        </w:rPr>
      </w:pPr>
    </w:p>
    <w:p w14:paraId="27D3F69F" w14:textId="312E6D1C" w:rsidR="00252EF5" w:rsidRDefault="006C774A" w:rsidP="00252EF5">
      <w:pPr>
        <w:spacing w:after="0" w:line="480" w:lineRule="auto"/>
        <w:jc w:val="both"/>
        <w:rPr>
          <w:rFonts w:ascii="Times" w:hAnsi="Times" w:cs="Times"/>
          <w:sz w:val="24"/>
          <w:szCs w:val="24"/>
        </w:rPr>
      </w:pPr>
      <w:r w:rsidRPr="006C774A">
        <w:rPr>
          <w:rFonts w:ascii="Times" w:hAnsi="Times" w:cs="Times"/>
          <w:sz w:val="24"/>
          <w:szCs w:val="24"/>
          <w:vertAlign w:val="superscript"/>
        </w:rPr>
        <w:t>1</w:t>
      </w:r>
      <w:r w:rsidR="00252EF5">
        <w:rPr>
          <w:rFonts w:ascii="Times" w:hAnsi="Times" w:cs="Times"/>
          <w:sz w:val="24"/>
          <w:szCs w:val="24"/>
          <w:vertAlign w:val="superscript"/>
        </w:rPr>
        <w:t xml:space="preserve"> </w:t>
      </w:r>
      <w:r w:rsidRPr="006C774A">
        <w:rPr>
          <w:rFonts w:ascii="Times" w:hAnsi="Times" w:cs="Times"/>
          <w:sz w:val="24"/>
          <w:szCs w:val="24"/>
        </w:rPr>
        <w:t xml:space="preserve">Department of Chemistry and Biochemistry, University of Notre Dame, </w:t>
      </w:r>
      <w:r w:rsidR="00252EF5">
        <w:rPr>
          <w:rFonts w:ascii="Times" w:hAnsi="Times" w:cs="Times"/>
          <w:sz w:val="24"/>
          <w:szCs w:val="24"/>
        </w:rPr>
        <w:t xml:space="preserve">251 </w:t>
      </w:r>
      <w:proofErr w:type="spellStart"/>
      <w:r w:rsidR="00252EF5">
        <w:rPr>
          <w:rFonts w:ascii="Times" w:hAnsi="Times" w:cs="Times"/>
          <w:sz w:val="24"/>
          <w:szCs w:val="24"/>
        </w:rPr>
        <w:t>Nieuwland</w:t>
      </w:r>
      <w:proofErr w:type="spellEnd"/>
      <w:r w:rsidR="00252EF5">
        <w:rPr>
          <w:rFonts w:ascii="Times" w:hAnsi="Times" w:cs="Times"/>
          <w:sz w:val="24"/>
          <w:szCs w:val="24"/>
        </w:rPr>
        <w:t xml:space="preserve"> Science Hall, </w:t>
      </w:r>
      <w:r w:rsidRPr="006C774A">
        <w:rPr>
          <w:rFonts w:ascii="Times" w:hAnsi="Times" w:cs="Times"/>
          <w:sz w:val="24"/>
          <w:szCs w:val="24"/>
        </w:rPr>
        <w:t>Notre Dame, Indiana</w:t>
      </w:r>
      <w:r w:rsidR="00252EF5">
        <w:rPr>
          <w:rFonts w:ascii="Times" w:hAnsi="Times" w:cs="Times"/>
          <w:sz w:val="24"/>
          <w:szCs w:val="24"/>
        </w:rPr>
        <w:t xml:space="preserve"> 46656</w:t>
      </w:r>
    </w:p>
    <w:p w14:paraId="2FD0E270" w14:textId="22B382FE" w:rsidR="00252EF5" w:rsidRDefault="006C774A" w:rsidP="00252EF5">
      <w:pPr>
        <w:spacing w:after="0" w:line="480" w:lineRule="auto"/>
        <w:jc w:val="both"/>
        <w:rPr>
          <w:rFonts w:ascii="Times" w:hAnsi="Times" w:cs="Times"/>
          <w:sz w:val="24"/>
          <w:szCs w:val="24"/>
        </w:rPr>
      </w:pPr>
      <w:r w:rsidRPr="006C774A">
        <w:rPr>
          <w:rFonts w:ascii="Times" w:hAnsi="Times" w:cs="Times"/>
          <w:sz w:val="24"/>
          <w:szCs w:val="24"/>
          <w:vertAlign w:val="superscript"/>
        </w:rPr>
        <w:t>2</w:t>
      </w:r>
      <w:r w:rsidR="003C6A29">
        <w:rPr>
          <w:rFonts w:ascii="Times" w:hAnsi="Times" w:cs="Times"/>
          <w:sz w:val="24"/>
          <w:szCs w:val="24"/>
          <w:vertAlign w:val="superscript"/>
        </w:rPr>
        <w:t xml:space="preserve"> </w:t>
      </w:r>
      <w:r w:rsidRPr="006C774A">
        <w:rPr>
          <w:rFonts w:ascii="Times" w:hAnsi="Times" w:cs="Times"/>
          <w:sz w:val="24"/>
          <w:szCs w:val="24"/>
        </w:rPr>
        <w:t>Department of Chemistry, University of Pittsburgh, 219 Parkman Ave</w:t>
      </w:r>
      <w:r w:rsidR="00252EF5">
        <w:rPr>
          <w:rFonts w:ascii="Times" w:hAnsi="Times" w:cs="Times"/>
          <w:sz w:val="24"/>
          <w:szCs w:val="24"/>
        </w:rPr>
        <w:t>., Pittsburgh, Pennsylvania 15260</w:t>
      </w:r>
    </w:p>
    <w:p w14:paraId="3487E0A0" w14:textId="6EC5306E" w:rsidR="00252EF5" w:rsidRPr="00252EF5" w:rsidRDefault="006C774A" w:rsidP="00252EF5">
      <w:pPr>
        <w:spacing w:after="0" w:line="480" w:lineRule="auto"/>
        <w:jc w:val="both"/>
        <w:rPr>
          <w:rFonts w:ascii="Times" w:hAnsi="Times" w:cs="Times"/>
          <w:sz w:val="24"/>
          <w:szCs w:val="24"/>
        </w:rPr>
      </w:pPr>
      <w:r w:rsidRPr="006C774A">
        <w:rPr>
          <w:rFonts w:ascii="Times" w:hAnsi="Times" w:cs="Times"/>
          <w:sz w:val="24"/>
          <w:szCs w:val="24"/>
          <w:vertAlign w:val="superscript"/>
        </w:rPr>
        <w:t>3</w:t>
      </w:r>
      <w:r w:rsidR="00252EF5">
        <w:rPr>
          <w:rFonts w:ascii="Times" w:hAnsi="Times" w:cs="Times"/>
          <w:sz w:val="24"/>
          <w:szCs w:val="24"/>
          <w:vertAlign w:val="superscript"/>
        </w:rPr>
        <w:t xml:space="preserve"> </w:t>
      </w:r>
      <w:r w:rsidR="00252EF5">
        <w:rPr>
          <w:rFonts w:ascii="Times" w:hAnsi="Times" w:cs="Times"/>
          <w:sz w:val="24"/>
          <w:szCs w:val="24"/>
        </w:rPr>
        <w:t xml:space="preserve">Pittsburgh Quantum Institute, University of Pittsburgh, </w:t>
      </w:r>
      <w:r w:rsidR="00252EF5" w:rsidRPr="00252EF5">
        <w:rPr>
          <w:rFonts w:ascii="Times" w:hAnsi="Times" w:cs="Times"/>
          <w:sz w:val="24"/>
          <w:szCs w:val="24"/>
        </w:rPr>
        <w:t>3943 O'Hara St.</w:t>
      </w:r>
      <w:r w:rsidR="00252EF5">
        <w:rPr>
          <w:rFonts w:ascii="Times" w:hAnsi="Times" w:cs="Times"/>
          <w:sz w:val="24"/>
          <w:szCs w:val="24"/>
        </w:rPr>
        <w:t xml:space="preserve">, </w:t>
      </w:r>
      <w:r w:rsidR="00252EF5" w:rsidRPr="00252EF5">
        <w:rPr>
          <w:rFonts w:ascii="Times" w:hAnsi="Times" w:cs="Times"/>
          <w:sz w:val="24"/>
          <w:szCs w:val="24"/>
        </w:rPr>
        <w:t>Pittsburgh</w:t>
      </w:r>
      <w:r w:rsidR="00252EF5">
        <w:rPr>
          <w:rFonts w:ascii="Times" w:hAnsi="Times" w:cs="Times"/>
          <w:sz w:val="24"/>
          <w:szCs w:val="24"/>
        </w:rPr>
        <w:t>, Pennsylvania</w:t>
      </w:r>
      <w:r w:rsidR="00252EF5" w:rsidRPr="00252EF5">
        <w:rPr>
          <w:rFonts w:ascii="Times" w:hAnsi="Times" w:cs="Times"/>
          <w:sz w:val="24"/>
          <w:szCs w:val="24"/>
        </w:rPr>
        <w:t xml:space="preserve"> 15260</w:t>
      </w:r>
    </w:p>
    <w:p w14:paraId="734F8719" w14:textId="1BF79150" w:rsidR="006C774A" w:rsidRPr="006C774A" w:rsidRDefault="006C774A" w:rsidP="00252EF5">
      <w:pPr>
        <w:spacing w:after="0" w:line="480" w:lineRule="auto"/>
        <w:jc w:val="both"/>
        <w:rPr>
          <w:rFonts w:ascii="Times" w:hAnsi="Times" w:cs="Times"/>
          <w:sz w:val="24"/>
          <w:szCs w:val="24"/>
        </w:rPr>
      </w:pPr>
    </w:p>
    <w:p w14:paraId="56EF9B31" w14:textId="77777777" w:rsidR="00252EF5" w:rsidRDefault="00252EF5" w:rsidP="00252EF5">
      <w:pPr>
        <w:spacing w:after="0" w:line="480" w:lineRule="auto"/>
        <w:jc w:val="both"/>
        <w:rPr>
          <w:rFonts w:ascii="Times" w:hAnsi="Times" w:cs="Times"/>
          <w:sz w:val="24"/>
          <w:szCs w:val="24"/>
        </w:rPr>
      </w:pPr>
    </w:p>
    <w:p w14:paraId="41219D0A" w14:textId="77777777" w:rsidR="00252EF5" w:rsidRDefault="00252EF5" w:rsidP="00252EF5">
      <w:pPr>
        <w:spacing w:after="0" w:line="480" w:lineRule="auto"/>
        <w:jc w:val="both"/>
        <w:rPr>
          <w:rFonts w:ascii="Times" w:hAnsi="Times" w:cs="Times"/>
          <w:sz w:val="24"/>
          <w:szCs w:val="24"/>
        </w:rPr>
      </w:pPr>
    </w:p>
    <w:p w14:paraId="46B468E5" w14:textId="77777777" w:rsidR="00252EF5" w:rsidRDefault="00252EF5" w:rsidP="00252EF5">
      <w:pPr>
        <w:spacing w:after="0" w:line="480" w:lineRule="auto"/>
        <w:jc w:val="both"/>
        <w:rPr>
          <w:rFonts w:ascii="Times" w:hAnsi="Times" w:cs="Times"/>
          <w:sz w:val="24"/>
          <w:szCs w:val="24"/>
        </w:rPr>
      </w:pPr>
    </w:p>
    <w:p w14:paraId="1228E94B" w14:textId="77777777" w:rsidR="00252EF5" w:rsidRDefault="00252EF5" w:rsidP="00252EF5">
      <w:pPr>
        <w:spacing w:after="0" w:line="480" w:lineRule="auto"/>
        <w:jc w:val="both"/>
        <w:rPr>
          <w:rFonts w:ascii="Times" w:hAnsi="Times" w:cs="Times"/>
          <w:sz w:val="24"/>
          <w:szCs w:val="24"/>
        </w:rPr>
      </w:pPr>
    </w:p>
    <w:p w14:paraId="468A9C64" w14:textId="77777777" w:rsidR="00252EF5" w:rsidRDefault="00252EF5" w:rsidP="00252EF5">
      <w:pPr>
        <w:spacing w:after="0" w:line="480" w:lineRule="auto"/>
        <w:jc w:val="both"/>
        <w:rPr>
          <w:rFonts w:ascii="Times" w:hAnsi="Times" w:cs="Times"/>
          <w:sz w:val="24"/>
          <w:szCs w:val="24"/>
        </w:rPr>
      </w:pPr>
    </w:p>
    <w:p w14:paraId="4E9E805E" w14:textId="77777777" w:rsidR="00252EF5" w:rsidRDefault="00252EF5" w:rsidP="00252EF5">
      <w:pPr>
        <w:spacing w:after="0" w:line="480" w:lineRule="auto"/>
        <w:jc w:val="both"/>
        <w:rPr>
          <w:rFonts w:ascii="Times" w:hAnsi="Times" w:cs="Times"/>
          <w:sz w:val="24"/>
          <w:szCs w:val="24"/>
        </w:rPr>
      </w:pPr>
    </w:p>
    <w:p w14:paraId="31AF8066" w14:textId="77777777" w:rsidR="00252EF5" w:rsidRDefault="00252EF5" w:rsidP="00252EF5">
      <w:pPr>
        <w:spacing w:after="0" w:line="480" w:lineRule="auto"/>
        <w:jc w:val="both"/>
        <w:rPr>
          <w:rFonts w:ascii="Times" w:hAnsi="Times" w:cs="Times"/>
          <w:sz w:val="24"/>
          <w:szCs w:val="24"/>
        </w:rPr>
      </w:pPr>
    </w:p>
    <w:p w14:paraId="642D7514" w14:textId="2CFDC93C" w:rsidR="006C774A" w:rsidRPr="006C774A" w:rsidRDefault="00252EF5" w:rsidP="00252EF5">
      <w:pPr>
        <w:spacing w:after="0" w:line="480" w:lineRule="auto"/>
        <w:jc w:val="both"/>
        <w:rPr>
          <w:rFonts w:ascii="Times" w:hAnsi="Times" w:cs="Times"/>
          <w:sz w:val="24"/>
          <w:szCs w:val="24"/>
        </w:rPr>
      </w:pPr>
      <w:r>
        <w:rPr>
          <w:rFonts w:ascii="Times" w:hAnsi="Times" w:cs="Times"/>
          <w:sz w:val="24"/>
          <w:szCs w:val="24"/>
        </w:rPr>
        <w:t>KEYWORDS: ionic liquids, spectroscopic map, carbon captur</w:t>
      </w:r>
      <w:r w:rsidR="008E2FC1">
        <w:rPr>
          <w:rFonts w:ascii="Times" w:hAnsi="Times" w:cs="Times"/>
          <w:sz w:val="24"/>
          <w:szCs w:val="24"/>
        </w:rPr>
        <w:t>e, vibrational spectroscopy, 2D-</w:t>
      </w:r>
      <w:r>
        <w:rPr>
          <w:rFonts w:ascii="Times" w:hAnsi="Times" w:cs="Times"/>
          <w:sz w:val="24"/>
          <w:szCs w:val="24"/>
        </w:rPr>
        <w:t>IR spectroscopy</w:t>
      </w:r>
    </w:p>
    <w:p w14:paraId="74BC4925" w14:textId="77777777" w:rsidR="00C30556" w:rsidRDefault="0083340A" w:rsidP="00252EF5">
      <w:pPr>
        <w:spacing w:after="0" w:line="480" w:lineRule="auto"/>
        <w:jc w:val="center"/>
        <w:rPr>
          <w:rFonts w:ascii="Times" w:hAnsi="Times" w:cs="Times"/>
          <w:b/>
          <w:sz w:val="24"/>
          <w:szCs w:val="24"/>
        </w:rPr>
      </w:pPr>
      <w:r w:rsidRPr="0083340A">
        <w:rPr>
          <w:rFonts w:ascii="Times" w:hAnsi="Times" w:cs="Times"/>
          <w:b/>
          <w:sz w:val="24"/>
          <w:szCs w:val="24"/>
        </w:rPr>
        <w:lastRenderedPageBreak/>
        <w:t>Abstract</w:t>
      </w:r>
    </w:p>
    <w:p w14:paraId="308BA6CE" w14:textId="77777777" w:rsidR="00B22D58" w:rsidRDefault="00B22D58" w:rsidP="00B22D58">
      <w:pPr>
        <w:spacing w:after="0" w:line="480" w:lineRule="auto"/>
        <w:ind w:firstLine="720"/>
        <w:jc w:val="both"/>
        <w:rPr>
          <w:rFonts w:ascii="Times" w:hAnsi="Times" w:cs="Times"/>
          <w:sz w:val="24"/>
          <w:szCs w:val="24"/>
        </w:rPr>
      </w:pPr>
    </w:p>
    <w:p w14:paraId="639043F3" w14:textId="2248173A" w:rsidR="00B22D58" w:rsidRDefault="00B22D58" w:rsidP="00B22D58">
      <w:pPr>
        <w:spacing w:after="0" w:line="480" w:lineRule="auto"/>
        <w:ind w:firstLine="720"/>
        <w:jc w:val="both"/>
        <w:rPr>
          <w:rFonts w:ascii="Times" w:hAnsi="Times" w:cs="Times"/>
          <w:sz w:val="24"/>
          <w:szCs w:val="24"/>
        </w:rPr>
      </w:pPr>
      <w:r>
        <w:rPr>
          <w:rFonts w:ascii="Times" w:hAnsi="Times" w:cs="Times"/>
          <w:sz w:val="24"/>
          <w:szCs w:val="24"/>
        </w:rPr>
        <w:t>The primary challenge for connecting molecular dynamics (MD) simulations to linear and two-dimensional infrared (2D-IR) measurements is the calculation of the vibrational frequency for the chromophore of interest. Computing the vibrational frequency at each time step of the simulation with a quantum mechanical method like density functional theory (DFT) is generally prohibitively expensive. One approach to circumnavigate this problem is the use of spectroscopic maps. Spectroscopic maps are empirical relationships that correlate the frequency of interest to properties of the surrounding solvent that are readily accessible in the MD simulation. Here, we develop a spectroscopic map for the asymmetric stretch of CO</w:t>
      </w:r>
      <w:r w:rsidRPr="009C61CB">
        <w:rPr>
          <w:rFonts w:ascii="Times" w:hAnsi="Times" w:cs="Times"/>
          <w:sz w:val="24"/>
          <w:szCs w:val="24"/>
          <w:vertAlign w:val="subscript"/>
        </w:rPr>
        <w:t>2</w:t>
      </w:r>
      <w:r>
        <w:rPr>
          <w:rFonts w:ascii="Times" w:hAnsi="Times" w:cs="Times"/>
          <w:sz w:val="24"/>
          <w:szCs w:val="24"/>
        </w:rPr>
        <w:t xml:space="preserve"> in the 1-butyl-3-methylimidazolium </w:t>
      </w:r>
      <w:proofErr w:type="spellStart"/>
      <w:r w:rsidRPr="006C774A">
        <w:rPr>
          <w:rFonts w:ascii="Times" w:hAnsi="Times" w:cs="Times"/>
          <w:sz w:val="24"/>
          <w:szCs w:val="24"/>
        </w:rPr>
        <w:t>hexafluorophosphate</w:t>
      </w:r>
      <w:proofErr w:type="spellEnd"/>
      <w:r w:rsidRPr="006C774A">
        <w:rPr>
          <w:rFonts w:ascii="Times" w:hAnsi="Times" w:cs="Times"/>
          <w:sz w:val="24"/>
          <w:szCs w:val="24"/>
        </w:rPr>
        <w:t xml:space="preserve"> ([</w:t>
      </w:r>
      <w:r>
        <w:rPr>
          <w:rFonts w:ascii="Times" w:hAnsi="Times" w:cs="Times"/>
          <w:sz w:val="24"/>
          <w:szCs w:val="24"/>
        </w:rPr>
        <w:t>C</w:t>
      </w:r>
      <w:r w:rsidRPr="006C774A">
        <w:rPr>
          <w:rFonts w:ascii="Times" w:hAnsi="Times" w:cs="Times"/>
          <w:sz w:val="24"/>
          <w:szCs w:val="24"/>
          <w:vertAlign w:val="subscript"/>
        </w:rPr>
        <w:t>4</w:t>
      </w:r>
      <w:r>
        <w:rPr>
          <w:rFonts w:ascii="Times" w:hAnsi="Times" w:cs="Times"/>
          <w:sz w:val="24"/>
          <w:szCs w:val="24"/>
        </w:rPr>
        <w:t>C</w:t>
      </w:r>
      <w:r w:rsidRPr="006C774A">
        <w:rPr>
          <w:rFonts w:ascii="Times" w:hAnsi="Times" w:cs="Times"/>
          <w:sz w:val="24"/>
          <w:szCs w:val="24"/>
          <w:vertAlign w:val="subscript"/>
        </w:rPr>
        <w:t>1</w:t>
      </w:r>
      <w:proofErr w:type="gramStart"/>
      <w:r w:rsidRPr="006C774A">
        <w:rPr>
          <w:rFonts w:ascii="Times" w:hAnsi="Times" w:cs="Times"/>
          <w:sz w:val="24"/>
          <w:szCs w:val="24"/>
        </w:rPr>
        <w:t>im][</w:t>
      </w:r>
      <w:proofErr w:type="gramEnd"/>
      <w:r w:rsidRPr="006C774A">
        <w:rPr>
          <w:rFonts w:ascii="Times" w:hAnsi="Times" w:cs="Times"/>
          <w:sz w:val="24"/>
          <w:szCs w:val="24"/>
        </w:rPr>
        <w:t>PF</w:t>
      </w:r>
      <w:r w:rsidRPr="006C774A">
        <w:rPr>
          <w:rFonts w:ascii="Times" w:hAnsi="Times" w:cs="Times"/>
          <w:sz w:val="24"/>
          <w:szCs w:val="24"/>
          <w:vertAlign w:val="subscript"/>
        </w:rPr>
        <w:t>6</w:t>
      </w:r>
      <w:r>
        <w:rPr>
          <w:rFonts w:ascii="Times" w:hAnsi="Times" w:cs="Times"/>
          <w:sz w:val="24"/>
          <w:szCs w:val="24"/>
        </w:rPr>
        <w:t>]) ionic liquid (IL). DFT is used to compute the vibrational frequency of 500 statistically independent CO</w:t>
      </w:r>
      <w:r w:rsidRPr="009C61CB">
        <w:rPr>
          <w:rFonts w:ascii="Times" w:hAnsi="Times" w:cs="Times"/>
          <w:sz w:val="24"/>
          <w:szCs w:val="24"/>
          <w:vertAlign w:val="subscript"/>
        </w:rPr>
        <w:t>2</w:t>
      </w:r>
      <w:r>
        <w:rPr>
          <w:rFonts w:ascii="Times" w:hAnsi="Times" w:cs="Times"/>
          <w:sz w:val="24"/>
          <w:szCs w:val="24"/>
        </w:rPr>
        <w:t>-</w:t>
      </w:r>
      <w:r w:rsidRPr="006C774A">
        <w:rPr>
          <w:rFonts w:ascii="Times" w:hAnsi="Times" w:cs="Times"/>
          <w:sz w:val="24"/>
          <w:szCs w:val="24"/>
        </w:rPr>
        <w:t>[</w:t>
      </w:r>
      <w:r>
        <w:rPr>
          <w:rFonts w:ascii="Times" w:hAnsi="Times" w:cs="Times"/>
          <w:sz w:val="24"/>
          <w:szCs w:val="24"/>
        </w:rPr>
        <w:t>C</w:t>
      </w:r>
      <w:r w:rsidRPr="006C774A">
        <w:rPr>
          <w:rFonts w:ascii="Times" w:hAnsi="Times" w:cs="Times"/>
          <w:sz w:val="24"/>
          <w:szCs w:val="24"/>
          <w:vertAlign w:val="subscript"/>
        </w:rPr>
        <w:t>4</w:t>
      </w:r>
      <w:r>
        <w:rPr>
          <w:rFonts w:ascii="Times" w:hAnsi="Times" w:cs="Times"/>
          <w:sz w:val="24"/>
          <w:szCs w:val="24"/>
        </w:rPr>
        <w:t>C</w:t>
      </w:r>
      <w:r w:rsidRPr="006C774A">
        <w:rPr>
          <w:rFonts w:ascii="Times" w:hAnsi="Times" w:cs="Times"/>
          <w:sz w:val="24"/>
          <w:szCs w:val="24"/>
          <w:vertAlign w:val="subscript"/>
        </w:rPr>
        <w:t>1</w:t>
      </w:r>
      <w:proofErr w:type="gramStart"/>
      <w:r w:rsidRPr="006C774A">
        <w:rPr>
          <w:rFonts w:ascii="Times" w:hAnsi="Times" w:cs="Times"/>
          <w:sz w:val="24"/>
          <w:szCs w:val="24"/>
        </w:rPr>
        <w:t>im][</w:t>
      </w:r>
      <w:proofErr w:type="gramEnd"/>
      <w:r w:rsidRPr="006C774A">
        <w:rPr>
          <w:rFonts w:ascii="Times" w:hAnsi="Times" w:cs="Times"/>
          <w:sz w:val="24"/>
          <w:szCs w:val="24"/>
        </w:rPr>
        <w:t>PF</w:t>
      </w:r>
      <w:r w:rsidRPr="006C774A">
        <w:rPr>
          <w:rFonts w:ascii="Times" w:hAnsi="Times" w:cs="Times"/>
          <w:sz w:val="24"/>
          <w:szCs w:val="24"/>
          <w:vertAlign w:val="subscript"/>
        </w:rPr>
        <w:t>6</w:t>
      </w:r>
      <w:r>
        <w:rPr>
          <w:rFonts w:ascii="Times" w:hAnsi="Times" w:cs="Times"/>
          <w:sz w:val="24"/>
          <w:szCs w:val="24"/>
        </w:rPr>
        <w:t>] clusters extracted from a</w:t>
      </w:r>
      <w:r w:rsidR="00A41D8E">
        <w:rPr>
          <w:rFonts w:ascii="Times" w:hAnsi="Times" w:cs="Times"/>
          <w:sz w:val="24"/>
          <w:szCs w:val="24"/>
        </w:rPr>
        <w:t>n</w:t>
      </w:r>
      <w:r>
        <w:rPr>
          <w:rFonts w:ascii="Times" w:hAnsi="Times" w:cs="Times"/>
          <w:sz w:val="24"/>
          <w:szCs w:val="24"/>
        </w:rPr>
        <w:t xml:space="preserve"> MD simulation. When the map was tested on a 500 different CO</w:t>
      </w:r>
      <w:r w:rsidRPr="009C61CB">
        <w:rPr>
          <w:rFonts w:ascii="Times" w:hAnsi="Times" w:cs="Times"/>
          <w:sz w:val="24"/>
          <w:szCs w:val="24"/>
          <w:vertAlign w:val="subscript"/>
        </w:rPr>
        <w:t>2</w:t>
      </w:r>
      <w:r>
        <w:rPr>
          <w:rFonts w:ascii="Times" w:hAnsi="Times" w:cs="Times"/>
          <w:sz w:val="24"/>
          <w:szCs w:val="24"/>
        </w:rPr>
        <w:t>-</w:t>
      </w:r>
      <w:r w:rsidRPr="006C774A">
        <w:rPr>
          <w:rFonts w:ascii="Times" w:hAnsi="Times" w:cs="Times"/>
          <w:sz w:val="24"/>
          <w:szCs w:val="24"/>
        </w:rPr>
        <w:t>[</w:t>
      </w:r>
      <w:r>
        <w:rPr>
          <w:rFonts w:ascii="Times" w:hAnsi="Times" w:cs="Times"/>
          <w:sz w:val="24"/>
          <w:szCs w:val="24"/>
        </w:rPr>
        <w:t>C</w:t>
      </w:r>
      <w:r w:rsidRPr="006C774A">
        <w:rPr>
          <w:rFonts w:ascii="Times" w:hAnsi="Times" w:cs="Times"/>
          <w:sz w:val="24"/>
          <w:szCs w:val="24"/>
          <w:vertAlign w:val="subscript"/>
        </w:rPr>
        <w:t>4</w:t>
      </w:r>
      <w:r>
        <w:rPr>
          <w:rFonts w:ascii="Times" w:hAnsi="Times" w:cs="Times"/>
          <w:sz w:val="24"/>
          <w:szCs w:val="24"/>
        </w:rPr>
        <w:t>C</w:t>
      </w:r>
      <w:r w:rsidRPr="006C774A">
        <w:rPr>
          <w:rFonts w:ascii="Times" w:hAnsi="Times" w:cs="Times"/>
          <w:sz w:val="24"/>
          <w:szCs w:val="24"/>
          <w:vertAlign w:val="subscript"/>
        </w:rPr>
        <w:t>1</w:t>
      </w:r>
      <w:proofErr w:type="gramStart"/>
      <w:r w:rsidRPr="006C774A">
        <w:rPr>
          <w:rFonts w:ascii="Times" w:hAnsi="Times" w:cs="Times"/>
          <w:sz w:val="24"/>
          <w:szCs w:val="24"/>
        </w:rPr>
        <w:t>im][</w:t>
      </w:r>
      <w:proofErr w:type="gramEnd"/>
      <w:r w:rsidRPr="006C774A">
        <w:rPr>
          <w:rFonts w:ascii="Times" w:hAnsi="Times" w:cs="Times"/>
          <w:sz w:val="24"/>
          <w:szCs w:val="24"/>
        </w:rPr>
        <w:t>PF</w:t>
      </w:r>
      <w:r w:rsidRPr="006C774A">
        <w:rPr>
          <w:rFonts w:ascii="Times" w:hAnsi="Times" w:cs="Times"/>
          <w:sz w:val="24"/>
          <w:szCs w:val="24"/>
          <w:vertAlign w:val="subscript"/>
        </w:rPr>
        <w:t>6</w:t>
      </w:r>
      <w:r>
        <w:rPr>
          <w:rFonts w:ascii="Times" w:hAnsi="Times" w:cs="Times"/>
          <w:sz w:val="24"/>
          <w:szCs w:val="24"/>
        </w:rPr>
        <w:t>] clusters, the correlation coefficient between the benchmark frequencies and the predicted frequencies was R = 0.94 and the root mean squared error was 2.7 cm</w:t>
      </w:r>
      <w:r w:rsidRPr="00446096">
        <w:rPr>
          <w:rFonts w:ascii="Times" w:hAnsi="Times" w:cs="Times"/>
          <w:sz w:val="24"/>
          <w:szCs w:val="24"/>
          <w:vertAlign w:val="superscript"/>
        </w:rPr>
        <w:t>-1</w:t>
      </w:r>
      <w:r>
        <w:rPr>
          <w:rFonts w:ascii="Times" w:hAnsi="Times" w:cs="Times"/>
          <w:sz w:val="24"/>
          <w:szCs w:val="24"/>
        </w:rPr>
        <w:t>. The calculated distribution of frequencies also agree</w:t>
      </w:r>
      <w:r w:rsidR="00A41D8E">
        <w:rPr>
          <w:rFonts w:ascii="Times" w:hAnsi="Times" w:cs="Times"/>
          <w:sz w:val="24"/>
          <w:szCs w:val="24"/>
        </w:rPr>
        <w:t>s</w:t>
      </w:r>
      <w:r>
        <w:rPr>
          <w:rFonts w:ascii="Times" w:hAnsi="Times" w:cs="Times"/>
          <w:sz w:val="24"/>
          <w:szCs w:val="24"/>
        </w:rPr>
        <w:t xml:space="preserve"> well with experiment. The spectroscopic map required information about the CO</w:t>
      </w:r>
      <w:r w:rsidRPr="00446096">
        <w:rPr>
          <w:rFonts w:ascii="Times" w:hAnsi="Times" w:cs="Times"/>
          <w:sz w:val="24"/>
          <w:szCs w:val="24"/>
          <w:vertAlign w:val="subscript"/>
        </w:rPr>
        <w:t>2</w:t>
      </w:r>
      <w:r>
        <w:rPr>
          <w:rFonts w:ascii="Times" w:hAnsi="Times" w:cs="Times"/>
          <w:sz w:val="24"/>
          <w:szCs w:val="24"/>
        </w:rPr>
        <w:t xml:space="preserve"> angle, the electrostatics of the surrounding solvent, and the Lennard-Jones interaction between the CO</w:t>
      </w:r>
      <w:r w:rsidRPr="00446096">
        <w:rPr>
          <w:rFonts w:ascii="Times" w:hAnsi="Times" w:cs="Times"/>
          <w:sz w:val="24"/>
          <w:szCs w:val="24"/>
          <w:vertAlign w:val="subscript"/>
        </w:rPr>
        <w:t>2</w:t>
      </w:r>
      <w:r>
        <w:rPr>
          <w:rFonts w:ascii="Times" w:hAnsi="Times" w:cs="Times"/>
          <w:sz w:val="24"/>
          <w:szCs w:val="24"/>
        </w:rPr>
        <w:t xml:space="preserve"> and the IL. The contribution of each term in the map was investigated with symmetry</w:t>
      </w:r>
      <w:r w:rsidR="00A41D8E">
        <w:rPr>
          <w:rFonts w:ascii="Times" w:hAnsi="Times" w:cs="Times"/>
          <w:sz w:val="24"/>
          <w:szCs w:val="24"/>
        </w:rPr>
        <w:t>-</w:t>
      </w:r>
      <w:r>
        <w:rPr>
          <w:rFonts w:ascii="Times" w:hAnsi="Times" w:cs="Times"/>
          <w:sz w:val="24"/>
          <w:szCs w:val="24"/>
        </w:rPr>
        <w:t>adapted perturbation theory (SAPT) calculations.</w:t>
      </w:r>
    </w:p>
    <w:p w14:paraId="510229EA" w14:textId="77777777" w:rsidR="00C30556" w:rsidRDefault="00C30556" w:rsidP="00252EF5">
      <w:pPr>
        <w:spacing w:after="0" w:line="480" w:lineRule="auto"/>
        <w:jc w:val="center"/>
        <w:rPr>
          <w:rFonts w:ascii="Times" w:hAnsi="Times" w:cs="Times"/>
          <w:b/>
          <w:sz w:val="24"/>
          <w:szCs w:val="24"/>
        </w:rPr>
      </w:pPr>
    </w:p>
    <w:p w14:paraId="3EF15F46" w14:textId="2A0D425D" w:rsidR="006C774A" w:rsidRPr="00C30556" w:rsidRDefault="006C774A" w:rsidP="00C30556">
      <w:pPr>
        <w:spacing w:after="0" w:line="480" w:lineRule="auto"/>
        <w:jc w:val="both"/>
        <w:rPr>
          <w:rFonts w:ascii="Times" w:hAnsi="Times" w:cs="Times"/>
          <w:sz w:val="24"/>
          <w:szCs w:val="24"/>
        </w:rPr>
      </w:pPr>
      <w:r w:rsidRPr="00C30556">
        <w:rPr>
          <w:rFonts w:ascii="Times" w:hAnsi="Times" w:cs="Times"/>
          <w:sz w:val="24"/>
          <w:szCs w:val="24"/>
        </w:rPr>
        <w:br w:type="page"/>
      </w:r>
    </w:p>
    <w:p w14:paraId="4CE0E68E" w14:textId="77777777" w:rsidR="006C774A" w:rsidRDefault="006C774A" w:rsidP="00252EF5">
      <w:pPr>
        <w:spacing w:after="0" w:line="480" w:lineRule="auto"/>
        <w:jc w:val="both"/>
        <w:rPr>
          <w:rFonts w:ascii="Times" w:hAnsi="Times" w:cs="Times"/>
          <w:b/>
          <w:sz w:val="24"/>
          <w:szCs w:val="24"/>
        </w:rPr>
      </w:pPr>
      <w:r w:rsidRPr="006C774A">
        <w:rPr>
          <w:rFonts w:ascii="Times" w:hAnsi="Times" w:cs="Times"/>
          <w:b/>
          <w:sz w:val="24"/>
          <w:szCs w:val="24"/>
        </w:rPr>
        <w:lastRenderedPageBreak/>
        <w:t>I. Introduction</w:t>
      </w:r>
    </w:p>
    <w:p w14:paraId="5D1CA263" w14:textId="77777777" w:rsidR="00252EF5" w:rsidRPr="006C774A" w:rsidRDefault="00252EF5" w:rsidP="00252EF5">
      <w:pPr>
        <w:spacing w:after="0" w:line="480" w:lineRule="auto"/>
        <w:jc w:val="both"/>
        <w:rPr>
          <w:rFonts w:ascii="Times" w:hAnsi="Times" w:cs="Times"/>
          <w:b/>
          <w:sz w:val="24"/>
          <w:szCs w:val="24"/>
        </w:rPr>
      </w:pPr>
    </w:p>
    <w:p w14:paraId="6AF9C587" w14:textId="5B411D9E" w:rsidR="006C774A" w:rsidRP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Ionic liquids (ILs) have attracted tremendous attention because of their properties as environmentally friendly alternatives to volatile organic solvents, and their applications involving the production, storage, and efficient utilization of energy</w:t>
      </w:r>
      <w:r w:rsidR="00D936E3">
        <w:rPr>
          <w:rFonts w:ascii="Times" w:hAnsi="Times" w:cs="Times"/>
          <w:sz w:val="24"/>
          <w:szCs w:val="24"/>
        </w:rPr>
        <w:t>.</w:t>
      </w:r>
      <w:r w:rsidR="003406DB">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"10.1021/ef1011337", "ISBN" : "0887-0624", "ISSN" : "08870624", "abstract" : "The capture of CO2 from flue gases derived from fossil-fueled power plants and the absorption of CO2/H2S for natural gas sweetening purposes are two relevant industrial problems closely related to very important environmental, economical, and technological problems that need to be solved Amine based technologies are widely used in the industry for these purposes, but they lead to several problems that have led many researchers to pose new alternatives Ionic liquids (ILs) have emerged in the last few years as promising new acid gas absorbents, and thus, this remarkable Interest, in both industry and academia, has led to a large collection of experimental and theoretical studies in which the most Important aspects of the absorption process are analyzed In this review, we show the most relevant conclusions obtained from the analysis of the literature, analyzing the state-of-the-art results, trying to infer the viability of ILs as an alternative to the available amine-based absorption processes, and showing the possible future directions of research", "author" : [ { "dropping-particle" : "", "family" : "Karadas", "given" : "Ferdi", "non-dropping-particle" : "", "parse-names" : false, "suffix" : "" }, { "dropping-particle" : "", "family" : "Atilhan", "given" : "Mert", "non-dropping-particle" : "", "parse-names" : false, "suffix" : "" }, { "dropping-particle" : "", "family" : "Aparicio", "given" : "Santiago", "non-dropping-particle" : "", "parse-names" : false, "suffix" : "" } ], "container-title" : "Energy and Fuels", "genre" : "article", "id" : "ITEM-1", "issue" : "11", "issued" : { "date-parts" : [ [ "2010", "11" ] ] }, "page" : "5817-5828", "title" : "Review on the use of ionic liquids (ILs) as alternative fluids for CO 2 capture and natural gas sweetening", "type" : "article-journal", "volume" : "24" }, "uris" : [ "http://www.mendeley.com/documents/?uuid=6810b52f-6ce7-4147-9110-4dba8477f2c0" ] }, { "id" : "ITEM-2", "itemData" : { "DOI" : "10.1039/b906273d", "ISBN" : "1754-5692", "ISSN" : "1754-5692", "abstract" : "Due to their unusual sets of properties, ionic liquids have many important applications in devices and processes for the production, storage and efficient use of energy and other resources.", "author" : [ { "dropping-particle" : "", "family" : "Wishart", "given" : "J F", "non-dropping-particle" : "", "parse-names" : false, "suffix" : "" } ], "container-title" : "Energy and Environmental Science", "id" : "ITEM-2", "issue" : "9", "issued" : { "date-parts" : [ [ "2009" ] ] }, "page" : "956-961", "title" : "Energy applications of ionic liquids", "type" : "article-journal", "volume" : "2" }, "uris" : [ "http://www.mendeley.com/documents/?uuid=328a6224-25be-4fe6-8bfc-cef83ed421d6" ] }, { "id" : "ITEM-3", "itemData" : { "DOI" : "10.1038/nmat2448", "ISBN" : "1476-1122", "ISSN" : "1476-1122", "PMID" : "19629083", "abstract" : "Ionic liquids are room-temperature molten salts, composed mostly of organic ions that may undergo almost unlimited structural variations. This review covers the newest aspects of ionic liquids in applications where their ion conductivity is exploited; as electrochemical solvents for metal/semiconductor electrodeposition, and as batteries and fuel cells where conventional media, organic solvents (in batteries) or water (in polymer-electrolyte-membrane fuel cells), fail. Biology and biomimetic processes in ionic liquids are also discussed. In these decidedly different materials, some enzymes show activity that is not exhibited in more traditional systems, creating huge potential for bioinspired catalysis and biofuel cells. Our goal in this review is to survey the recent key developments and issues within ionic-liquid research in these areas. As well as informing materials scientists, we hope to generate interest in the wider community and encourage others to make use of ionic liquids in tackling scientific challenges.", "author" : [ { "dropping-particle" : "", "family" : "Armand", "given" : "Michel", "non-dropping-particle" : "", "parse-names" : false, "suffix" : "" }, { "dropping-particle" : "", "family" : "Endres", "given" : "Frank", "non-dropping-particle" : "", "parse-names" : false, "suffix" : "" }, { "dropping-particle" : "", "family" : "MacFarlane", "given" : "Douglas R", "non-dropping-particle" : "", "parse-names" : false, "suffix" : "" }, { "dropping-particle" : "", "family" : "Ohno", "given" : "Hiroyuki", "non-dropping-particle" : "", "parse-names" : false, "suffix" : "" }, { "dropping-particle" : "", "family" : "Scrosati", "given" : "Bruno", "non-dropping-particle" : "", "parse-names" : false, "suffix" : "" } ], "container-title" : "Nature materials", "id" : "ITEM-3", "issue" : "8", "issued" : { "date-parts" : [ [ "2009" ] ] }, "page" : "621-9", "publisher" : "Nature Publishing Group", "title" : "Ionic-liquid materials for the electrochemical challenges of the future.", "type" : "article-journal", "volume" : "8" }, "uris" : [ "http://www.mendeley.com/documents/?uuid=729f0ad0-ecd6-43a4-ba7a-555789bf7dbc" ] }, { "id" : "ITEM-4", "itemData" : { "DOI" : "10.1002/tcr.201100036", "ISBN" : "1528-0691", "ISSN" : "15278999", "PMID" : "22711528", "abstract" : "Ionic liquids have recently gained popularity in the scientific community owing to their special properties and characteristics. One of the reasons why ionic liquids have been termed \"green solvents\" is due to their negligible vapour pressure. Their use in electrochemical, biological and metal extraction applications is discussed. Wide research has been carried out for their use in batteries, solar panels, fuel cells, drug deliveries and biomass pretreatments. This work aims to consolidate the various findings from previous works in these areas.", "author" : [ { "dropping-particle" : "", "family" : "Patel", "given" : "Divia Dinesh", "non-dropping-particle" : "", "parse-names" : false, "suffix" : "" }, { "dropping-particle" : "", "family" : "Lee", "given" : "Jong Min", "non-dropping-particle" : "", "parse-names" : false, "suffix" : "" } ], "container-title" : "Chemical Record", "id" : "ITEM-4", "issue" : "3", "issued" : { "date-parts" : [ [ "2012" ] ] }, "page" : "329-355", "title" : "Applications of ionic liquids", "type" : "article-journal", "volume" : "12" }, "uris" : [ "http://www.mendeley.com/documents/?uuid=e9e1afae-e708-4c14-a316-38fde4050a1f" ] }, { "id" : "ITEM-5", "itemData" : { "DOI" : "10.1021/ar9001747", "ISBN" : "0001-4842", "ISSN" : "00014842", "PMID" : "19795831", "abstract" : "Clean energy production has become one of the most prominent global issues of the early 21st century, prompting social, economic, and scientific debates regarding energy usage, energy sources, and sustainable energy strategies. The reduction of greenhouse gas emissions, specifically carbon dioxide (CO(2)), figures prominently in the discussions on the future of global energy policy. Billions of tons of annual CO(2) emissions are the direct result of fossil fuel combustion to generate electricity. Producing clean energy from abundant sources such as coal will require a massive infrastructure and highly efficient capture technologies to curb CO(2) emissions. Current technologies for CO(2) removal from other gases, such as those used in natural gas sweetening, are also capable of capturing CO(2) from power plant emissions. Aqueous amine processes are found in the vast majority of natural gas sweetening operations in the United States. However, conventional aqueous amine processes are highly energy intensive; their implementation for postcombustion CO(2) capture from power plant emissions would drastically cut plant output and efficiency. Membranes, another technology used in natural gas sweetening, have been proposed as an alternative mechanism for CO(2) capture from flue gas. Although membranes offer a potentially less energy-intensive approach, their development and industrial implementation lags far behind that of amine processes. Thus, to minimize the impact of postcombustion CO(2) capture on the economics of energy production, advances are needed in both of these areas. In this Account, we review our recent research devoted to absorptive processes and membranes. Specifically, we have explored the use of room-temperature ionic liquids (RTILs) in absorptive and membrane technologies for CO(2) capture. RTILs present a highly versatile and tunable platform for the development of new processes and materials aimed at the capture of CO(2) from power plant flue gas and in natural gas sweetening. The desirable properties of RTIL solvents, such as negligible vapor pressures, thermal stability, and a large liquid range, make them interesting candidates as new materials in well-known CO(2) capture processes. Here, we focus on the use of RTILs (1) as absorbents, including in combination with amines, and (2) in the design of polymer membranes. RTIL amine solvents have many potential advantages over aqueous amines, and the versatile chemistry of imidazolium-based RT\u2026", "author" : [ { "dropping-particle" : "", "family" : "Bara", "given" : "Jason E.", "non-dropping-particle" : "", "parse-names" : false, "suffix" : "" }, { "dropping-particle" : "", "family" : "Camper", "given" : "Dean E.", "non-dropping-particle" : "", "parse-names" : false, "suffix" : "" }, { "dropping-particle" : "", "family" : "Gin", "given" : "Douglas L.", "non-dropping-particle" : "", "parse-names" : false, "suffix" : "" }, { "dropping-particle" : "", "family" : "Noble", "given" : "Richard D.", "non-dropping-particle" : "", "parse-names" : false, "suffix" : "" } ], "container-title" : "Accounts of Chemical Research", "id" : "ITEM-5", "issue" : "1", "issued" : { "date-parts" : [ [ "2010", "1" ] ] }, "page" : "152-159", "title" : "Room-Temperature ionic liquids and composite materials: Platform technologies for CO2 capture", "type" : "article-journal", "volume" : "43" }, "uris" : [ "http://www.mendeley.com/documents/?uuid=7a756fda-a42b-4544-99c3-4406e02d6181" ] } ], "mendeley" : { "formattedCitation" : "&lt;sup&gt;1\u20135&lt;/sup&gt;", "plainTextFormattedCitation" : "1\u20135", "previouslyFormattedCitation" : "&lt;sup&gt;1\u20135&lt;/sup&gt;" }, "properties" : { "noteIndex" : 0 }, "schema" : "https://github.com/citation-style-language/schema/raw/master/csl-citation.json" }</w:instrText>
      </w:r>
      <w:r w:rsidR="003406DB">
        <w:rPr>
          <w:rFonts w:ascii="Times" w:hAnsi="Times" w:cs="Times"/>
          <w:sz w:val="24"/>
          <w:szCs w:val="24"/>
        </w:rPr>
        <w:fldChar w:fldCharType="separate"/>
      </w:r>
      <w:r w:rsidR="003406DB" w:rsidRPr="003406DB">
        <w:rPr>
          <w:rFonts w:ascii="Times" w:hAnsi="Times" w:cs="Times"/>
          <w:noProof/>
          <w:sz w:val="24"/>
          <w:szCs w:val="24"/>
          <w:vertAlign w:val="superscript"/>
        </w:rPr>
        <w:t>1–5</w:t>
      </w:r>
      <w:r w:rsidR="003406DB">
        <w:rPr>
          <w:rFonts w:ascii="Times" w:hAnsi="Times" w:cs="Times"/>
          <w:sz w:val="24"/>
          <w:szCs w:val="24"/>
        </w:rPr>
        <w:fldChar w:fldCharType="end"/>
      </w:r>
      <w:r w:rsidRPr="006C774A">
        <w:rPr>
          <w:rFonts w:ascii="Times" w:hAnsi="Times" w:cs="Times"/>
          <w:sz w:val="24"/>
          <w:szCs w:val="24"/>
        </w:rPr>
        <w:t xml:space="preserve"> ILs exhibit unique physical properties relative to conventional liquids in terms of vapor pressure, viscosity, electrical and thermal conductivity, solubility of polar and nonpolar molecules, and melting point.</w:t>
      </w:r>
      <w:r w:rsidR="003406DB">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"10.1021/ar9001747", "ISBN" : "0001-4842", "ISSN" : "00014842", "PMID" : "19795831", "abstract" : "Clean energy production has become one of the most prominent global issues of the early 21st century, prompting social, economic, and scientific debates regarding energy usage, energy sources, and sustainable energy strategies. The reduction of greenhouse gas emissions, specifically carbon dioxide (CO(2)), figures prominently in the discussions on the future of global energy policy. Billions of tons of annual CO(2) emissions are the direct result of fossil fuel combustion to generate electricity. Producing clean energy from abundant sources such as coal will require a massive infrastructure and highly efficient capture technologies to curb CO(2) emissions. Current technologies for CO(2) removal from other gases, such as those used in natural gas sweetening, are also capable of capturing CO(2) from power plant emissions. Aqueous amine processes are found in the vast majority of natural gas sweetening operations in the United States. However, conventional aqueous amine processes are highly energy intensive; their implementation for postcombustion CO(2) capture from power plant emissions would drastically cut plant output and efficiency. Membranes, another technology used in natural gas sweetening, have been proposed as an alternative mechanism for CO(2) capture from flue gas. Although membranes offer a potentially less energy-intensive approach, their development and industrial implementation lags far behind that of amine processes. Thus, to minimize the impact of postcombustion CO(2) capture on the economics of energy production, advances are needed in both of these areas. In this Account, we review our recent research devoted to absorptive processes and membranes. Specifically, we have explored the use of room-temperature ionic liquids (RTILs) in absorptive and membrane technologies for CO(2) capture. RTILs present a highly versatile and tunable platform for the development of new processes and materials aimed at the capture of CO(2) from power plant flue gas and in natural gas sweetening. The desirable properties of RTIL solvents, such as negligible vapor pressures, thermal stability, and a large liquid range, make them interesting candidates as new materials in well-known CO(2) capture processes. Here, we focus on the use of RTILs (1) as absorbents, including in combination with amines, and (2) in the design of polymer membranes. RTIL amine solvents have many potential advantages over aqueous amines, and the versatile chemistry of imidazolium-based RT\u2026", "author" : [ { "dropping-particle" : "", "family" : "Bara", "given" : "Jason E.", "non-dropping-particle" : "", "parse-names" : false, "suffix" : "" }, { "dropping-particle" : "", "family" : "Camper", "given" : "Dean E.", "non-dropping-particle" : "", "parse-names" : false, "suffix" : "" }, { "dropping-particle" : "", "family" : "Gin", "given" : "Douglas L.", "non-dropping-particle" : "", "parse-names" : false, "suffix" : "" }, { "dropping-particle" : "", "family" : "Noble", "given" : "Richard D.", "non-dropping-particle" : "", "parse-names" : false, "suffix" : "" } ], "container-title" : "Accounts of Chemical Research", "id" : "ITEM-1", "issue" : "1", "issued" : { "date-parts" : [ [ "2010", "1" ] ] }, "page" : "152-159", "title" : "Room-Temperature ionic liquids and composite materials: Platform technologies for CO2 capture", "type" : "article-journal", "volume" : "43" }, "uris" : [ "http://www.mendeley.com/documents/?uuid=7a756fda-a42b-4544-99c3-4406e02d6181" ] }, { "id" : "ITEM-2", "itemData" : { "DOI" : "10.1016/j.jct.2005.03.013", "ISBN" : "0021-9614", "ISSN" : "00219614", "abstract" : "Ionic liquids are organic salts with low melting points. Many of these compounds are liquid at room temperature in their pure state. Since they have negligible vapor pressure and would not contribute to air pollution, they are being intensively investigated for a variety of applications, including as solvents for reactions and separations, as non-volatile electrolytes, and as heat transfer fluids. We present melting temperatures, glass transition temperatures, decomposition temperatures, heat capacities, and viscosities for a large series of pyridinium-based ionic liquids. For comparison, we include data for several imidazolium and quaternary ammonium salts. Many of the compounds do not crystallize, but form glasses at temperatures between 188 K and 223 K. The thermal stability is largely determined by the coordinating ability of the anion, with ionic liquids made with the least coordinating anions, like bis(trifluoromethylsulfonyl)imide, having the best thermal stability. In particular, dimethylaminopyridinium bis(trifluoromethylsulfonyl)imide salts have some of the best thermal stabilities of any ionic liquid compounds investigated to date. Heat capacities increase approximately linearly with increasing molar mass, which corresponds with increasing numbers of translational, vibrational, and rotational modes. Viscosities generally increase with increasing number and length of alkyl substituents on the cation, with the pyridinium salts typically being slightly more viscous than the equivalent imidazolium compounds. ?? 2005 Elsevier Ltd. All rights reserved.", "author" : [ { "dropping-particle" : "", "family" : "Crosthwaite", "given" : "Jacob M.", "non-dropping-particle" : "", "parse-names" : false, "suffix" : "" }, { "dropping-particle" : "", "family" : "Muldoon", "given" : "Mark J.", "non-dropping-particle" : "", "parse-names" : false, "suffix" : "" }, { "dropping-particle" : "", "family" : "Dixon", "given" : "Janeille K.", "non-dropping-particle" : "", "parse-names" : false, "suffix" : "" }, { "dropping-particle" : "", "family" : "Anderson", "given" : "Jessica L.", "non-dropping-particle" : "", "parse-names" : false, "suffix" : "" }, { "dropping-particle" : "", "family" : "Brennecke", "given" : "Joan F.", "non-dropping-particle" : "", "parse-names" : false, "suffix" : "" } ], "container-title" : "Journal of Chemical Thermodynamics", "id" : "ITEM-2", "issue" : "6", "issued" : { "date-parts" : [ [ "2005" ] ] }, "page" : "559-568", "title" : "Phase transition and decomposition temperatures, heat capacities and viscosities of pyridinium ionic liquids", "type" : "article-journal", "volume" : "37" }, "uris" : [ "http://www.mendeley.com/documents/?uuid=ef2d5b2f-3087-4bb1-9e6d-3b011c1a922a" ] }, { "id" : "ITEM-3", "itemData" : { "DOI" : "10.1016/j.molliq.2009.10.008", "ISBN" : "0167-7322", "ISSN" : "01677322", "abstract" : "To investigate the effects of the cation and anion on the physical properties of room-temperature ionic liquids, the temperature dependences of the viscosity and density of 12 (7 cationic, 6 anionic) room-temperature ionic liquids were measured and analyzed. The effects of the cation were investigated using chainlike and cyclic (aromatic and non-aromatic) nitrogen-based room-temperature ionic liquids, and amide-type (N(SO2CxF2x + 1)2, x = 0, 1, 2) anions and anions of various shapes were used to investigate the effects of the anion. \u00a9 2009 Elsevier B.V. All rights reserved.", "author" : [ { "dropping-particle" : "", "family" : "Seki", "given" : "Shiro", "non-dropping-particle" : "", "parse-names" : false, "suffix" : "" }, { "dropping-particle" : "", "family" : "Kobayashi", "given" : "Takeshi", "non-dropping-particle" : "", "parse-names" : false, "suffix" : "" }, { "dropping-particle" : "", "family" : "Kobayashi", "given" : "Yo", "non-dropping-particle" : "", "parse-names" : false, "suffix" : "" }, { "dropping-particle" : "", "family" : "Takei", "given" : "Katsuhito", "non-dropping-particle" : "", "parse-names" : false, "suffix" : "" }, { "dropping-particle" : "", "family" : "Miyashiro", "given" : "Hajime", "non-dropping-particle" : "", "parse-names" : false, "suffix" : "" }, { "dropping-particle" : "", "family" : "Hayamizu", "given" : "Kikuko", "non-dropping-particle" : "", "parse-names" : false, "suffix" : "" }, { "dropping-particle" : "", "family" : "Tsuzuki", "given" : "Seiji", "non-dropping-particle" : "", "parse-names" : false, "suffix" : "" }, { "dropping-particle" : "", "family" : "Mitsugi", "given" : "Takushi", "non-dropping-particle" : "", "parse-names" : false, "suffix" : "" }, { "dropping-particle" : "", "family" : "Umebayashi", "given" : "Yasuhiro", "non-dropping-particle" : "", "parse-names" : false, "suffix" : "" } ], "container-title" : "Journal of Molecular Liquids", "genre" : "article", "id" : "ITEM-3", "issue" : "1-3", "issued" : { "date-parts" : [ [ "2010", "3" ] ] }, "page" : "9-13", "title" : "Effects of cation and anion on physical properties of room-temperature ionic liquids", "type" : "article-journal", "volume" : "152" }, "uris" : [ "http://www.mendeley.com/documents/?uuid=4cdbb6e7-9a54-43d6-af26-552d6b5128d9" ] }, { "id" : "ITEM-4", "itemData" : { "DOI" : "10.1021/jp044626d", "ISBN" : "1520-6106", "ISSN" : "15206106", "PMID" : "16851672", "abstract" : "The alkyl chain length of 1-alkyl-3-methylimidazolium bis(trifluoromethane sulfonyl)imide ([Rmim][(CF(3)SO(2))(2)N], R = methyl (m), ethyl (e), butyl (b), hexyl (C(6)), and octyl (C(8))) was varied to prepare a series of room-temperature ionic liquids (RTILs), and the thermal behavior, density, viscosity, self-diffusion coefficients of the cation and anion, and ionic conductivity were measured over a wide temperature range. The self-diffusion coefficient, viscosity, ionic conductivity, and molar conductivity change with temperature following the Vogel-Fulcher-Tamman equation, and the density shows a linear decrease. The pulsed-field-gradient spin-echo NMR method reveals a higher self-diffusion coefficient for the cation compared to that for the anion over a wide temperature range, even if the cationic radius is larger than that of the anion. The summation of the cationic and anionic diffusion coefficients for the RTILs follows the order [emim][(CF(3)SO(2))(2)N] &gt; [mmim][(CF(3)SO(2))(2)N] &gt; [bmim][(CF(3)SO(2))(2)N] &gt; [C(6)mim][(CF(3)SO(2))(2)N] &gt; [C(8)mim][(CF(3)SO(2))(2)N], which greatly contrasts to the viscosity data. The ratio of molar conductivity obtained from impedance measurements to that calculated by the ionic diffusivity using the Nernst-Einstein equation quantifies the active ions contributing to ionic conduction in the diffusion components, in other words, ionicity of the ionic liquids. The ratio decreases with increasing number of carbon atoms in the alkyl chain. Finally, a balance between the electrostatic and induction forces has been discussed in terms of the main contribution factor in determining the physicochemical properties.", "author" : [ { "dropping-particle" : "", "family" : "Tokuda", "given" : "Hiroyuki", "non-dropping-particle" : "", "parse-names" : false, "suffix" : "" }, { "dropping-particle" : "", "family" : "Hayamizu", "given" : "Kikuko", "non-dropping-particle" : "", "parse-names" : false, "suffix" : "" }, { "dropping-particle" : "", "family" : "Ishii", "given" : "Kunikazu", "non-dropping-particle" : "", "parse-names" : false, "suffix" : "" }, { "dropping-particle" : "", "family" : "Susan", "given" : "Md Abu Bin Hasan", "non-dropping-particle" : "", "parse-names" : false, "suffix" : "" }, { "dropping-particle" : "", "family" : "Watanabe", "given" : "Masayoshi", "non-dropping-particle" : "", "parse-names" : false, "suffix" : "" } ], "container-title" : "Journal of Physical Chemistry B", "id" : "ITEM-4", "issue" : "13", "issued" : { "date-parts" : [ [ "2005" ] ] }, "page" : "6103-6110", "title" : "Physicochemical properties and structures of room temperature ionic liquids. 2. variation of alkyl chain length in imidazolium cation", "type" : "article-journal", "volume" : "109" }, "uris" : [ "http://www.mendeley.com/documents/?uuid=6b6f3017-d809-4c77-bc0b-fd6120bec3f1" ] }, { "id" : "ITEM-5", "itemData" : { "DOI" : "10.1021/jp020631a", "ISBN" : "1520-6106", "ISSN" : "10895647", "abstract" : "This work presents the solubility of nine different gases in 1-n-butyl-3-methylimidazolium hexafluorophosphate. The gases considered include carbon dioxide, ethylene, ethane, methane, argon, oxygen, carbon monoxide, hydrogen, and nitrogen. We also report the associated Henry's constants and enthalpies and entropies of absorption. We found carbon dioxide to have the highest solubility and strongest interactions with the ionic liquid, followed by ethylene and ethane. Argon and oxygen had very low solubilities and immeasurably weak interactions. Carbon monoxide, hydrogen, and nitrogen all had solubilities below the detection limit of our apparatus. Our results suggest that the mass transfer of gases into ionic liquids likely will be an important issue for reactions involving these gases. We also determined that ionic liquids show good potential for use as a gas-separation medium.", "author" : [ { "dropping-particle" : "", "family" : "Anthony", "given" : "Jennifer L.", "non-dropping-particle" : "", "parse-names" : false, "suffix" : "" }, { "dropping-particle" : "", "family" : "Maginn", "given" : "Edward J.", "non-dropping-particle" : "", "parse-names" : false, "suffix" : "" }, { "dropping-particle" : "", "family" : "Brennecke", "given" : "Joan F.", "non-dropping-particle" : "", "parse-names" : false, "suffix" : "" } ], "container-title" : "Journal of Physical Chemistry B", "genre" : "article", "id" : "ITEM-5", "issue" : "29", "issued" : { "date-parts" : [ [ "2002", "7" ] ] }, "page" : "7315-7320", "title" : "Solubilities and thermodynamic properties of gases in the ionic liquid 1-n-butyl-3-methylimidazolium hexafluorophosphate", "type" : "article-journal", "volume" : "106" }, "uris" : [ "http://www.mendeley.com/documents/?uuid=7be731fc-5834-43e8-a8ff-e40a0cd7a8c8" ] } ], "mendeley" : { "formattedCitation" : "&lt;sup&gt;5\u20139&lt;/sup&gt;", "plainTextFormattedCitation" : "5\u20139", "previouslyFormattedCitation" : "&lt;sup&gt;5\u20139&lt;/sup&gt;" }, "properties" : { "noteIndex" : 0 }, "schema" : "https://github.com/citation-style-language/schema/raw/master/csl-citation.json" }</w:instrText>
      </w:r>
      <w:r w:rsidR="003406DB">
        <w:rPr>
          <w:rFonts w:ascii="Times" w:hAnsi="Times" w:cs="Times"/>
          <w:sz w:val="24"/>
          <w:szCs w:val="24"/>
        </w:rPr>
        <w:fldChar w:fldCharType="separate"/>
      </w:r>
      <w:r w:rsidR="003406DB" w:rsidRPr="003406DB">
        <w:rPr>
          <w:rFonts w:ascii="Times" w:hAnsi="Times" w:cs="Times"/>
          <w:noProof/>
          <w:sz w:val="24"/>
          <w:szCs w:val="24"/>
          <w:vertAlign w:val="superscript"/>
        </w:rPr>
        <w:t>5–9</w:t>
      </w:r>
      <w:r w:rsidR="003406DB">
        <w:rPr>
          <w:rFonts w:ascii="Times" w:hAnsi="Times" w:cs="Times"/>
          <w:sz w:val="24"/>
          <w:szCs w:val="24"/>
        </w:rPr>
        <w:fldChar w:fldCharType="end"/>
      </w:r>
      <w:r w:rsidRPr="006C774A">
        <w:rPr>
          <w:rFonts w:ascii="Times" w:hAnsi="Times" w:cs="Times"/>
          <w:sz w:val="24"/>
          <w:szCs w:val="24"/>
        </w:rPr>
        <w:t xml:space="preserve"> Moreover, these properties can be tuned to specific applications by chemically modifying the molecules that comprise the liquid. For example, by functionalizing the molecules of an IL to react with CO</w:t>
      </w:r>
      <w:r w:rsidRPr="006C774A">
        <w:rPr>
          <w:rFonts w:ascii="Times" w:hAnsi="Times" w:cs="Times"/>
          <w:sz w:val="24"/>
          <w:szCs w:val="24"/>
          <w:vertAlign w:val="subscript"/>
        </w:rPr>
        <w:t>2</w:t>
      </w:r>
      <w:r w:rsidRPr="006C774A">
        <w:rPr>
          <w:rFonts w:ascii="Times" w:hAnsi="Times" w:cs="Times"/>
          <w:sz w:val="24"/>
          <w:szCs w:val="24"/>
        </w:rPr>
        <w:t>, improved design for preferentially separating CO</w:t>
      </w:r>
      <w:r w:rsidRPr="006C774A">
        <w:rPr>
          <w:rFonts w:ascii="Times" w:hAnsi="Times" w:cs="Times"/>
          <w:sz w:val="24"/>
          <w:szCs w:val="24"/>
          <w:vertAlign w:val="subscript"/>
        </w:rPr>
        <w:t>2</w:t>
      </w:r>
      <w:r w:rsidRPr="006C774A">
        <w:rPr>
          <w:rFonts w:ascii="Times" w:hAnsi="Times" w:cs="Times"/>
          <w:sz w:val="24"/>
          <w:szCs w:val="24"/>
        </w:rPr>
        <w:t xml:space="preserve"> from gas mixtures was achieved.</w:t>
      </w:r>
      <w:r w:rsidR="0013720F">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"10.1021/jp020631a", "ISBN" : "1520-6106", "ISSN" : "10895647", "abstract" : "This work presents the solubility of nine different gases in 1-n-butyl-3-methylimidazolium hexafluorophosphate. The gases considered include carbon dioxide, ethylene, ethane, methane, argon, oxygen, carbon monoxide, hydrogen, and nitrogen. We also report the associated Henry's constants and enthalpies and entropies of absorption. We found carbon dioxide to have the highest solubility and strongest interactions with the ionic liquid, followed by ethylene and ethane. Argon and oxygen had very low solubilities and immeasurably weak interactions. Carbon monoxide, hydrogen, and nitrogen all had solubilities below the detection limit of our apparatus. Our results suggest that the mass transfer of gases into ionic liquids likely will be an important issue for reactions involving these gases. We also determined that ionic liquids show good potential for use as a gas-separation medium.", "author" : [ { "dropping-particle" : "", "family" : "Anthony", "given" : "Jennifer L.", "non-dropping-particle" : "", "parse-names" : false, "suffix" : "" }, { "dropping-particle" : "", "family" : "Maginn", "given" : "Edward J.", "non-dropping-particle" : "", "parse-names" : false, "suffix" : "" }, { "dropping-particle" : "", "family" : "Brennecke", "given" : "Joan F.", "non-dropping-particle" : "", "parse-names" : false, "suffix" : "" } ], "container-title" : "Journal of Physical Chemistry B", "genre" : "article", "id" : "ITEM-1", "issue" : "29", "issued" : { "date-parts" : [ [ "2002", "7" ] ] }, "page" : "7315-7320", "title" : "Solubilities and thermodynamic properties of gases in the ionic liquid 1-n-butyl-3-methylimidazolium hexafluorophosphate", "type" : "article-journal", "volume" : "106" }, "uris" : [ "http://www.mendeley.com/documents/?uuid=7be731fc-5834-43e8-a8ff-e40a0cd7a8c8" ] }, { "id" : "ITEM-2", "itemData" : { "DOI" : "10.1021/jp502279w", "ISBN" : "1520-5207 (Electronic)\\r1520-5207 (Linking)", "ISSN" : "15205207", "PMID" : "24811264", "abstract" : "Ionic liquids (ILs) with aprotic heterocyclic anions, or AHAs, can bind CO2 with reaction enthalpies that are suitable for gas separations and without suffering large viscosity increases. In the present work, we have synthesized ILs bearing an alkyl-phosphonium cation with indazolide, imidazolide, pyrrolide, pyrazolide and triazolide-based anions that span a wide range of predicted reaction enthalpies with CO2. Each AHA-based IL was characterized by NMR spectroscopy and their physical properties (viscosity, glass transition, and thermal decomposition temperature) determined. In addition, the influence of substituent groups on the reaction enthalpy was investigated by measuring the CO2 solubility in each IL at pressures between 0 and 1 bar at 22 \u00b0C using a volumetric method. The isotherm-derived enthalpies range between ?37 and ?54 kJ mol?1 of CO2, and these values are in good agreement with computed enthalpies of gas-phase IL-CO2 reaction products from molecular electronic structure calculations. The AHA ILs show no substantial increase in viscosity when fully saturated with CO2 at 1 bar. Phase splitting and compositional analysis of one of the IL/H2O and IL/H2O/CO2 systems conclude that protonation of the 2-cyanopyrrolide anion is improbable, and this result was confirmed by the equimolar CO2 absorption in the presence of water. Taking advantage of the tunable binding energy and absence of viscosity increase after the reaction with CO2, AHA ILs are promising candidates for efficient and environmental-friendly absorbents in postcombustion CO2 capture.", "author" : [ { "dropping-particle" : "", "family" : "Seo", "given" : "Samuel", "non-dropping-particle" : "", "parse-names" : false, "suffix" : "" }, { "dropping-particle" : "", "family" : "Quiroz-Guzman", "given" : "Mauricio", "non-dropping-particle" : "", "parse-names" : false, "suffix" : "" }, { "dropping-particle" : "", "family" : "Desilva", "given" : "M. Aruni", "non-dropping-particle" : "", "parse-names" : false, "suffix" : "" }, { "dropping-particle" : "", "family" : "Lee", "given" : "Tae Bum", "non-dropping-particle" : "", "parse-names" : false, "suffix" : "" }, { "dropping-particle" : "", "family" : "Huang", "given" : "Yong", "non-dropping-particle" : "", "parse-names" : false, "suffix" : "" }, { "dropping-particle" : "", "family" : "Goodrich", "given" : "Brett F.", "non-dropping-particle" : "", "parse-names" : false, "suffix" : "" }, { "dropping-particle" : "", "family" : "Schneider", "given" : "William F.", "non-dropping-particle" : "", "parse-names" : false, "suffix" : "" }, { "dropping-particle" : "", "family" : "Brennecke", "given" : "Joan F.", "non-dropping-particle" : "", "parse-names" : false, "suffix" : "" } ], "container-title" : "Journal of Physical Chemistry B", "genre" : "article", "id" : "ITEM-2", "issue" : "21", "issued" : { "date-parts" : [ [ "2014", "5" ] ] }, "page" : "5740-5751", "title" : "Chemically tunable ionic liquids with aprotic heterocyclic anion (AHA) for CO2 capture", "type" : "article-journal", "volume" : "118" }, "uris" : [ "http://www.mendeley.com/documents/?uuid=34f143e7-d46a-4a77-ac2c-12d79ef38f21" ] }, { "id" : "ITEM-3", "itemData" : { "DOI" : "10.1021/ie058003d", "ISBN" : "0888-5885", "ISSN" : "08885885", "abstract" : "Gaseous carbon dioxide (CO2) absorption measurements in l-n-butyl-3-methylimidazolium hexafluorophosphate ([bmim][PF6]) and l-n-butyl-3-methylimidazolium tetrafluoroborate ([bmim]- [BF4]) were made using a commercial gravimetric microbalance at temperatures of 283.15, 298.15, 323.15, and 348.15 K and at pressures under 2 MPa. Gas solubilities were determined from absorption saturation (equilibrium) data at each fixed temperature and pressure. The experi- mental solubility data of CO2 in ionic liquids have been successfully correlated for the first time using a simple cubic equation of state (EOS). Some phase behaviors of CO2 and ionic liquid mixtures as well as Henry\u2019s law constants and the volume change of solutions are predicted well with the present EOS model. From time-dependent absorption data, binary diffusion coefficients of CO2 in the ionic liquids have been obtained for the first time by the use of a simple diffusion model. Magnitudes in the observed diffusion coefficients are 10-10 to 10-11 m2 s-1, which are about 10-100 times lower than typical values, found in various organic liquids.", "author" : [ { "dropping-particle" : "", "family" : "Shiflett", "given" : "Mark B.", "non-dropping-particle" : "", "parse-names" : false, "suffix" : "" }, { "dropping-particle" : "", "family" : "Yokozeki", "given" : "A.", "non-dropping-particle" : "", "parse-names" : false, "suffix" : "" } ], "container-title" : "Industrial and Engineering Chemistry Research", "genre" : "article", "id" : "ITEM-3", "issue" : "12", "issued" : { "date-parts" : [ [ "2005", "6" ] ] }, "page" : "4453-4464", "title" : "Solubilities and diffusivities of carbon dioxide in ionic liquids: [bmim][PF6] and [bmim][BF4]", "title-short" : "Solubilities and {Diffusivities} of {Carbon} {Diox", "type" : "article-journal", "volume" : "44" }, "uris" : [ "http://www.mendeley.com/documents/?uuid=c51c46c0-db40-4b2c-99d2-9249ac1ccfb3" ] }, { "id" : "ITEM-4", "itemData" : { "DOI" : "10.1021/ja909305t", "ISBN" : "00027863 (ISSN)", "ISSN" : "00027863", "PMID" : "20121150", "abstract" : "(Figure Presented) Amino acid ionic liquid trihexyl(tetradecyl) phosphonium methioninate [P66614][Met] and prolinate [P66614][Pro] absorb CO2 in nearly 1:1 stoichiometry, surpassing by up to a factor of 2 the CO2 capture efficiency of previously reported ionic liquid and aqueous amine absorbants for CO2. Room temperature isotherms are obtained by barometric measurements in an accurately calibrated stirred cell, and the product identity is confirmed using in situ IR. Density functional theory (DFT) calculations support the 1:1 reaction stoichiometry and predict reaction enthalpies in good agreement with calorimetric measurements and isotherms. Copyright \u00a9 2010 American Chemical Society.", "author" : [ { "dropping-particle" : "", "family" : "Gurkan", "given" : "Burcu E.", "non-dropping-particle" : "", "parse-names" : false, "suffix" : "" }, { "dropping-particle" : "", "family" : "La Fuente", "given" : "Juan C.", "non-dropping-particle" : "De", "parse-names" : false, "suffix" : "" }, { "dropping-particle" : "", "family" : "Mindrup", "given" : "Elaine M.", "non-dropping-particle" : "", "parse-names" : false, "suffix" : "" }, { "dropping-particle" : "", "family" : "Ficke", "given" : "Lindsay E.", "non-dropping-particle" : "", "parse-names" : false, "suffix" : "" }, { "dropping-particle" : "", "family" : "Goodrich", "given" : "Brett F.", "non-dropping-particle" : "", "parse-names" : false, "suffix" : "" }, { "dropping-particle" : "", "family" : "Price", "given" : "Erica A.", "non-dropping-particle" : "", "parse-names" : false, "suffix" : "" }, { "dropping-particle" : "", "family" : "Schneider", "given" : "William F.", "non-dropping-particle" : "", "parse-names" : false, "suffix" : "" }, { "dropping-particle" : "", "family" : "Brennecke", "given" : "Joan F.", "non-dropping-particle" : "", "parse-names" : false, "suffix" : "" } ], "container-title" : "Journal of the American Chemical Society", "genre" : "article", "id" : "ITEM-4", "issue" : "7", "issued" : { "date-parts" : [ [ "2010", "2" ] ] }, "page" : "2116-2117", "title" : "Equimolar CO2 absorption by anion-functionalized ionic liquids", "type" : "article-journal", "volume" : "132" }, "uris" : [ "http://www.mendeley.com/documents/?uuid=2ede8995-589f-4ffd-adba-08e1e80e7ec9" ] }, { "id" : "ITEM-5", "itemData" : { "DOI" : "10.1021/ja039615x", "ISBN" : "1027610277", "ISSN" : "00027863", "PMID" : "15099115", "abstract" : "Experimental and molecular modeling studies are conducted to investigate the underlying mechanisms for the high solubility of CO2 in imidazolium-based ionic liquids. CO2 absorption isotherms at 10, 25, and 50 C are reported for six different ionic liquids formed by pairing three different anions with two cations that differ only in the nature of the \"acidic\" site at the 2-position on the imidazolium ring. Molecular dynamics simulations of these two cations paired with hexafluorophosphate in the pure state and mixed with CO2 are also described. Both the experimental and the simulation results indicate that the anion has the greatest impact on the solubility of CO2. Experimentally, it is found that the bis(trifluoromethylsulfonyl)imide anion has the greatest affinity for CO2, while there is little difference in CO2 solubility between ionic liquids having the tetrafluoroborate or hexafluorophosphate anion. The simulations show strong organization of CO2 about hexafluorophosphate anions, but only small differences in CO2 structure about the different cations. This is consistent with the experimental finding that, for a given anion, there are only small differences in CO2 solubility for the two cations. Computed and measured densities, partial molar volumes, and thermal expansion coefficients are also reported. ", "author" : [ { "dropping-particle" : "", "family" : "Cadena", "given" : "Cesar", "non-dropping-particle" : "", "parse-names" : false, "suffix" : "" }, { "dropping-particle" : "", "family" : "Anthony", "given" : "Jennifer L.", "non-dropping-particle" : "", "parse-names" : false, "suffix" : "" }, { "dropping-particle" : "", "family" : "Shah", "given" : "Jindal K.", "non-dropping-particle" : "", "parse-names" : false, "suffix" : "" }, { "dropping-particle" : "", "family" : "Morrow", "given" : "Timothy I.", "non-dropping-particle" : "", "parse-names" : false, "suffix" : "" }, { "dropping-particle" : "", "family" : "Brennecke", "given" : "Joan F.", "non-dropping-particle" : "", "parse-names" : false, "suffix" : "" }, { "dropping-particle" : "", "family" : "Maginn", "given" : "Edward J.", "non-dropping-particle" : "", "parse-names" : false, "suffix" : "" } ], "container-title" : "Journal of the American Chemical Society", "genre" : "article", "id" : "ITEM-5", "issue" : "16", "issued" : { "date-parts" : [ [ "2004", "4" ] ] }, "page" : "5300-5308", "title" : "Why is CO2 so Soluble in Imidazolium-Based Ionic Liquids?", "type" : "article-journal", "volume" : "126" }, "uris" : [ "http://www.mendeley.com/documents/?uuid=f5b7fcee-d31e-4170-acfd-32970fc4ae36" ] } ], "mendeley" : { "formattedCitation" : "&lt;sup&gt;9\u201313&lt;/sup&gt;", "plainTextFormattedCitation" : "9\u201313", "previouslyFormattedCitation" : "&lt;sup&gt;9\u201313&lt;/sup&gt;" }, "properties" : { "noteIndex" : 0 }, "schema" : "https://github.com/citation-style-language/schema/raw/master/csl-citation.json" }</w:instrText>
      </w:r>
      <w:r w:rsidR="0013720F">
        <w:rPr>
          <w:rFonts w:ascii="Times" w:hAnsi="Times" w:cs="Times"/>
          <w:sz w:val="24"/>
          <w:szCs w:val="24"/>
        </w:rPr>
        <w:fldChar w:fldCharType="separate"/>
      </w:r>
      <w:r w:rsidR="0013720F" w:rsidRPr="0013720F">
        <w:rPr>
          <w:rFonts w:ascii="Times" w:hAnsi="Times" w:cs="Times"/>
          <w:noProof/>
          <w:sz w:val="24"/>
          <w:szCs w:val="24"/>
          <w:vertAlign w:val="superscript"/>
        </w:rPr>
        <w:t>9–13</w:t>
      </w:r>
      <w:r w:rsidR="0013720F">
        <w:rPr>
          <w:rFonts w:ascii="Times" w:hAnsi="Times" w:cs="Times"/>
          <w:sz w:val="24"/>
          <w:szCs w:val="24"/>
        </w:rPr>
        <w:fldChar w:fldCharType="end"/>
      </w:r>
      <w:r w:rsidRPr="006C774A">
        <w:rPr>
          <w:rFonts w:ascii="Times" w:hAnsi="Times" w:cs="Times"/>
          <w:sz w:val="24"/>
          <w:szCs w:val="24"/>
        </w:rPr>
        <w:t xml:space="preserve"> Thus, ILs offer a promising new direction for the removal of environmentally harmful CO</w:t>
      </w:r>
      <w:r w:rsidRPr="006C774A">
        <w:rPr>
          <w:rFonts w:ascii="Times" w:hAnsi="Times" w:cs="Times"/>
          <w:sz w:val="24"/>
          <w:szCs w:val="24"/>
          <w:vertAlign w:val="subscript"/>
        </w:rPr>
        <w:t>2</w:t>
      </w:r>
      <w:r w:rsidRPr="006C774A">
        <w:rPr>
          <w:rFonts w:ascii="Times" w:hAnsi="Times" w:cs="Times"/>
          <w:sz w:val="24"/>
          <w:szCs w:val="24"/>
        </w:rPr>
        <w:t xml:space="preserve"> from </w:t>
      </w:r>
      <w:proofErr w:type="spellStart"/>
      <w:r w:rsidRPr="006C774A">
        <w:rPr>
          <w:rFonts w:ascii="Times" w:hAnsi="Times" w:cs="Times"/>
          <w:sz w:val="24"/>
          <w:szCs w:val="24"/>
        </w:rPr>
        <w:t>postcombustion</w:t>
      </w:r>
      <w:proofErr w:type="spellEnd"/>
      <w:r w:rsidRPr="006C774A">
        <w:rPr>
          <w:rFonts w:ascii="Times" w:hAnsi="Times" w:cs="Times"/>
          <w:sz w:val="24"/>
          <w:szCs w:val="24"/>
        </w:rPr>
        <w:t xml:space="preserve"> flue gas.</w:t>
      </w:r>
    </w:p>
    <w:p w14:paraId="0B1BB41F" w14:textId="5AFF351A" w:rsidR="006C774A" w:rsidRP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It is essential that the fundamental structure and dynamics of ILs be understood to aid in the design of new ILs for unique applications. Unlike conventional solvents, ILs exhibit heterogeneous structure and dynamics that have profound implications for their physical properties. Two-dimensional infrared (</w:t>
      </w:r>
      <w:r>
        <w:rPr>
          <w:rFonts w:ascii="Times" w:hAnsi="Times" w:cs="Times"/>
          <w:sz w:val="24"/>
          <w:szCs w:val="24"/>
        </w:rPr>
        <w:t>2D-IR</w:t>
      </w:r>
      <w:r w:rsidRPr="006C774A">
        <w:rPr>
          <w:rFonts w:ascii="Times" w:hAnsi="Times" w:cs="Times"/>
          <w:sz w:val="24"/>
          <w:szCs w:val="24"/>
        </w:rPr>
        <w:t>) spectroscopy offers several unique advantages for interrogating the structure and dynamics of liquids because of its exquisite time and spatial resolution.</w:t>
      </w:r>
      <w:r w:rsidR="005804BB">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"10.1021/acs.jpcb.6b00409", "ISSN" : "1520-6106", "author" : [ { "dropping-particle" : "", "family" : "Tamimi", "given" : "Amr", "non-dropping-particle" : "", "parse-names" : false, "suffix" : "" }, { "dropping-particle" : "", "family" : "Fayer", "given" : "Michael D.", "non-dropping-particle" : "", "parse-names" : false, "suffix" : "" } ], "container-title" : "The Journal of Physical Chemistry B", "genre" : "article", "id" : "ITEM-1", "issue" : "26", "issued" : { "date-parts" : [ [ "2016", "7", "7" ] ] }, "page" : "5842-5854", "title" : "Ionic Liquid Dynamics Measured with 2D IR and IR Pump\u2013Probe Experiments on a Linear Anion and the Influence of Potassium Cations", "type" : "article-journal", "volume" : "120" }, "uris" : [ "http://www.mendeley.com/documents/?uuid=cefd5a11-293d-412e-a28d-8d2570e5d412" ] }, { "id" : "ITEM-2", "itemData" : { "DOI" : "10.1021/jz500372f", "ISBN" : "1948-7185", "ISSN" : "19487185", "abstract" : "The viscosity of imidazolium ionic liquids increases dramatically when the strongest hydrogen bonding location is methylated. In this work, ultrafast two-dimensional vibrational spectroscopy of dilute thiocyanate ion ([SCN]?) in 1-butyl-3-methylimidazolium bis(trifluoromethylsulfonyl)imide ([C4C1im][NTf2]) and 1-butyl-2,3-dimethylimidazolium bis(trifluoromethylsulfonyl)imide ([C4C1C12im][NTf2]) shows that the structural reorganization occurs on a 26 \u00b1 3 ps time scale and on a 47 \u00b1 15 ps time scale, respectively. The results suggest that the breakup of local ion-cages is the fundamental event that activates molecular diffusion and determines the viscosity of the fluids.\\nThe viscosity of imidazolium ionic liquids increases dramatically when the strongest hydrogen bonding location is methylated. In this work, ultrafast two-dimensional vibrational spectroscopy of dilute thiocyanate ion ([SCN]?) in 1-butyl-3-methylimidazolium bis(trifluoromethylsulfonyl)imide ([C4C1im][NTf2]) and 1-butyl-2,3-dimethylimidazolium bis(trifluoromethylsulfonyl)imide ([C4C1C12im][NTf2]) shows that the structural reorganization occurs on a 26 \u00b1 3 ps time scale and on a 47 \u00b1 15 ps time scale, respectively. The results suggest that the breakup of local ion-cages is the fundamental event that activates molecular diffusion and determines the viscosity of the fluids.", "author" : [ { "dropping-particle" : "", "family" : "Ren", "given" : "Zhe", "non-dropping-particle" : "", "parse-names" : false, "suffix" : "" }, { "dropping-particle" : "", "family" : "Ivanova", "given" : "Anna S.", "non-dropping-particle" : "", "parse-names" : false, "suffix" : "" }, { "dropping-particle" : "", "family" : "Couchot-Vore", "given" : "Duane", "non-dropping-particle" : "", "parse-names" : false, "suffix" : "" }, { "dropping-particle" : "", "family" : "Garrett-Roe", "given" : "Sean", "non-dropping-particle" : "", "parse-names" : false, "suffix" : "" } ], "container-title" : "Journal of Physical Chemistry Letters", "genre" : "article", "id" : "ITEM-2", "issue" : "9", "issued" : { "date-parts" : [ [ "2014", "5" ] ] }, "page" : "1541-1546", "title" : "Ultrafast structure and dynamics in ionic liquids: 2D-IR spectroscopy probes the molecular origin of viscosity", "title-short" : "Ultrafast {Structure} and {Dynamics} in {Ionic} {L", "type" : "article-journal", "volume" : "5" }, "uris" : [ "http://www.mendeley.com/documents/?uuid=3be88b6d-0de4-4a84-bbcc-4c2214de981a" ] }, { "id" : "ITEM-3", "itemData" : { "DOI" : "10.1017/CBO9781107415324.004", "ISBN" : "9788578110796", "ISSN" : "1098-6596", "PMID" : "25246403", "abstract" : "2D infrared (IR) spectroscopy is a cutting-edge technique, with applications in subjects as diverse as the energy sciences, biophysics and physical chemistry. This book introduces the essential concepts of 2D IR spectroscopy step-by-step to build an intuitive and in-depth understanding of the method. This unique book introduces the mathematical formalism in a simple manner, examines the design considerations for implementing the methods in the laboratory, and contains working computer code to simulate 2D IR spectra and exercises to illustrate involved concepts. Readers will learn how to accurately interpret 2D IR spectra, design their own spectrometer and invent their own pulse sequences. It is an excellent starting point for graduate students and researchers new to this exciting field. Computer codes and answers to the exercises can be downloaded from the authors' website, available at www.cambridge.org/9781107000056.", "author" : [ { "dropping-particle" : "", "family" : "Hamm", "given" : "Peter", "non-dropping-particle" : "", "parse-names" : false, "suffix" : "" }, { "dropping-particle" : "", "family" : "Zanni", "given" : "Martin", "non-dropping-particle" : "", "parse-names" : false, "suffix" : "" } ], "genre" : "book", "id" : "ITEM-3", "issued" : { "date-parts" : [ [ "2015", "2" ] ] }, "publisher" : "Cambridge University Press", "title" : "Concepts and Methods of 2D Infrared Spectroscopy", "type" : "book", "volume" : "1" }, "uris" : [ "http://www.mendeley.com/documents/?uuid=93b3c9c4-7097-468a-bbc6-c213b654edf8" ] }, { "id" : "ITEM-4", "itemData" : { "DOI" : "10.1021/jp0219247", "ISBN" : "1089-5639", "ISSN" : "10895639", "PMID" : "11230091", "abstract" : "Two-dimensional infrared (2D IR) vibrational spectroscopy is an experimental\\ntool for investigating molecular dynamics in solution on a picosecond\\ntime scale. We present experimental and theoretical methods for obtaining\\na 2D IR correlation spectrum and modeling the underlying microscopic\\ninformation. Fourier transform 2D spectra are obtained from heterodyne-detected\\nthird-order nonlinear signals using a sequence of broad bandwidth\\nfemtosecond IR pulses. A 2D IR correlation spectrum with absorptive\\nline shapes results from the addition of 2D rephasing and nonrephasing\\nspectra, which sample conjugate frequencies during the initial evolution\\ntime period. The 2D IR spectrum contains peaks with different positions,\\nsigns, amplitudes, and line shapes characterizing the vibrational\\neigenstates of the system and their interactions with the surrounding\\nbath. The positions of the peaks map the transition frequencies between\\nthe ground, singly, and doubly excited states of the system and thus\\ndescribe the anharmonic vibrational potential. Peak amplitudes reflect\\nthe relative magnitudes and orientations of the transition dipole\\nmoments in the molecular frame, the electrical anharmonicity of the\\nsystem, and the vibrational relaxation dynamics. The 2D line shapes\\nare sensitive to the system-bath interactions in solution. We illustrate\\nhow 2D IR spectra taken with varying polarization conditions and\\nas a function of a variable waiting time can be used to isolate and\\nquantify these spectroscopic observables. As a model vibrational\\nsystem, we use the strongly coupled asymmetric and symmetric carbonyl\\nstretches of Rh(CO)(2)C5H7O2 (RDC) dissolved in hexane and chloroform.\\nThe polarization-selective 2D IR spectra of RDC in hexane are analyzed\\nin terms of two coupled local coordinates to obtain their mutual\\norientation and the magnitude of the coupling between them. The 2D\\nline-shape study of RDC in chloroform performed as a function of\\nthe waiting period characterizes the system-bath interactions, revealing\\nthat the system transition energies fluctuate in a correlated manner.", "author" : [ { "dropping-particle" : "", "family" : "Khalil", "given" : "M.", "non-dropping-particle" : "", "parse-names" : false, "suffix" : "" }, { "dropping-particle" : "", "family" : "Demird\u00f6ven", "given" : "N.", "non-dropping-particle" : "", "parse-names" : false, "suffix" : "" }, { "dropping-particle" : "", "family" : "Tokmakoff", "given" : "A.", "non-dropping-particle" : "", "parse-names" : false, "suffix" : "" } ], "container-title" : "Journal of Physical Chemistry A", "genre" : "article", "id" : "ITEM-4", "issue" : "27", "issued" : { "date-parts" : [ [ "2003", "7" ] ] }, "page" : "5258-5279", "title" : "Coherent 2D IR spectroscopy: Molecular structure and dynamics in solution", "title-short" : "Coherent 2D {IR} {Spectroscopy}", "type" : "article-journal", "volume" : "107" }, "uris" : [ "http://www.mendeley.com/documents/?uuid=b384762f-be95-4553-8780-b18764022170" ] } ], "mendeley" : { "formattedCitation" : "&lt;sup&gt;14\u201317&lt;/sup&gt;", "plainTextFormattedCitation" : "14\u201317", "previouslyFormattedCitation" : "&lt;sup&gt;14\u201317&lt;/sup&gt;" }, "properties" : { "noteIndex" : 0 }, "schema" : "https://github.com/citation-style-language/schema/raw/master/csl-citation.json" }</w:instrText>
      </w:r>
      <w:r w:rsidR="005804BB">
        <w:rPr>
          <w:rFonts w:ascii="Times" w:hAnsi="Times" w:cs="Times"/>
          <w:sz w:val="24"/>
          <w:szCs w:val="24"/>
        </w:rPr>
        <w:fldChar w:fldCharType="separate"/>
      </w:r>
      <w:r w:rsidR="005804BB" w:rsidRPr="005804BB">
        <w:rPr>
          <w:rFonts w:ascii="Times" w:hAnsi="Times" w:cs="Times"/>
          <w:noProof/>
          <w:sz w:val="24"/>
          <w:szCs w:val="24"/>
          <w:vertAlign w:val="superscript"/>
        </w:rPr>
        <w:t>14–17</w:t>
      </w:r>
      <w:r w:rsidR="005804BB">
        <w:rPr>
          <w:rFonts w:ascii="Times" w:hAnsi="Times" w:cs="Times"/>
          <w:sz w:val="24"/>
          <w:szCs w:val="24"/>
        </w:rPr>
        <w:fldChar w:fldCharType="end"/>
      </w:r>
      <w:r w:rsidR="00D936E3">
        <w:rPr>
          <w:rFonts w:ascii="Times" w:hAnsi="Times" w:cs="Times"/>
          <w:sz w:val="24"/>
          <w:szCs w:val="24"/>
        </w:rPr>
        <w:t xml:space="preserve"> </w:t>
      </w:r>
      <w:r w:rsidRPr="006C774A">
        <w:rPr>
          <w:rFonts w:ascii="Times" w:hAnsi="Times" w:cs="Times"/>
          <w:sz w:val="24"/>
          <w:szCs w:val="24"/>
        </w:rPr>
        <w:t>The spatial resolution results from the size of suitably chosen vibrational chromophores. The vibrational frequencies of these reporters depend sensitively on their local environment.</w:t>
      </w:r>
      <w:r w:rsidR="005804BB">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"10.1021/ja2042589", "ISBN" : "1520-5126 (Electronic)\\r0002-7863 (Linking)", "ISSN" : "00027863", "PMID" : "21809829", "abstract" : "The role of electric fields in important biological processes such as binding and catalysis has been studied almost exclusively by computational methods. Experimental measurements of the local electric field in macromolecules are possible using suitably calibrated vibrational probes. Here we demonstrate that the vibrational transitions of phosphate groups are highly sensitive to an electric field and show how that sensitivity can be quantified, allowing electric field measurements to be made in phosphate-containing biological systems without chemical modification.", "author" : [ { "dropping-particle" : "", "family" : "Levinson", "given" : "Nicholas M.", "non-dropping-particle" : "", "parse-names" : false, "suffix" : "" }, { "dropping-particle" : "", "family" : "Bolte", "given" : "Erin E.", "non-dropping-particle" : "", "parse-names" : false, "suffix" : "" }, { "dropping-particle" : "", "family" : "Miller", "given" : "Carrie S.", "non-dropping-particle" : "", "parse-names" : false, "suffix" : "" }, { "dropping-particle" : "", "family" : "Corcelli", "given" : "Steven A.", "non-dropping-particle" : "", "parse-names" : false, "suffix" : "" }, { "dropping-particle" : "", "family" : "Boxer", "given" : "Steven G.", "non-dropping-particle" : "", "parse-names" : false, "suffix" : "" } ], "container-title" : "Journal of the American Chemical Society", "genre" : "article", "id" : "ITEM-1", "issue" : "34", "issued" : { "date-parts" : [ [ "2011", "8" ] ] }, "page" : "13236-13239", "title" : "Phosphate vibrations probe local electric fields and hydration in Biomolecules", "type" : "article-journal", "volume" : "133" }, "uris" : [ "http://www.mendeley.com/documents/?uuid=131ea6a9-f2d8-4fda-a03a-37bba8e3d11b" ] }, { "id" : "ITEM-2", "itemData" : { "DOI" : "10.1021/jz500372f", "ISBN" : "1948-7185", "ISSN" : "19487185", "abstract" : "The viscosity of imidazolium ionic liquids increases dramatically when the strongest hydrogen bonding location is methylated. In this work, ultrafast two-dimensional vibrational spectroscopy of dilute thiocyanate ion ([SCN]?) in 1-butyl-3-methylimidazolium bis(trifluoromethylsulfonyl)imide ([C4C1im][NTf2]) and 1-butyl-2,3-dimethylimidazolium bis(trifluoromethylsulfonyl)imide ([C4C1C12im][NTf2]) shows that the structural reorganization occurs on a 26 \u00b1 3 ps time scale and on a 47 \u00b1 15 ps time scale, respectively. The results suggest that the breakup of local ion-cages is the fundamental event that activates molecular diffusion and determines the viscosity of the fluids.\\nThe viscosity of imidazolium ionic liquids increases dramatically when the strongest hydrogen bonding location is methylated. In this work, ultrafast two-dimensional vibrational spectroscopy of dilute thiocyanate ion ([SCN]?) in 1-butyl-3-methylimidazolium bis(trifluoromethylsulfonyl)imide ([C4C1im][NTf2]) and 1-butyl-2,3-dimethylimidazolium bis(trifluoromethylsulfonyl)imide ([C4C1C12im][NTf2]) shows that the structural reorganization occurs on a 26 \u00b1 3 ps time scale and on a 47 \u00b1 15 ps time scale, respectively. The results suggest that the breakup of local ion-cages is the fundamental event that activates molecular diffusion and determines the viscosity of the fluids.", "author" : [ { "dropping-particle" : "", "family" : "Ren", "given" : "Zhe", "non-dropping-particle" : "", "parse-names" : false, "suffix" : "" }, { "dropping-particle" : "", "family" : "Ivanova", "given" : "Anna S.", "non-dropping-particle" : "", "parse-names" : false, "suffix" : "" }, { "dropping-particle" : "", "family" : "Couchot-Vore", "given" : "Duane", "non-dropping-particle" : "", "parse-names" : false, "suffix" : "" }, { "dropping-particle" : "", "family" : "Garrett-Roe", "given" : "Sean", "non-dropping-particle" : "", "parse-names" : false, "suffix" : "" } ], "container-title" : "Journal of Physical Chemistry Letters", "genre" : "article", "id" : "ITEM-2", "issue" : "9", "issued" : { "date-parts" : [ [ "2014", "5" ] ] }, "page" : "1541-1546", "title" : "Ultrafast structure and dynamics in ionic liquids: 2D-IR spectroscopy probes the molecular origin of viscosity", "title-short" : "Ultrafast {Structure} and {Dynamics} in {Ionic} {L", "type" : "article-journal", "volume" : "5" }, "uris" : [ "http://www.mendeley.com/documents/?uuid=3be88b6d-0de4-4a84-bbcc-4c2214de981a" ] }, { "id" : "ITEM-3", "itemData" : { "DOI" : "10.1063/1.3580776", "ISBN" : "1089-7690 (Electronic)\\r0021-9606 (Linking)", "ISSN" : "00219606", "PMID" : "21513401", "abstract" : "Solvatochromic vibrational frequency shifts of a few different infrared (IR) probe molecules have been studied by carrying out quantum chemistry calculations for a number of their water clusters. We are particularly focused on the vibrational solvatochromic and electrochromic effects on the CO, CN, and CF stretch modes in carbon monoxide, acetone, 4-cyanopyridine, p-tolunitrile, fluorobenzene, and 3-fluoropyridine. Using multiple interaction site antenna model, we show that their solvatochromic vibrational frequency shifts can be successfully described by considering spatially nonuniform electrostatic potential generated by the surrounding water molecules. It turns out that the CO and CF stretch mode frequencies are approximately proportional to the solvent electric field projected onto the bond axes, whereas the vibrational frequencies of the nitrile stretch mode in 4-cyanopyridine and p-tolunitrile are not. Consequently, it is confirmed that the vibrational Stark tuning rates of the CO and CF stretching modes can be directly used to describe their solvatochromic frequency shifts in condensed phases. However, the nitrile stretch mode frequency shift induced by solvent electrostatic potential appears to be more complicated than its electrochromic phenomenon. To examine the validity of the distributed interaction site model for solvatochromic frequency shifts of these vibrational chromophores, we thus calculated the vibrational Stark tuning rates of the CO, CN, and CF stretch modes and found that they are in good agreement with the experimental results found in literatures. This confirms that a collection of properly chosen distributed interaction sites can be an excellent electric antenna sensing local electrostatics that affects on vibrational frequencies of IR probe modes.", "author" : [ { "dropping-particle" : "", "family" : "Choi", "given" : "Jun Ho", "non-dropping-particle" : "", "parse-names" : false, "suffix" : "" }, { "dropping-particle" : "", "family" : "Cho", "given" : "Minhaeng", "non-dropping-particle" : "", "parse-names" : false, "suffix" : "" } ], "container-title" : "Journal of Chemical Physics", "genre" : "article", "id" : "ITEM-3", "issue" : "15", "issued" : { "date-parts" : [ [ "2011", "4" ] ] }, "page" : "154513", "title" : "Vibrational solvatochromism and electrochromism of infrared probe molecules containing C\u2261O, C\u2261N, C=O, or C-F vibrational chromophore", "type" : "article-journal", "volume" : "134" }, "uris" : [ "http://www.mendeley.com/documents/?uuid=d64fe2b9-d621-4fd9-833b-d3c763bae589" ] }, { "id" : "ITEM-4", "itemData" : { "DOI" : "10.1063/1.2844787", "ISBN" : "0021-9606 (Print)\\r0021-9606 (Linking)", "ISSN" : "00219606", "PMID" : "18397076", "abstract" : "Hydration effects on the C[Triple Bond]N stretching mode frequencies of MeCN and MeSCN are investigated by carrying out ab initio calculations for a number of MeCN-water and MeSCN-water complexes with varying number of water molecules. It is found that the CN frequency shift induced by the hydrogen-bonding interactions with water molecules originate from two different ways to form hydrogen bonds with the nitrogen atom of the CN group. Considering the MeCN- and MeSCN-water cluster calculation results as databases, we first examined the validity of vibrational Stark effect relationship between the CN frequency and the electric field component parallel to the CN bond and found no strong correlation between the two. However, taking into account of additional electric field vector components is a simple way to generalize the vibrational Stark theory for the nitrile chromophore. Also, the electrostatic potential calculation method has been proposed and examined in detail. It turned out that the interactions of water molecules with nitrogen atom's lone pair orbital and with nitrile pi orbitals can be well described by the electrostatic potential calculation method. The present computational results will be of use to quantitatively simulate various linear and nonlinear vibrational spectra of nitrile compounds in solutions.", "author" : [ { "dropping-particle" : "", "family" : "Choi", "given" : "Jun Ho", "non-dropping-particle" : "", "parse-names" : false, "suffix" : "" }, { "dropping-particle" : "", "family" : "Oh", "given" : "Kwang Im", "non-dropping-particle" : "", "parse-names" : false, "suffix" : "" }, { "dropping-particle" : "", "family" : "Lee", "given" : "Hochan", "non-dropping-particle" : "", "parse-names" : false, "suffix" : "" }, { "dropping-particle" : "", "family" : "Lee", "given" : "Chewook", "non-dropping-particle" : "", "parse-names" : false, "suffix" : "" }, { "dropping-particle" : "", "family" : "Cho", "given" : "Minhaeng", "non-dropping-particle" : "", "parse-names" : false, "suffix" : "" } ], "container-title" : "Journal of Chemical Physics", "genre" : "article", "id" : "ITEM-4", "issue" : "13", "issued" : { "date-parts" : [ [ "2008", "4" ] ] }, "page" : "134506", "title" : "Nitrile and thiocyanate IR probes: Quantum chemistry calculation studies and multivariate least-square fitting analysis", "title-short" : "Nitrile and thiocyanate {IR} probes", "type" : "article-journal", "volume" : "128" }, "uris" : [ "http://www.mendeley.com/documents/?uuid=dda584be-2296-47b5-b4a4-38530d64c95d" ] }, { "id" : "ITEM-5", "itemData" : { "DOI" : "10.1063/1.3552961", "ISBN" : "0021-9606", "ISSN" : "00219606", "PMID" : "21322704", "abstract" : "Ultrafast two-dimensional infrared (2DIR) spectroscopy has been proven to be an exceptionally useful method to study chemical exchange processes between different vibrational chromophores under thermal equilibria. Here, we present experimental results on the thermal equilibrium ion pairing dynamics of Li(+) and SCN(-) ions in N,N-dimethylformamide. Li(+) and SCN(-) ions can form a contact ion pair (CIP). Varying the relative concentration of Li(+) in solution, we could control the equilibrium CIP and free SCN(-) concentrations. Since the CN stretch frequency of Li-SCN CIP is blue-shifted by about 16 cm(-1) from that of free SCN(-) ion, the CN stretch IR spectrum is a doublet. The temperature-dependent IR absorption spectra reveal that the CIP formation is an endothermic (0.57 kJ\u2215mol) process and the CIP state has larger entropy by 3.12 J\u2215(K mol) than the free ion states. Since the two ionic configurations are spectrally distinguishable, this salt solution is ideally suited for nonlinear IR spectroscopic investigations to study ion pair association and dissociation dynamics. Using polarization-controlled IR pump-probe methods, we first measured the lifetimes and orientational relaxation times of these two forms of ionic configurations. The vibrational population relaxation times of both the free ion and CIP are about 32 ps. However, the orientational relaxation time of the CIP, which is \u223c47 ps, is significantly longer than that of the free SCN(-), which is \u223c7.7 ps. This clearly indicates that the effective moment of inertia of the CIP is much larger than that of the free SCN(-). Then, using chemical exchange 2DIR spectroscopy and analyzing the diagonal peak and cross-peak amplitude changes with increasing the waiting time, we determined the contact ion pair association and dissociation time constants that are found to be 165 and 190 ps, respectively. The results presented and discussed in this paper are believed to be important, not only because the ion-pairing dynamics is one of the most fundamental physical chemistry problems but also because such molecular ion-ion interactions are of critical importance in understanding Hofmeister effects on protein stability.", "author" : [ { "dropping-particle" : "", "family" : "Lee", "given" : "Kyung Koo", "non-dropping-particle" : "", "parse-names" : false, "suffix" : "" }, { "dropping-particle" : "", "family" : "Park", "given" : "Kwang Hee", "non-dropping-particle" : "", "parse-names" : false, "suffix" : "" }, { "dropping-particle" : "", "family" : "Kwon", "given" : "Donghyun", "non-dropping-particle" : "", "parse-names" : false, "suffix" : "" }, { "dropping-particle" : "", "family" : "Choi", "given" : "Jun Ho", "non-dropping-particle" : "", "parse-names" : false, "suffix" : "" }, { "dropping-particle" : "", "family" : "Son", "given" : "Hyewon", "non-dropping-particle" : "", "parse-names" : false, "suffix" : "" }, { "dropping-particle" : "", "family" : "Park", "given" : "Sungnam", "non-dropping-particle" : "", "parse-names" : false, "suffix" : "" }, { "dropping-particle" : "", "family" : "Cho", "given" : "Minhaeng", "non-dropping-particle" : "", "parse-names" : false, "suffix" : "" } ], "container-title" : "Journal of Chemical Physics", "genre" : "article", "id" : "ITEM-5", "issue" : "6", "issued" : { "date-parts" : [ [ "2011" ] ] }, "page" : "64506", "title" : "Ion-pairing dynamics of Li+ and SCN- in dimethylformamide solution: Chemical exchange two-dimensional infrared spectroscopy", "title-short" : "Ion-pairing dynamics of {Li}+ and {SCN}\u2212 in dimeth", "type" : "article-journal", "volume" : "134" }, "uris" : [ "http://www.mendeley.com/documents/?uuid=64e4ec8b-7f0c-42fc-ac56-ec6b7ed218e0" ] }, { "id" : "ITEM-6", "itemData" : { "DOI" : "10.1016/j.cplett.2004.01.042", "ISSN" : "00092614", "abstract" : "Ultrafast infrared vibrational echo correlation spectroscopy with full phase information of the entire O-D stretching band of HOD in H2O and molecular dynamics simulations are employed to investigate water dynamics. The wavelength dependence of the measured dynamics demonstrates that different hydrogen bonded water species are subject to distinct ultrafast (???100 fs) local fluctuations and essentially identical slower (0.4 ps to ???2 ps) structural rearrangements. Simulations provide insights into the nature of the very fast and slower dynamics. The results also show that the theoretical methods that are widely used in the description of nonlinear optical experiments need to be advanced to adequately describe water dynamics. ?? 2004 Elsevier B.V. All rights reserved.", "author" : [ { "dropping-particle" : "", "family" : "Steinel", "given" : "Tobias", "non-dropping-particle" : "", "parse-names" : false, "suffix" : "" }, { "dropping-particle" : "", "family" : "Asbury", "given" : "John B.",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"dropping-particle" : "", "family" : "Fayer", "given" : "M. D.", "non-dropping-particle" : "", "parse-names" : false, "suffix" : "" } ], "container-title" : "Chemical Physics Letters", "genre" : "article", "id" : "ITEM-6", "issue" : "4-6", "issued" : { "date-parts" : [ [ "2004", "3" ] ] }, "page" : "295-300", "title" : "Water dynamics: Dependence on local structure probed with vibrational echo correlation spectroscopy", "title-short" : "Water dynamics", "type" : "article-journal", "volume" : "386" }, "uris" : [ "http://www.mendeley.com/documents/?uuid=4ae650e0-eb6e-4aa7-81ed-d585edb75907" ] } ], "mendeley" : { "formattedCitation" : "&lt;sup&gt;15,18\u201322&lt;/sup&gt;", "plainTextFormattedCitation" : "15,18\u201322", "previouslyFormattedCitation" : "&lt;sup&gt;15,18\u201322&lt;/sup&gt;" }, "properties" : { "noteIndex" : 0 }, "schema" : "https://github.com/citation-style-language/schema/raw/master/csl-citation.json" }</w:instrText>
      </w:r>
      <w:r w:rsidR="005804BB">
        <w:rPr>
          <w:rFonts w:ascii="Times" w:hAnsi="Times" w:cs="Times"/>
          <w:sz w:val="24"/>
          <w:szCs w:val="24"/>
        </w:rPr>
        <w:fldChar w:fldCharType="separate"/>
      </w:r>
      <w:r w:rsidR="005804BB" w:rsidRPr="005804BB">
        <w:rPr>
          <w:rFonts w:ascii="Times" w:hAnsi="Times" w:cs="Times"/>
          <w:noProof/>
          <w:sz w:val="24"/>
          <w:szCs w:val="24"/>
          <w:vertAlign w:val="superscript"/>
        </w:rPr>
        <w:t>15,18–22</w:t>
      </w:r>
      <w:r w:rsidR="005804BB">
        <w:rPr>
          <w:rFonts w:ascii="Times" w:hAnsi="Times" w:cs="Times"/>
          <w:sz w:val="24"/>
          <w:szCs w:val="24"/>
        </w:rPr>
        <w:fldChar w:fldCharType="end"/>
      </w:r>
      <w:r w:rsidR="00016ED6">
        <w:rPr>
          <w:rFonts w:ascii="Times" w:hAnsi="Times" w:cs="Times"/>
          <w:sz w:val="24"/>
          <w:szCs w:val="24"/>
        </w:rPr>
        <w:t xml:space="preserve"> </w:t>
      </w:r>
      <w:r w:rsidRPr="006C774A">
        <w:rPr>
          <w:rFonts w:ascii="Times" w:hAnsi="Times" w:cs="Times"/>
          <w:sz w:val="24"/>
          <w:szCs w:val="24"/>
        </w:rPr>
        <w:t xml:space="preserve">As that local environment evolves, so too will the vibrational frequency of the probe – a process called spectral diffusion. </w:t>
      </w:r>
      <w:r>
        <w:rPr>
          <w:rFonts w:ascii="Times" w:hAnsi="Times" w:cs="Times"/>
          <w:sz w:val="24"/>
          <w:szCs w:val="24"/>
        </w:rPr>
        <w:t>2D-IR</w:t>
      </w:r>
      <w:r w:rsidRPr="006C774A">
        <w:rPr>
          <w:rFonts w:ascii="Times" w:hAnsi="Times" w:cs="Times"/>
          <w:sz w:val="24"/>
          <w:szCs w:val="24"/>
        </w:rPr>
        <w:t xml:space="preserve"> spectroscopy measures these frequency fluctuation dynamics, which relate back to the intrinsic dynamics of the surroundings of the vibrational chromophore.</w:t>
      </w:r>
    </w:p>
    <w:p w14:paraId="40D9C847" w14:textId="10D22DF9" w:rsidR="006C774A" w:rsidRPr="006C774A" w:rsidRDefault="006C774A" w:rsidP="00252EF5">
      <w:pPr>
        <w:spacing w:after="0" w:line="480" w:lineRule="auto"/>
        <w:ind w:firstLine="720"/>
        <w:jc w:val="both"/>
        <w:rPr>
          <w:rFonts w:ascii="Times" w:hAnsi="Times" w:cs="Times"/>
          <w:sz w:val="24"/>
          <w:szCs w:val="24"/>
          <w:vertAlign w:val="superscript"/>
        </w:rPr>
      </w:pPr>
      <w:r w:rsidRPr="006C774A">
        <w:rPr>
          <w:rFonts w:ascii="Times" w:hAnsi="Times" w:cs="Times"/>
          <w:sz w:val="24"/>
          <w:szCs w:val="24"/>
        </w:rPr>
        <w:lastRenderedPageBreak/>
        <w:t xml:space="preserve">Recently, </w:t>
      </w:r>
      <w:r w:rsidR="00A93242">
        <w:rPr>
          <w:rFonts w:ascii="Times" w:hAnsi="Times" w:cs="Times"/>
          <w:sz w:val="24"/>
          <w:szCs w:val="24"/>
        </w:rPr>
        <w:t xml:space="preserve">Brinzer </w:t>
      </w:r>
      <w:r w:rsidR="00A93242" w:rsidRPr="00856892">
        <w:rPr>
          <w:rFonts w:ascii="Times" w:hAnsi="Times" w:cs="Times"/>
          <w:i/>
          <w:sz w:val="24"/>
          <w:szCs w:val="24"/>
        </w:rPr>
        <w:t>et al</w:t>
      </w:r>
      <w:r w:rsidR="00A93242">
        <w:rPr>
          <w:rFonts w:ascii="Times" w:hAnsi="Times" w:cs="Times"/>
          <w:sz w:val="24"/>
          <w:szCs w:val="24"/>
        </w:rPr>
        <w:t>.</w:t>
      </w:r>
      <w:r w:rsidRPr="006C774A">
        <w:rPr>
          <w:rFonts w:ascii="Times" w:hAnsi="Times" w:cs="Times"/>
          <w:sz w:val="24"/>
          <w:szCs w:val="24"/>
        </w:rPr>
        <w:t xml:space="preserve"> have demonstrated that t</w:t>
      </w:r>
      <w:r>
        <w:rPr>
          <w:rFonts w:ascii="Times" w:hAnsi="Times" w:cs="Times"/>
          <w:sz w:val="24"/>
          <w:szCs w:val="24"/>
        </w:rPr>
        <w:t>he asymmetric stretch of CO</w:t>
      </w:r>
      <w:r w:rsidRPr="006C774A">
        <w:rPr>
          <w:rFonts w:ascii="Times" w:hAnsi="Times" w:cs="Times"/>
          <w:sz w:val="24"/>
          <w:szCs w:val="24"/>
          <w:vertAlign w:val="subscript"/>
        </w:rPr>
        <w:t>2</w:t>
      </w:r>
      <w:r>
        <w:rPr>
          <w:rFonts w:ascii="Times" w:hAnsi="Times" w:cs="Times"/>
          <w:sz w:val="24"/>
          <w:szCs w:val="24"/>
        </w:rPr>
        <w:t xml:space="preserve"> (ν</w:t>
      </w:r>
      <w:r w:rsidRPr="006C774A">
        <w:rPr>
          <w:rFonts w:ascii="Times" w:hAnsi="Times" w:cs="Times"/>
          <w:sz w:val="24"/>
          <w:szCs w:val="24"/>
          <w:vertAlign w:val="subscript"/>
        </w:rPr>
        <w:t>3</w:t>
      </w:r>
      <w:r w:rsidRPr="006C774A">
        <w:rPr>
          <w:rFonts w:ascii="Times" w:hAnsi="Times" w:cs="Times"/>
          <w:sz w:val="24"/>
          <w:szCs w:val="24"/>
        </w:rPr>
        <w:t>) is an excellent vibrational reporter of its local environment in ILs.</w:t>
      </w:r>
      <w:r w:rsidR="00EB5556">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EB5556">
        <w:rPr>
          <w:rFonts w:ascii="Times" w:hAnsi="Times" w:cs="Times"/>
          <w:sz w:val="24"/>
          <w:szCs w:val="24"/>
        </w:rPr>
        <w:fldChar w:fldCharType="separate"/>
      </w:r>
      <w:r w:rsidR="005804BB" w:rsidRPr="005804BB">
        <w:rPr>
          <w:rFonts w:ascii="Times" w:hAnsi="Times" w:cs="Times"/>
          <w:noProof/>
          <w:sz w:val="24"/>
          <w:szCs w:val="24"/>
          <w:vertAlign w:val="superscript"/>
        </w:rPr>
        <w:t>23</w:t>
      </w:r>
      <w:r w:rsidR="00EB5556">
        <w:rPr>
          <w:rFonts w:ascii="Times" w:hAnsi="Times" w:cs="Times"/>
          <w:sz w:val="24"/>
          <w:szCs w:val="24"/>
        </w:rPr>
        <w:fldChar w:fldCharType="end"/>
      </w:r>
      <w:r w:rsidRPr="006C774A">
        <w:rPr>
          <w:rFonts w:ascii="Times" w:hAnsi="Times" w:cs="Times"/>
          <w:sz w:val="24"/>
          <w:szCs w:val="24"/>
        </w:rPr>
        <w:t xml:space="preserve"> In particular, these experiments have established (1) that the asymmetric stretch of CO</w:t>
      </w:r>
      <w:r w:rsidRPr="006C774A">
        <w:rPr>
          <w:rFonts w:ascii="Times" w:hAnsi="Times" w:cs="Times"/>
          <w:sz w:val="24"/>
          <w:szCs w:val="24"/>
          <w:vertAlign w:val="subscript"/>
        </w:rPr>
        <w:t>2</w:t>
      </w:r>
      <w:r w:rsidRPr="006C774A">
        <w:rPr>
          <w:rFonts w:ascii="Times" w:hAnsi="Times" w:cs="Times"/>
          <w:sz w:val="24"/>
          <w:szCs w:val="24"/>
        </w:rPr>
        <w:t xml:space="preserve"> exhibits a significant solvatochromic shift with respect to the choice of anion in a series of imidazolium-based ILs, (2) that the CO</w:t>
      </w:r>
      <w:r w:rsidRPr="006C774A">
        <w:rPr>
          <w:rFonts w:ascii="Times" w:hAnsi="Times" w:cs="Times"/>
          <w:sz w:val="24"/>
          <w:szCs w:val="24"/>
          <w:vertAlign w:val="subscript"/>
        </w:rPr>
        <w:t>2</w:t>
      </w:r>
      <w:r w:rsidRPr="006C774A">
        <w:rPr>
          <w:rFonts w:ascii="Times" w:hAnsi="Times" w:cs="Times"/>
          <w:sz w:val="24"/>
          <w:szCs w:val="24"/>
        </w:rPr>
        <w:t xml:space="preserve"> vibrational population lifetime is </w:t>
      </w:r>
      <w:r>
        <w:rPr>
          <w:rFonts w:ascii="Times" w:hAnsi="Times" w:cs="Times"/>
          <w:sz w:val="24"/>
          <w:szCs w:val="24"/>
        </w:rPr>
        <w:t>sufficiently long to measure 2D-</w:t>
      </w:r>
      <w:r w:rsidRPr="006C774A">
        <w:rPr>
          <w:rFonts w:ascii="Times" w:hAnsi="Times" w:cs="Times"/>
          <w:sz w:val="24"/>
          <w:szCs w:val="24"/>
        </w:rPr>
        <w:t xml:space="preserve">IR spectra on a 100 </w:t>
      </w:r>
      <w:proofErr w:type="spellStart"/>
      <w:r w:rsidRPr="006C774A">
        <w:rPr>
          <w:rFonts w:ascii="Times" w:hAnsi="Times" w:cs="Times"/>
          <w:sz w:val="24"/>
          <w:szCs w:val="24"/>
        </w:rPr>
        <w:t>ps</w:t>
      </w:r>
      <w:proofErr w:type="spellEnd"/>
      <w:r w:rsidRPr="006C774A">
        <w:rPr>
          <w:rFonts w:ascii="Times" w:hAnsi="Times" w:cs="Times"/>
          <w:sz w:val="24"/>
          <w:szCs w:val="24"/>
        </w:rPr>
        <w:t xml:space="preserve"> timescale, and (3) that the longest spectral diffusion timescale correlates empirically with the viscosity of the IL.</w:t>
      </w:r>
      <w:r w:rsidR="00EB5556">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EB5556">
        <w:rPr>
          <w:rFonts w:ascii="Times" w:hAnsi="Times" w:cs="Times"/>
          <w:sz w:val="24"/>
          <w:szCs w:val="24"/>
        </w:rPr>
        <w:fldChar w:fldCharType="separate"/>
      </w:r>
      <w:r w:rsidR="005804BB" w:rsidRPr="005804BB">
        <w:rPr>
          <w:rFonts w:ascii="Times" w:hAnsi="Times" w:cs="Times"/>
          <w:noProof/>
          <w:sz w:val="24"/>
          <w:szCs w:val="24"/>
          <w:vertAlign w:val="superscript"/>
        </w:rPr>
        <w:t>23</w:t>
      </w:r>
      <w:r w:rsidR="00EB5556">
        <w:rPr>
          <w:rFonts w:ascii="Times" w:hAnsi="Times" w:cs="Times"/>
          <w:sz w:val="24"/>
          <w:szCs w:val="24"/>
        </w:rPr>
        <w:fldChar w:fldCharType="end"/>
      </w:r>
      <w:r w:rsidRPr="006C774A">
        <w:rPr>
          <w:rFonts w:ascii="Times" w:hAnsi="Times" w:cs="Times"/>
          <w:sz w:val="24"/>
          <w:szCs w:val="24"/>
        </w:rPr>
        <w:t xml:space="preserve"> </w:t>
      </w:r>
      <w:proofErr w:type="spellStart"/>
      <w:r w:rsidRPr="006C774A">
        <w:rPr>
          <w:rFonts w:ascii="Times" w:hAnsi="Times" w:cs="Times"/>
          <w:sz w:val="24"/>
          <w:szCs w:val="24"/>
        </w:rPr>
        <w:t>Fayer</w:t>
      </w:r>
      <w:proofErr w:type="spellEnd"/>
      <w:r w:rsidRPr="006C774A">
        <w:rPr>
          <w:rFonts w:ascii="Times" w:hAnsi="Times" w:cs="Times"/>
          <w:sz w:val="24"/>
          <w:szCs w:val="24"/>
        </w:rPr>
        <w:t xml:space="preserve"> and coworkers have also studied CO</w:t>
      </w:r>
      <w:r w:rsidRPr="006C774A">
        <w:rPr>
          <w:rFonts w:ascii="Times" w:hAnsi="Times" w:cs="Times"/>
          <w:sz w:val="24"/>
          <w:szCs w:val="24"/>
          <w:vertAlign w:val="subscript"/>
        </w:rPr>
        <w:t>2</w:t>
      </w:r>
      <w:r w:rsidRPr="006C774A">
        <w:rPr>
          <w:rFonts w:ascii="Times" w:hAnsi="Times" w:cs="Times"/>
          <w:sz w:val="24"/>
          <w:szCs w:val="24"/>
        </w:rPr>
        <w:t xml:space="preserve"> in ILs with </w:t>
      </w:r>
      <w:r>
        <w:rPr>
          <w:rFonts w:ascii="Times" w:hAnsi="Times" w:cs="Times"/>
          <w:sz w:val="24"/>
          <w:szCs w:val="24"/>
        </w:rPr>
        <w:t>2D-IR</w:t>
      </w:r>
      <w:r w:rsidRPr="006C774A">
        <w:rPr>
          <w:rFonts w:ascii="Times" w:hAnsi="Times" w:cs="Times"/>
          <w:sz w:val="24"/>
          <w:szCs w:val="24"/>
        </w:rPr>
        <w:t xml:space="preserve"> spectroscopy, including detailed measurements and modeling of the rotational dynamics of CO</w:t>
      </w:r>
      <w:r w:rsidRPr="006C774A">
        <w:rPr>
          <w:rFonts w:ascii="Times" w:hAnsi="Times" w:cs="Times"/>
          <w:sz w:val="24"/>
          <w:szCs w:val="24"/>
          <w:vertAlign w:val="subscript"/>
        </w:rPr>
        <w:t>2</w:t>
      </w:r>
      <w:r w:rsidRPr="006C774A">
        <w:rPr>
          <w:rFonts w:ascii="Times" w:hAnsi="Times" w:cs="Times"/>
          <w:sz w:val="24"/>
          <w:szCs w:val="24"/>
        </w:rPr>
        <w:t xml:space="preserve"> and how this motion results in </w:t>
      </w:r>
      <w:proofErr w:type="spellStart"/>
      <w:r w:rsidRPr="006C774A">
        <w:rPr>
          <w:rFonts w:ascii="Times" w:hAnsi="Times" w:cs="Times"/>
          <w:sz w:val="24"/>
          <w:szCs w:val="24"/>
        </w:rPr>
        <w:t>reorientational</w:t>
      </w:r>
      <w:proofErr w:type="spellEnd"/>
      <w:r w:rsidRPr="006C774A">
        <w:rPr>
          <w:rFonts w:ascii="Times" w:hAnsi="Times" w:cs="Times"/>
          <w:sz w:val="24"/>
          <w:szCs w:val="24"/>
        </w:rPr>
        <w:t xml:space="preserve">-induced spectral diffusion (RISD). Through analysis of polarization-selective </w:t>
      </w:r>
      <w:r>
        <w:rPr>
          <w:rFonts w:ascii="Times" w:hAnsi="Times" w:cs="Times"/>
          <w:sz w:val="24"/>
          <w:szCs w:val="24"/>
        </w:rPr>
        <w:t>2D-IR</w:t>
      </w:r>
      <w:r w:rsidRPr="006C774A">
        <w:rPr>
          <w:rFonts w:ascii="Times" w:hAnsi="Times" w:cs="Times"/>
          <w:sz w:val="24"/>
          <w:szCs w:val="24"/>
        </w:rPr>
        <w:t xml:space="preserve"> measurements, the RISD contribution to the overall spectral diffusion process was quantified.</w:t>
      </w:r>
      <w:r w:rsidR="00F655C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"http://dx.doi.org/10.1063/1.4943390", "ISSN" : "0021-9606", "abstract" : "Ionic liquids (ILs), which have widely tunable structural motifs and intermolecular interactions with solutes, have been proposed as possible carbon capture media. To inform the choice of an optimal ionic liquid system, it can be useful to understand the details of dynamics and interactions on fundamental time scales (femtoseconds to picoseconds) of dissolved gases, particularly carbon dioxide (CO2), within the complex solvation structures present in these uniquely organized materials. The rotational and local structural fluctuation dynamics of CO2 in the room temperature ionic liquid 1-ethyl-3-methylimidazolium bis(trifluoromethylsulfonyl)imide (EmimNTf2) were investigated by using ultrafast infrared spectroscopy to interrogate the CO2 asymmetric stretch. Polarization-selective pump probe measurements yielded the orientational correlation function of the CO2 vibrational transition dipole. It was found that reorientation of the carbon dioxide occurs on 3 time scales: 0.91 \u00b1 0.03, 8.3 \u00b1 0.1, 54 \u00b1 1 ps. The initial two are attributed to restricted wobbling motions originating from a gating of CO2 motions by the IL cations and anions. The final (slowest) decay corresponds to complete orientational randomization. Two-dimensional infrared vibrational echo (2D IR) spectroscopy provided information on structural rearrangements, which cause spectraldiffusion, through the time dependence of the 2D line shape. Analysis of the time-dependent 2D IR spectra yields the frequency-frequency correlation function (FFCF). Polarization-selective 2D IR experiments conducted on the CO2 asymmetric stretch in the parallel- and perpendicular-pumped geometries yield significantly different FFCFs due to a phenomenon known as reorientation-induced spectraldiffusion (RISD), revealing strong vector interactions with the liquid structures that evolve slowly on the (independently measured) rotation time scales. To separate the RISD contribution to the FFCF from the structural spectraldiffusion contribution, the previously developed first order Stark effect RISD model is reformulated to describe the second order (quadratic) Stark effect\u2014the first order Stark effect vanishes because CO2 does not have a permanent dipole moment. Through this analysis, we characterize the structural fluctuations of CO2 in the ionic liquid solvation environment, which separate into magnitude-only and combined magnitude and directional correlations of the liquid\u2019s time dependent electric field. This new meth\u2026", "author" : [ { "dropping-particle" : "", "family" : "Giammanco", "given" : "Chiara H", "non-dropping-particle" : "", "parse-names" : false, "suffix" : "" }, { "dropping-particle" : "", "family" : "Kramer", "given" : "Patrick L", "non-dropping-particle" : "", "parse-names" : false, "suffix" : "" }, { "dropping-particle" : "", "family" : "Yamada", "given" : "Steven A", "non-dropping-particle" : "", "parse-names" : false, "suffix" : "" }, { "dropping-particle" : "", "family" : "Nishida", "given" : "Jun", "non-dropping-particle" : "", "parse-names" : false, "suffix" : "" }, { "dropping-particle" : "", "family" : "Tamimi", "given" : "Amr", "non-dropping-particle" : "", "parse-names" : false, "suffix" : "" }, { "dropping-particle" : "", "family" : "Fayer", "given" : "Michael D", "non-dropping-particle" : "", "parse-names" : false, "suffix" : "" } ], "container-title" : "The Journal of Chemical Physics", "id" : "ITEM-1", "issue" : "10", "issued" : { "date-parts" : [ [ "2016" ] ] }, "page" : "104506", "title" : "Carbon dioxide in an ionic liquid: Structural and rotational dynamics", "type" : "article-journal", "volume" : "144" }, "uris" : [ "http://www.mendeley.com/documents/?uuid=7f2a4f17-c5ab-4b8a-958a-10025bb48cd2" ] }, { "id" : "ITEM-2", "itemData" : { "DOI" : "10.1021/acs.jpcb.5b11454", "ISBN" : "1520-6106", "ISSN" : "15205207", "PMID" : "26731088", "abstract" : "The population relaxation of carbon dioxide dissolved in the room temperature ionic liquid 1-ethyl-3-methylimidazolium bis(trifluoromethylsulfonyl)imide (EmimNTf2) was investigated using polarization-selective ultrafast infrared pump-probe spectroscopy and two-dimensional infrared (2D IR) spectroscopy. Due to the coupling of the bend with the asymmetric stretch, excitation of the asymmetric stretch of a molecule with a thermally populated bend leads to an additional peak, a hot band, which is red-shifted from the main asymmetric absorption band by the combination band shift. This hot band peak exchanges population with the main peak through the gain and loss of bend excitation quanta. The isotropic pump-probe signal originating from the unexcited bend state displays a fast, relatively small amplitude, initial growth followed by a longer time scale exponential decay. The signal is analyzed over its full time range using a kinetic model to determine both the vibrational lifetime (the final decay) and rate constant for the loss of the bend energy. This bend relaxation manifests as the fast initial growth of the stretch/no bend signal because the hot band (stretch with bend) is \"over pumped\" relative to the ground state equilibrium. The nonequilibrium pumping occurs because the hot band has a larger transition dipole moment than the stretch/no bend peak. The system is then prepared, utilizing an acousto-optic mid-infrared pulse shaper to cut a hole in the excitation pulse spectrum, such that the hot band is not pumped. The isotropic pump-probe signal from the stretch/no bend state is altered because the initial excited state population ratio has changed. Instead of a growth due to relaxation of bend quanta, a fast initial decay is observed because of thermal excitation of the bend. Fitting this curve gives the rate constant for thermal excitation of the bend and the lifetime, which agree with those determined in the pump-probe experiments without frequency-selective pumping.", "author" : [ { "dropping-particle" : "", "family" : "Giammanco", "given" : "Chiara H.", "non-dropping-particle" : "", "parse-names" : false, "suffix" : "" }, { "dropping-particle" : "", "family" : "Kramer", "given" : "Patrick L.", "non-dropping-particle" : "", "parse-names" : false, "suffix" : "" }, { "dropping-particle" : "", "family" : "Yamada", "given" : "Steven A.", "non-dropping-particle" : "", "parse-names" : false, "suffix" : "" }, { "dropping-particle" : "", "family" : "Nishida", "given" : "Jun", "non-dropping-particle" : "", "parse-names" : false, "suffix" : "" }, { "dropping-particle" : "", "family" : "Tamimi", "given" : "Amr", "non-dropping-particle" : "", "parse-names" : false, "suffix" : "" }, { "dropping-particle" : "", "family" : "Fayer", "given" : "Michael D.", "non-dropping-particle" : "", "parse-names" : false, "suffix" : "" } ], "container-title" : "Journal of Physical Chemistry B", "genre" : "article", "id" : "ITEM-2", "issue" : "3", "issued" : { "date-parts" : [ [ "2016", "1" ] ] }, "page" : "549-556", "title" : "Coupling of Carbon Dioxide Stretch and Bend Vibrations Reveals Thermal Population Dynamics in an Ionic Liquid", "type" : "article-journal", "volume" : "120" }, "uris" : [ "http://www.mendeley.com/documents/?uuid=a655285d-666f-4012-a1e1-0767907271a9" ] } ], "mendeley" : { "formattedCitation" : "&lt;sup&gt;24,25&lt;/sup&gt;", "plainTextFormattedCitation" : "24,25", "previouslyFormattedCitation" : "&lt;sup&gt;24,25&lt;/sup&gt;" }, "properties" : { "noteIndex" : 0 }, "schema" : "https://github.com/citation-style-language/schema/raw/master/csl-citation.json" }</w:instrText>
      </w:r>
      <w:r w:rsidR="00F655C8">
        <w:rPr>
          <w:rFonts w:ascii="Times" w:hAnsi="Times" w:cs="Times"/>
          <w:sz w:val="24"/>
          <w:szCs w:val="24"/>
        </w:rPr>
        <w:fldChar w:fldCharType="separate"/>
      </w:r>
      <w:r w:rsidR="005804BB" w:rsidRPr="005804BB">
        <w:rPr>
          <w:rFonts w:ascii="Times" w:hAnsi="Times" w:cs="Times"/>
          <w:noProof/>
          <w:sz w:val="24"/>
          <w:szCs w:val="24"/>
          <w:vertAlign w:val="superscript"/>
        </w:rPr>
        <w:t>24,25</w:t>
      </w:r>
      <w:r w:rsidR="00F655C8">
        <w:rPr>
          <w:rFonts w:ascii="Times" w:hAnsi="Times" w:cs="Times"/>
          <w:sz w:val="24"/>
          <w:szCs w:val="24"/>
        </w:rPr>
        <w:fldChar w:fldCharType="end"/>
      </w:r>
      <w:r w:rsidR="0008296C">
        <w:rPr>
          <w:rFonts w:ascii="Times" w:hAnsi="Times" w:cs="Times"/>
          <w:sz w:val="24"/>
          <w:szCs w:val="24"/>
        </w:rPr>
        <w:t xml:space="preserve"> The RISD </w:t>
      </w:r>
      <w:r w:rsidR="00671F5F">
        <w:rPr>
          <w:rFonts w:ascii="Times" w:hAnsi="Times" w:cs="Times"/>
          <w:sz w:val="24"/>
          <w:szCs w:val="24"/>
        </w:rPr>
        <w:t>analysis</w:t>
      </w:r>
      <w:r w:rsidR="0008296C">
        <w:rPr>
          <w:rFonts w:ascii="Times" w:hAnsi="Times" w:cs="Times"/>
          <w:sz w:val="24"/>
          <w:szCs w:val="24"/>
        </w:rPr>
        <w:t xml:space="preserve"> assumed that shifts in the CO</w:t>
      </w:r>
      <w:r w:rsidR="0008296C" w:rsidRPr="00A743B2">
        <w:rPr>
          <w:rFonts w:ascii="Times" w:hAnsi="Times" w:cs="Times"/>
          <w:sz w:val="24"/>
          <w:szCs w:val="24"/>
          <w:vertAlign w:val="subscript"/>
        </w:rPr>
        <w:t>2</w:t>
      </w:r>
      <w:r w:rsidR="0008296C">
        <w:rPr>
          <w:rFonts w:ascii="Times" w:hAnsi="Times" w:cs="Times"/>
          <w:sz w:val="24"/>
          <w:szCs w:val="24"/>
        </w:rPr>
        <w:t xml:space="preserve"> vibrational frequency were </w:t>
      </w:r>
      <w:r w:rsidR="00671F5F">
        <w:rPr>
          <w:rFonts w:ascii="Times" w:hAnsi="Times" w:cs="Times"/>
          <w:sz w:val="24"/>
          <w:szCs w:val="24"/>
        </w:rPr>
        <w:t xml:space="preserve">governed by a second-order Stark effect. </w:t>
      </w:r>
    </w:p>
    <w:p w14:paraId="7DE51C6A" w14:textId="3CFF3F7B" w:rsidR="006C774A" w:rsidRPr="006C774A" w:rsidRDefault="00A93242" w:rsidP="00252EF5">
      <w:pPr>
        <w:spacing w:after="0" w:line="480" w:lineRule="auto"/>
        <w:ind w:firstLine="720"/>
        <w:jc w:val="both"/>
        <w:rPr>
          <w:rFonts w:ascii="Times" w:hAnsi="Times" w:cs="Times"/>
          <w:sz w:val="24"/>
          <w:szCs w:val="24"/>
        </w:rPr>
      </w:pPr>
      <w:r>
        <w:rPr>
          <w:rFonts w:ascii="Times" w:hAnsi="Times" w:cs="Times"/>
          <w:sz w:val="24"/>
          <w:szCs w:val="24"/>
        </w:rPr>
        <w:t xml:space="preserve">Among multidimensional vibrational spectroscopy’s great successes </w:t>
      </w:r>
      <w:r w:rsidR="006C774A" w:rsidRPr="006C774A">
        <w:rPr>
          <w:rFonts w:ascii="Times" w:hAnsi="Times" w:cs="Times"/>
          <w:sz w:val="24"/>
          <w:szCs w:val="24"/>
        </w:rPr>
        <w:t xml:space="preserve">was revealing the dynamics of hydrogen-bond network rearrangements in liquid </w:t>
      </w:r>
      <w:r w:rsidR="006C774A" w:rsidRPr="00861592">
        <w:rPr>
          <w:rFonts w:ascii="Times" w:hAnsi="Times" w:cs="Times"/>
          <w:sz w:val="24"/>
          <w:szCs w:val="24"/>
        </w:rPr>
        <w:t>water.</w:t>
      </w:r>
      <w:r w:rsidR="00047422">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"10.1063/1.1818107", "ISBN" : "0021-9606", "ISSN" : "00219606", "PMID" : "15606264", "abstract" : "Vibrational echo correlation spectroscopy experiments on the OD stretch of dilute HOD in H(2)O are used to probe the structural dynamics of water. A method is demonstrated for combining correlation spectra taken with different infrared pulse bandwidths (pulse durations), making it possible to use data collected from many experiments in which the laser pulse properties are not identical. Accurate measurements of the OD stretch anharmonicity (162 cm(-1)) are presented and used in the data analysis. In addition, the recent accurate determination of the OD vibrational lifetime (1.45 ps) and the time scale for the production of vibrational relaxation induced broken hydrogen bond \"photoproducts\" ( approximately 2 ps) aid in the data analysis. The data are analyzed using time dependent diagrammatic perturbation theory to obtain the frequency time correlation function (FTCF). The results are an improved FTCF compared to that obtained previously with vibrational echo correlation spectroscopy. The experimental data and the experimentally determined FTCF are compared to calculations that employ a polarizable water model (SPC-FQ) to calculate the FTCF. The SPC-FQ derived FTCF is much closer to the experimental results than previously tested nonpolarizable water models which are also presented for comparison.", "author" : [ { "dropping-particle" : "", "family" : "Asbury", "given" : "John B.", "non-dropping-particle" : "", "parse-names" : false, "suffix" : "" }, { "dropping-particle" : "", "family" : "Steinel", "given" : "Tobias", "non-dropping-particle" : "", "parse-names" : false, "suffix" : "" }, { "dropping-particle" : "", "family" : "Kwak", "given" : "Kyungwon",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"dropping-particle" : "", "family" : "Fayer", "given" : "M. D.", "non-dropping-particle" : "", "parse-names" : false, "suffix" : "" } ], "container-title" : "Journal of Chemical Physics", "genre" : "article", "id" : "ITEM-1", "issue" : "24", "issued" : { "date-parts" : [ [ "2004", "12" ] ] }, "page" : "12431-12446", "title" : "Dynamics of water probed with vibrational echo correlation spectroscopy", "type" : "article-journal", "volume" : "121" }, "uris" : [ "http://www.mendeley.com/documents/?uuid=5c42b7c7-4bd1-4840-a4ca-6b1ccd95d757" ] }, { "id" : "ITEM-2", "itemData" : { "DOI" : "10.1021/jp036266k", "ISBN" : "1089-5639", "ISSN" : "10895639", "abstract" : "The dynamics of water are examined using ultrafast IR stimulated vibrational echo correlation spectroscopy. The OD hydroxyl stretch of HOD in H2O is probed with 45-fs pulses that have sufficient bandwidth ({&gt;}400 cm-1) to span the entire broad spectrum. High-quality 2D correlation spectra are obtained having the correct phase relations across the broad hydroxyl band. The correlation spectra are found to evolve on multiple time scales. The time evolution of the vibrational echo correlation spectrum reflects the structural evolution of the hydrogen bond networks. The extended vibrational lifetime of the OD hydroxyl stretch of HOD in H2O facilitates the measurement of hydrogen bond dynamics for longer times than possible in previous studies of the OH stretch. Molecular dynamics simulations/electronic structure calculations are used to obtain the time correlation functions (TCF) for two water models, TIP4P and SPC/E. The TCFs are inputs to full time-dependent diagrammatic perturbation theory calculations, which yield theoretical correlation spectra. Quantitative comparison with the data demonstrates that the two water models somewhat overemphasize the fast fluctuations in water and do not contain a slow enough component to account for the slowest fluctuations. Fits to the data using a phenomenological triexponential TCF yield a slowest component of ?2 ps, and TIP4P and SPC/E have slowest components of {&lt;}1 ps. The TCF obtained from the water models and the triexponential TCF reproduce the linear absorption line shape equally well, but all miss to some extent the asymmetric ?wing? on the low-energy side of the line. Therefore, the time dependence of the vibrational echo correlation spectra provides a good test for the TCF, but the absorption spectrum does not.", "author" : [ { "dropping-particle" : "", "family" : "Asbury", "given" : "John B.", "non-dropping-particle" : "", "parse-names" : false, "suffix" : "" }, { "dropping-particle" : "", "family" : "Steinel", "given" : "Tobias", "non-dropping-particle" : "", "parse-names" : false, "suffix" : "" }, { "dropping-particle" : "", "family" : "Stromberg", "given" : "C.",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"dropping-particle" : "", "family" : "Fayer", "given" : "M. D.", "non-dropping-particle" : "", "parse-names" : false, "suffix" : "" } ], "container-title" : "Journal of Physical Chemistry A", "genre" : "article", "id" : "ITEM-2", "issue" : "7", "issued" : { "date-parts" : [ [ "2004", "2" ] ] }, "page" : "1107-1119", "title" : "Water dynamics: Vibrational echo correlation spectroscopy and comparison to molecular dynamics simulations", "title-short" : "Water {Dynamics}", "type" : "article-journal", "volume" : "108" }, "uris" : [ "http://www.mendeley.com/documents/?uuid=9eae6325-c4b0-4dc3-a31d-665ebec3db20" ] }, { "id" : "ITEM-3", "itemData" : { "DOI" : "10.1021/cr9001879", "ISBN" : "0009-2665", "ISSN" : "00092665", "PMID" : "19916491", "abstract" : "Water is, of course, a fascinating and important substance. For such a simple molecule, its condensed phase properties are surprisingly complex. Here we might mention the many different solid phases, the higher density of the liquid as compared to ice Ih, and the density maximum (as a function of temperature) in the liquid phase. Moreover, for such a light molecule, many of the liquid-state properties are anomalous: the boiling point, freezing point, heat capacity, surface tension, and viscosity are all unusually high. Even so, it is perhaps surprising that we still do not fully understand the properties of the liquid state.(1-3) From a theoretical point of view, this can probably be attributed to two features of liquid water: cooperative hydrogen bonding (H-bonding) and nuclear quantum effects. The former refers to the fact that the binding energy of two H-bonded molecules is modified by the presence of a third molecule.(4-9) In terms of simulating the liquid, then, it follows that the potential energy cannot be written as a sum of two-molecule terms. This means that simple two-body simulation models cannot completely describe reality, and attempts to capture the effects of these many-body interactions with polarizable models are not fully satisfactory either.(8, 10) Nuclear quantum effects occur because the hydrogen nucleus is sufficiently light that classical mechanics for the nuclear motion is simply not adequate. Thus, classical mechanics cannot describe such important properties as spatial dispersion of the hydrogen positions, nuclear tunneling, zero-point energy, and quantization of nuclear motions. Much energy has recently been expended toward the simulation of liquid water using ab initio electronic-structure methods (which, in priniciple, will produce the correct Born-Oppenheimer potential surface, including the effects of many-body interactions),(11-19) together with methods for quantum dynamics,(19-25) but still more work needs to be done before we have a complete and accurate description.", "author" : [ { "dropping-particle" : "", "family" : "Bakker", "given" : "H. J.", "non-dropping-particle" : "", "parse-names" : false, "suffix" : "" }, { "dropping-particle" : "", "family" : "Skinner", "given" : "J. L.", "non-dropping-particle" : "", "parse-names" : false, "suffix" : "" } ], "container-title" : "Chemical Reviews", "id" : "ITEM-3", "issue" : "3", "issued" : { "date-parts" : [ [ "2010" ] ] }, "page" : "1498-1517", "title" : "Vibrational spectroscopy as a probe of structure and dynamics in liquid water", "type" : "article-journal", "volume" : "110" }, "uris" : [ "http://www.mendeley.com/documents/?uuid=857327c4-287f-4e12-9f3a-99411f156892" ] }, { "id" : "ITEM-4", "itemData" : { "DOI" : "10.1126/science.1087251", "ISSN" : "1095-9203", "PMID" : "14500975", "abstract" : "We investigated rearrangements of the hydrogen-bond network in water by measuring fluctuations in the OH-stretching frequency of HOD in liquid D2O with femtosecond infrared spectroscopy. Using simulations of an atomistic model of water, we relate these frequency fluctuations to intermolecular dynamics. The model reveals that OH frequency shifts arise from changes in the molecular electric field that acts on the proton. At short times, vibrational dephasing reflects an underdamped oscillation of the hydrogen bond with a period of 170 femtoseconds. At longer times, vibrational correlations decay on a 1.2-picosecond time scale because of collective structural reorganizations.", "author" : [ { "dropping-particle" : "", "family" : "Fecko", "given" : "C J", "non-dropping-particle" : "", "parse-names" : false, "suffix" : "" }, { "dropping-particle" : "", "family" : "Eaves", "given" : "J D", "non-dropping-particle" : "", "parse-names" : false, "suffix" : "" }, { "dropping-particle" : "", "family" : "Loparo", "given" : "J J", "non-dropping-particle" : "", "parse-names" : false, "suffix" : "" }, { "dropping-particle" : "", "family" : "Tokmakoff", "given" : "A", "non-dropping-particle" : "", "parse-names" : false, "suffix" : "" }, { "dropping-particle" : "", "family" : "Geissler", "given" : "P L", "non-dropping-particle" : "", "parse-names" : false, "suffix" : "" } ], "container-title" : "Science (New York, N.Y.)", "id" : "ITEM-4", "issue" : "5640", "issued" : { "date-parts" : [ [ "2003", "9", "19" ] ] }, "page" : "1698-702", "title" : "Ultrafast hydrogen-bond dynamics in the infrared spectroscopy of water.", "type" : "article-journal", "volume" : "301" }, "uris" : [ "http://www.mendeley.com/documents/?uuid=ed941a42-40ff-4679-80ef-b0853d4b761a" ] }, { "id" : "ITEM-5", "itemData" : { "DOI" : "10.1073/pnas.0505125102", "ISBN" : "0505125102", "ISSN" : "0027-8424", "PMID" : "16135564", "abstract" : "Although it is widely accepted that the local structure of liquid water has tetrahedral arrangements of molecules ordered by hydrogen bonds, the mechanism by which water molecules switch hydrogen-bonded partners remains unclear. In this mechanism, the role of nonhydrogen-bonded configurations (NHBs) between adjacent molecules is of particular importance. A molecule may switch hydrogen-bonding partners either (i) through thermally activated breaking of a hydrogen bond that creates a dangling hydrogen bond before finding a new partner or (ii) by infrequent but rapid switching events in which the NHB is a transition state. Here, we report a combination of femtosecond 2D IR spectroscopy and molecular dynamics simulations to investigate the stability of NHB species in an isotopically dilute mixture of HOD in D2O. Measured 2D IR spectra reveal that hydrogen-bonded configurations and NHBs undergo qualitatively different relaxation dynamics, with NHBs returning to hydrogen-bonded frequencies on the time scale of water's fastest intermolecular motions. Simulations of an atomistic model for the OH vibrational spectroscopy of water yield qualitatively similar 2D IR spectra to those measured experimentally. Analysis of NHBs in simulations by quenching demonstrates that the vast majority of NHBs are in fact part of a hydrogen-bonded well of attraction and that virtually all molecules return to a hydrogen-bonding partner within 200 fs. The results from experiment and simulation demonstrate that NHBs are intrinsically unstable and that dangling hydrogen bonds are an insignificant species in liquid water.", "author" : [ { "dropping-particle" : "", "family" : "Eaves", "given" : "J D", "non-dropping-particle" : "", "parse-names" : false, "suffix" : "" }, { "dropping-particle" : "", "family" : "Loparo", "given" : "J J", "non-dropping-particle" : "", "parse-names" : false, "suffix" : "" }, { "dropping-particle" : "", "family" : "Fecko", "given" : "C J", "non-dropping-particle" : "", "parse-names" : false, "suffix" : "" }, { "dropping-particle" : "", "family" : "Roberts", "given" : "S T", "non-dropping-particle" : "", "parse-names" : false, "suffix" : "" }, { "dropping-particle" : "", "family" : "Tokmakoff", "given" : "A", "non-dropping-particle" : "", "parse-names" : false, "suffix" : "" }, { "dropping-particle" : "", "family" : "Geissler", "given" : "P L", "non-dropping-particle" : "", "parse-names" : false, "suffix" : "" } ], "container-title" : "Proceedings of the National Academy of Sciences of the United States of America", "id" : "ITEM-5", "issue" : "37", "issued" : { "date-parts" : [ [ "2005" ] ] }, "page" : "13019-22", "title" : "Hydrogen bonds in liquid water are broken only fleetingly.", "type" : "article-journal", "volume" : "102" }, "uris" : [ "http://www.mendeley.com/documents/?uuid=72108b2e-2adf-4b4d-be3b-4dcea37d5b53" ] }, { "id" : "ITEM-6", "itemData" : { "DOI" : "10.1021/ct400292q", "ISBN" : "1549-9618\\r1549-9626", "ISSN" : "15499618", "PMID" : "26583990", "abstract" : "Infrared spectroscopy of the water OH stretch provides a sensitive probe of the local hydrogen-bonding structure and dynamics of water molecules. Previously, we have utilized a mixed quantum/classical model to calculate vibrational spectroscopic observables for bulk water, ice, the liquid/vapor interface, and small water clusters, as well as water interacting with ions and biological molecules. These studies rely on spectroscopic maps that relate the OH stretching frequency and transition dipole to the local environment around a water molecule. Our spectroscopic maps were parametrized based on water clusters taken from bulk water simulations; in this article, we test the robustness of these maps for water in nonbulk-liquid environments. We find that the frequency, transition dipole, and coupling maps work as well for the water surface, ice Ih, and the water hexamer as they do for liquid water. This suggests that these maps may be generally applied to study the vibrational spectroscopy of water in diverse, potentially heterogeneous environments.", "author" : [ { "dropping-particle" : "", "family" : "Gruenbaum", "given" : "S. M.", "non-dropping-particle" : "", "parse-names" : false, "suffix" : "" }, { "dropping-particle" : "", "family" : "Tainter", "given" : "C. J.", "non-dropping-particle" : "", "parse-names" : false, "suffix" : "" }, { "dropping-particle" : "", "family" : "Shi", "given" : "L.", "non-dropping-particle" : "", "parse-names" : false, "suffix" : "" }, { "dropping-particle" : "", "family" : "Ni", "given" : "Y.", "non-dropping-particle" : "", "parse-names" : false, "suffix" : "" }, { "dropping-particle" : "", "family" : "Skinner", "given" : "J. L.", "non-dropping-particle" : "", "parse-names" : false, "suffix" : "" } ], "container-title" : "Journal of Chemical Theory and Computation", "id" : "ITEM-6", "issue" : "7", "issued" : { "date-parts" : [ [ "2013" ] ] }, "page" : "3109-3117", "title" : "Robustness of frequency, transition dipole, and coupling maps for water vibrational spectroscopy", "type" : "article-journal", "volume" : "9" }, "uris" : [ "http://www.mendeley.com/documents/?uuid=024b4ea2-52d3-4493-a15a-017863a9da99" ] }, { "id" : "ITEM-7", "itemData" : { "DOI" : "10.1063/1.3139002", "abstract" : "We introduce a sparse-matrix algorithm that allows for the simulation of two-dimensional infrared \u03512DIR\u0352 spectra in systems with many coupled chromophores. We apply the method to bulk water, and our results are based on the recently developed ab initio maps for the vibrational Hamiltonian. Qualitative agreement between theory and experiment is found for the 2DIR spectra without the use of any fitting or scaling parameters in the Hamiltonian. The calculated spectra for bulk water are not so different from those for HOD in D 2 O, which we can understand by considering the spectral diffusion time-correlation functions in both cases. We also calculate the ultrafast anisotropy decay, which is dominated by population transfer, finding very good agreement with experiment. Finally, we determine the vibrational excitation diffusion rate, which is more than two orders of magnitude faster than the diffusion of the water molecules themselves.", "author" : [ { "dropping-particle" : "", "family" : "Jansen", "given" : "T L C", "non-dropping-particle" : "", "parse-names" : false, "suffix" : "" }, { "dropping-particle" : "", "family" : "Auer", "given" : "B M", "non-dropping-particle" : "", "parse-names" : false, "suffix" : "" }, { "dropping-particle" : "", "family" : "Yang", "given" : "Mino", "non-dropping-particle" : "", "parse-names" : false, "suffix" : "" }, { "dropping-particle" : "", "family" : "Skinner", "given" : "J L", "non-dropping-particle" : "", "parse-names" : false, "suffix" : "" } ], "container-title" : "The Journal of Chemical Physics J. Chem. Phys. J. Chem. Phys. J. Chem. Phys. J. Chem. Phys. J. Chem. Phys", "id" : "ITEM-7", "issue" : "10", "issued" : { "date-parts" : [ [ "2010" ] ] }, "page" : "224503-164301", "title" : "Two-dimensional infrared spectroscopy and ultrafast anisotropy decay of water", "type" : "article-journal", "volume" : "1321" }, "uris" : [ "http://www.mendeley.com/documents/?uuid=3e9ec5a7-1b97-4497-a84a-250a7b1a87f5" ] }, { "id" : "ITEM-8", "itemData" : { "DOI" : "10.1063/1.2382895", "ISBN" : "0021-9606", "ISSN" : "0021-9606", "PMID" : "17129137", "abstract" : "In this and the following paper, we describe the ultrafast structural fluctuations and rearrangements of the hydrogen bonding network of water using two-dimensional (2D) infrared spectroscopy. 2D IR spectra covering all the relevant time scales of molecular dynamics of the hydrogen bonding network of water were studied for the OH stretching absorption of HOD in D2O. Time-dependent evolution of the 2D IR line shape serves as a spectroscopic observable that tracks how different hydrogen bonding environments interconvert while changes in spectral intensity result from vibrational relaxation and molecular reorientation of the OH dipole. For waiting times up to the vibrational lifetime of 700 fs, changes in the 2D line shape reflect the spectral evolution of OH oscillators induced by hydrogen bond dynamics. These dynamics, characterized through a set of 2D line shape analysis metrics, show a rapid 60 fs decay, an underdamped oscillation on a 130 fs time scale induced by hydrogen bond stretching, and a long time decay constant of 1.4 ps. 2D surfaces for waiting times larger than 700 fs are dominated by the effects of vibrational relaxation and the thermalization of this excess energy by the solvent bath. Our modeling based on fluctuations with Gaussian statistics is able to reproduce the changes in dispersed pump-probe and 2D IR spectra induced by these relaxation processes, but misses the asymmetry resulting from frequency-dependent spectral diffusion. The dynamical origin of this asymmetry is discussed in the companion paper.", "author" : [ { "dropping-particle" : "", "family" : "Loparo", "given" : "Joseph J", "non-dropping-particle" : "", "parse-names" : false, "suffix" : "" }, { "dropping-particle" : "", "family" : "Roberts", "given" : "Sean T", "non-dropping-particle" : "", "parse-names" : false, "suffix" : "" }, { "dropping-particle" : "", "family" : "Tokmakoff", "given" : "Andrei", "non-dropping-particle" : "", "parse-names" : false, "suffix" : "" } ], "container-title" : "The Journal of chemical physics", "id" : "ITEM-8", "issue" : "19", "issued" : { "date-parts" : [ [ "2006" ] ] }, "page" : "194521", "title" : "Multidimensional infrared spectroscopy of water. I. Vibrational dynamics in two-dimensional IR line shapes.", "type" : "article-journal", "volume" : "125" }, "uris" : [ "http://www.mendeley.com/documents/?uuid=94c56fa2-dcbe-4fae-bf54-a7c4a8b3dbd3" ] }, { "id" : "ITEM-9", "itemData" : { "DOI" : "10.1063/1.2382896", "ISBN" : "0021-9606", "ISSN" : "00219606", "PMID" : "17129138", "abstract" : "We use multidimensional infrared spectroscopy of the OH stretch of HOD in D2O to measure the interconversion of different hydrogen bonding environments. The OH stretching frequency distinguishes hydrogen bonded (HB) and non-hydrogen-bonded (NHB) configurations by their absorption on the low (red) and high (blue) sides of the line shape. Measured asymmetries in the two dimensional infrared OH line shapes are manifestations of the fundamentally different spectral relaxations of HB and NHB. HB oscillators exhibit coherent oscillations within the hydrogen-bonded free energy well before undergoing activated barrier crossing, resulting in the exchange of hydrogen bonded partners. Conversely, NHB oscillators rapidly return to HB frequencies within 150 fs. These results support a picture where NHB configurations are only visited transiently during large fluctuations about a hydrogen bond or during the switching of hydrogen bonding partners. The results are not consistent with the presence of entropically stabilized dangling hydrogen bonds or a conceptual picture of water as a mixture of environments with varying hydrogen bond strength separated by barriers &gt;kT.", "author" : [ { "dropping-particle" : "", "family" : "Loparo", "given" : "Joseph J.", "non-dropping-particle" : "", "parse-names" : false, "suffix" : "" }, { "dropping-particle" : "", "family" : "Roberts", "given" : "Sean T.", "non-dropping-particle" : "", "parse-names" : false, "suffix" : "" }, { "dropping-particle" : "", "family" : "Tokmakoff", "given" : "Andrei", "non-dropping-particle" : "", "parse-names" : false, "suffix" : "" } ], "container-title" : "The Journal of Chemical Physics", "id" : "ITEM-9", "issue" : "19", "issued" : { "date-parts" : [ [ "2006" ] ] }, "page" : "194522", "title" : "Multidimensional infrared spectroscopy of water. II. Hydrogen bond switching dynamics", "type" : "article-journal", "volume" : "125" }, "uris" : [ "http://www.mendeley.com/documents/?uuid=92cf8e6d-de26-434a-8e08-f22c06e848f1" ] }, { "id" : "ITEM-10", "itemData" : { "DOI" : "10.1021/cr020694p", "ISBN" : "0009-2665", "ISSN" : "0009-2665", "PMID" : "15080715", "author" : [ { "dropping-particle" : "", "family" : "Nibbering", "given" : "Erik T J", "non-dropping-particle" : "", "parse-names" : false, "suffix" : "" }, { "dropping-particle" : "", "family" : "Elsaesser", "given" : "Thomas", "non-dropping-particle" : "", "parse-names" : false, "suffix" : "" } ], "container-title" : "Chemical Reviews", "id" : "ITEM-10", "issue" : "4", "issued" : { "date-parts" : [ [ "2004", "4" ] ] }, "page" : "1887-1914", "title" : "Ultrafast Vibrational Dynamics of Hydrogen Bonds in the Condensed Phase", "type" : "article-journal", "volume" : "104" }, "uris" : [ "http://www.mendeley.com/documents/?uuid=6e0842e2-7e25-4541-92f9-e059b5f3077c" ] }, { "id" : "ITEM-11", "itemData" : { "DOI" : "10.1021/jp111434u", "ISBN" : "1520-6106", "ISSN" : "15205207", "PMID" : "21417373", "abstract" : "We use temperature-dependent ultrafast infrared spectroscopy of dilute HOD in H(2)O to study the picosecond reorganization of the hydrogen bond network of liquid water. Temperature-dependent two-dimensional infrared (2D IR), pump-probe, and linear absorption measurements are self-consistently analyzed with a response function formalism that includes the effects of spectral diffusion, population lifetime, reorientational motion, and nonequilibrium heating of the local environment upon vibrational relaxation. Over the range 278-345 K, we find the time scales of spectral diffusion and reorientational relaxation decrease from approximately 2.4 to 0.7 ps and 4.6 to 1.2 ps, respectively, which corresponds to barrier heights of 3.4 and 3.7 kcal/mol, respectively. We compare the temperature dependence of the time scales to a number of measures of structural relaxation and find similar effective activation barrier heights and slightly non-Arrhenius behavior, which suggests that the reaction coordinate for the hydrogen bond rearrangement in water is collective. Frequency and orientational correlation functions computed from molecular dynamics (MD) simulations over the same temperature range support our interpretations. Finally, we find the lifetime of the OD stretch is nearly the same from 278 K to room temperature and then increases as the temperature is increased to 345 K.", "author" : [ { "dropping-particle" : "", "family" : "Nicodemus", "given" : "Rebecca A.", "non-dropping-particle" : "", "parse-names" : false, "suffix" : "" }, { "dropping-particle" : "", "family" : "Corcelli", "given" : "S. A.", "non-dropping-particle" : "", "parse-names" : false, "suffix" : "" }, { "dropping-particle" : "", "family" : "Skinner", "given" : "J. L.", "non-dropping-particle" : "", "parse-names" : false, "suffix" : "" }, { "dropping-particle" : "", "family" : "Tokmakoff", "given" : "Andrei", "non-dropping-particle" : "", "parse-names" : false, "suffix" : "" } ], "container-title" : "Journal of Physical Chemistry B", "id" : "ITEM-11", "issue" : "18", "issued" : { "date-parts" : [ [ "2011" ] ] }, "page" : "5604-5616", "title" : "Collective hydrogen bond reorganization in water studied with temperature-dependent ultrafast infrared spectroscopy", "type" : "article-journal", "volume" : "115" }, "uris" : [ "http://www.mendeley.com/documents/?uuid=598e9daf-159a-486e-876e-978a96ee60db" ] }, { "id" : "ITEM-12", "itemData" : { "DOI" : "10.1021/jz100138z", "ISBN" : "1948-7185", "ISSN" : "19487185", "PMID" : "277041300011", "abstract" : "We use temperature-dependent two-dimensional infrared spectroscopy\\n(2D IR) of dilute HOD in H2O to investigate hydrogen bond rearrangements\\nin water. The OD stretching frequency is sensitive to its environment,\\nand loss of frequency correlation provides a picture of local and\\ncollective hydrogen bond dynamics. The time scales for hydrogen bond\\nrearrangements decrease from roughly 2 ps at 278 K to 0.5 ps at 345\\nK. We find the barrier to dephasing and hydrogen bond switching to\\nbe Ea = 3.4 \u00b1 0.5 kcal/mol, although the trend is slightly non-Arrhenius.\\nThe value is in good agreement with the reported barrier height for\\nOD reorientation observed in pump\u2212probe anisotropy measurements.\\nThis provides evidence for the proposal that hydrogen bond switching\\noccurs through concerted large angular jump reorientation. MD simulations\\nof temperature-dependent OD vibrational dephasing and orientational\\ncorrelation functions are used to support our conclusions.", "author" : [ { "dropping-particle" : "", "family" : "Nicodemus", "given" : "Rebecca A.", "non-dropping-particle" : "", "parse-names" : false, "suffix" : "" }, { "dropping-particle" : "", "family" : "Ramasesha", "given" : "Krupa", "non-dropping-particle" : "", "parse-names" : false, "suffix" : "" }, { "dropping-particle" : "", "family" : "Roberts", "given" : "Sean T.", "non-dropping-particle" : "", "parse-names" : false, "suffix" : "" }, { "dropping-particle" : "", "family" : "Tokmakoff", "given" : "Andrei", "non-dropping-particle" : "", "parse-names" : false, "suffix" : "" } ], "container-title" : "Journal of Physical Chemistry Letters", "id" : "ITEM-12", "issue" : "7", "issued" : { "date-parts" : [ [ "2010" ] ] }, "page" : "1068-1072", "title" : "Hydrogen bond rearrangements in water probed with temperature-dependent 2D IR", "type" : "article-journal", "volume" : "1" }, "uris" : [ "http://www.mendeley.com/documents/?uuid=c70765b8-4a23-40e5-a82f-1b323a9f273d" ] }, { "id" : "ITEM-13", "itemData" : { "DOI" : "10.1063/1.3623008", "ISBN" : "0021-9606", "ISSN" : "00219606", "PMID" : "21823714", "abstract" : "Rearrangements of the hydrogen bond network of liquid water are believed to involve rapid and concerted hydrogen bond switching events, during which a hydrogen bond donor molecule undergoes large angle molecular reorientation as it exchanges hydrogen bonding partners. To test this picture of hydrogen bond dynamics, we have performed ultrafast 2D IR spectral anisotropy measurements on the OH stretching vibration of HOD in D(2)O to directly track the reorientation of water molecules as they change hydrogen bonding environments. Interpretation of the experimental data is assisted by modeling drawn from molecular dynamics simulations, and we quantify the degree of molecular rotation on changing local hydrogen bonding environment using restricted rotation models. From the inertial 2D anisotropy decay, we find that water molecules initiating from a strained configuration and relaxing to a stable configuration are characterized by a distribution of angles, with an average reorientation half-angle of 10\u00b0, implying an average reorientation for a full switch of \u226520\u00b0. These results provide evidence that water hydrogen bond network connectivity switches through concerted motions involving large angle molecular reorientation.", "author" : [ { "dropping-particle" : "", "family" : "Ramasesha", "given" : "Krupa", "non-dropping-particle" : "", "parse-names" : false, "suffix" : "" }, { "dropping-particle" : "", "family" : "Roberts", "given" : "Sean T", "non-dropping-particle" : "", "parse-names" : false, "suffix" : "" }, { "dropping-particle" : "", "family" : "Nicodemus", "given" : "Rebecca A", "non-dropping-particle" : "", "parse-names" : false, "suffix" : "" }, { "dropping-particle" : "", "family" : "Mandal", "given" : "Aritra", "non-dropping-particle" : "", "parse-names" : false, "suffix" : "" }, { "dropping-particle" : "", "family" : "Tokmakoff", "given" : "Andrei", "non-dropping-particle" : "", "parse-names" : false, "suffix" : "" } ], "container-title" : "Journal of Chemical Physics", "id" : "ITEM-13", "issue" : "5", "issued" : { "date-parts" : [ [ "2011" ] ] }, "page" : "12457-54509", "title" : "Ultrafast 2D IR anisotropy of water reveals reorientation during hydrogen-bond switching", "type" : "article-journal", "volume" : "135" }, "uris" : [ "http://www.mendeley.com/documents/?uuid=a724640b-28fc-44f6-a8fb-ba10ab5a2472" ] }, { "id" : "ITEM-14", "itemData" : { "DOI" : "10.1021/ar900088g", "ISBN" : "0001-4842", "ISSN" : "00014842", "PMID" : "19585982", "abstract" : "Compared with other molecular liquids, water is highly structured because of its ability to form up to four hydrogen bonds, resulting in a tetrahedral network of molecules. However, this underlying intermolecular structure is constantly in motion, exhibiting large fluctuations and reorganizations on time scales from femtoseconds to picoseconds. These motions allow water to play a key role in a number of chemical and biological processes. By exploiting the fact that the OH stretching frequency of dilute HOD in liquid D(2)O is highly dependent upon the configuration of the neighbor nearest to the proton, researchers have been able to track water's time-dependent structure using two-dimensional infrared (2D IR) spectroscopy, which tags molecules at an initial frequency and then watches as that frequency evolves with respect to time. Recent advances in molecular dynamics simulation techniques allow for the calculation of 2D IR spectra, providing an atomistic interpretation tool of 2D IR spectra in terms of the underlying dynamics of the liquid. In this Account, we review recent ultrafast 2D IR studies at MIT that provide new information on the mechanism of hydrogen-bond rearrangements in liquid water. The 2D IR spectra of the OH stretching vibration of HOD in D(2)O appear highly asymmetric. In the frequency range indicative of hydrogen-bonded molecules (&lt;3300 cm(-1)), the 2D spectra remain fairly compact. By contrast, in the frequency range in which molecules having weak or broken hydrogen bonds absorb (&gt;3500 cm(-1)), the 2D spectra broaden over a time scale of approximately 60 fs, consistent with librations (hindered rotations) of water molecules. This broadening indicates that molecules forming weak or broken hydrogen bonds are unstable and reorient rapidly to return to a hydrogen-bonded configuration. These conclusions are supported by the results of molecular dynamics simulations, which suggest that water molecules undergo a large-angle reorientation during the course of hydrogen-bond exchange. The transition state for hydrogen-bond rearrangements is found to resemble a bifurcated hydrogen bond. Roughly half of the hydrogen-bond exchange events in the simulation are found to involve the insertion of a water molecule across a hydrogen bond, suggesting that hydrogen-bond exchange in water involves the correlated motion of water molecules as far away as the second solvation shell. The combination of ultrafast 2D IR spectroscopy with simulation-based modeli\u2026", "author" : [ { "dropping-particle" : "", "family" : "Roberts", "given" : "Sean T.", "non-dropping-particle" : "", "parse-names" : false, "suffix" : "" }, { "dropping-particle" : "", "family" : "Ramasesha", "given" : "Krupa", "non-dropping-particle" : "", "parse-names" : false, "suffix" : "" }, { "dropping-particle" : "", "family" : "Tokmakoff", "given" : "Andrei", "non-dropping-particle" : "", "parse-names" : false, "suffix" : "" } ], "container-title" : "Accounts of Chemical Research", "id" : "ITEM-14", "issue" : "9", "issued" : { "date-parts" : [ [ "2009" ] ] }, "page" : "1239-1249", "title" : "Structural rearrangements in water viewed through two-dimensional infrared spectroscopy", "type" : "article-journal", "volume" : "42" }, "uris" : [ "http://www.mendeley.com/documents/?uuid=eaeb1929-dd98-4cbc-bfcb-a0a585bb1985" ] } ], "mendeley" : { "formattedCitation" : "&lt;sup&gt;26\u201339&lt;/sup&gt;", "plainTextFormattedCitation" : "26\u201339", "previouslyFormattedCitation" : "&lt;sup&gt;26\u201339&lt;/sup&gt;" }, "properties" : { "noteIndex" : 0 }, "schema" : "https://github.com/citation-style-language/schema/raw/master/csl-citation.json" }</w:instrText>
      </w:r>
      <w:r w:rsidR="00047422">
        <w:rPr>
          <w:rFonts w:ascii="Times" w:hAnsi="Times" w:cs="Times"/>
          <w:sz w:val="24"/>
          <w:szCs w:val="24"/>
        </w:rPr>
        <w:fldChar w:fldCharType="separate"/>
      </w:r>
      <w:r w:rsidR="00047422" w:rsidRPr="00047422">
        <w:rPr>
          <w:rFonts w:ascii="Times" w:hAnsi="Times" w:cs="Times"/>
          <w:noProof/>
          <w:sz w:val="24"/>
          <w:szCs w:val="24"/>
          <w:vertAlign w:val="superscript"/>
        </w:rPr>
        <w:t>26–39</w:t>
      </w:r>
      <w:r w:rsidR="00047422">
        <w:rPr>
          <w:rFonts w:ascii="Times" w:hAnsi="Times" w:cs="Times"/>
          <w:sz w:val="24"/>
          <w:szCs w:val="24"/>
        </w:rPr>
        <w:fldChar w:fldCharType="end"/>
      </w:r>
      <w:r w:rsidR="006C774A" w:rsidRPr="00861592">
        <w:rPr>
          <w:rFonts w:ascii="Times" w:hAnsi="Times" w:cs="Times"/>
          <w:sz w:val="24"/>
          <w:szCs w:val="24"/>
        </w:rPr>
        <w:t xml:space="preserve"> However</w:t>
      </w:r>
      <w:r w:rsidR="006C774A" w:rsidRPr="006C774A">
        <w:rPr>
          <w:rFonts w:ascii="Times" w:hAnsi="Times" w:cs="Times"/>
          <w:sz w:val="24"/>
          <w:szCs w:val="24"/>
        </w:rPr>
        <w:t>, these profound insights were only possible in conjunction w</w:t>
      </w:r>
      <w:r w:rsidR="00FB6D41">
        <w:rPr>
          <w:rFonts w:ascii="Times" w:hAnsi="Times" w:cs="Times"/>
          <w:sz w:val="24"/>
          <w:szCs w:val="24"/>
        </w:rPr>
        <w:t xml:space="preserve">ith a robust </w:t>
      </w:r>
      <w:r w:rsidR="00FB6D41" w:rsidRPr="00C045B4">
        <w:rPr>
          <w:rFonts w:ascii="Times" w:hAnsi="Times" w:cs="Times"/>
          <w:sz w:val="24"/>
          <w:szCs w:val="24"/>
        </w:rPr>
        <w:t>theoretical effort</w:t>
      </w:r>
      <w:r w:rsidR="006C774A" w:rsidRPr="00C045B4">
        <w:rPr>
          <w:rFonts w:ascii="Times" w:hAnsi="Times" w:cs="Times"/>
          <w:sz w:val="24"/>
          <w:szCs w:val="24"/>
        </w:rPr>
        <w:t>.</w:t>
      </w:r>
      <w:r w:rsidR="00402B72">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"10.1063/1.3552961", "ISBN" : "0021-9606", "ISSN" : "00219606", "PMID" : "21322704", "abstract" : "Ultrafast two-dimensional infrared (2DIR) spectroscopy has been proven to be an exceptionally useful method to study chemical exchange processes between different vibrational chromophores under thermal equilibria. Here, we present experimental results on the thermal equilibrium ion pairing dynamics of Li(+) and SCN(-) ions in N,N-dimethylformamide. Li(+) and SCN(-) ions can form a contact ion pair (CIP). Varying the relative concentration of Li(+) in solution, we could control the equilibrium CIP and free SCN(-) concentrations. Since the CN stretch frequency of Li-SCN CIP is blue-shifted by about 16 cm(-1) from that of free SCN(-) ion, the CN stretch IR spectrum is a doublet. The temperature-dependent IR absorption spectra reveal that the CIP formation is an endothermic (0.57 kJ\u2215mol) process and the CIP state has larger entropy by 3.12 J\u2215(K mol) than the free ion states. Since the two ionic configurations are spectrally distinguishable, this salt solution is ideally suited for nonlinear IR spectroscopic investigations to study ion pair association and dissociation dynamics. Using polarization-controlled IR pump-probe methods, we first measured the lifetimes and orientational relaxation times of these two forms of ionic configurations. The vibrational population relaxation times of both the free ion and CIP are about 32 ps. However, the orientational relaxation time of the CIP, which is \u223c47 ps, is significantly longer than that of the free SCN(-), which is \u223c7.7 ps. This clearly indicates that the effective moment of inertia of the CIP is much larger than that of the free SCN(-). Then, using chemical exchange 2DIR spectroscopy and analyzing the diagonal peak and cross-peak amplitude changes with increasing the waiting time, we determined the contact ion pair association and dissociation time constants that are found to be 165 and 190 ps, respectively. The results presented and discussed in this paper are believed to be important, not only because the ion-pairing dynamics is one of the most fundamental physical chemistry problems but also because such molecular ion-ion interactions are of critical importance in understanding Hofmeister effects on protein stability.", "author" : [ { "dropping-particle" : "", "family" : "Lee", "given" : "Kyung Koo", "non-dropping-particle" : "", "parse-names" : false, "suffix" : "" }, { "dropping-particle" : "", "family" : "Park", "given" : "Kwang Hee", "non-dropping-particle" : "", "parse-names" : false, "suffix" : "" }, { "dropping-particle" : "", "family" : "Kwon", "given" : "Donghyun", "non-dropping-particle" : "", "parse-names" : false, "suffix" : "" }, { "dropping-particle" : "", "family" : "Choi", "given" : "Jun Ho", "non-dropping-particle" : "", "parse-names" : false, "suffix" : "" }, { "dropping-particle" : "", "family" : "Son", "given" : "Hyewon", "non-dropping-particle" : "", "parse-names" : false, "suffix" : "" }, { "dropping-particle" : "", "family" : "Park", "given" : "Sungnam", "non-dropping-particle" : "", "parse-names" : false, "suffix" : "" }, { "dropping-particle" : "", "family" : "Cho", "given" : "Minhaeng", "non-dropping-particle" : "", "parse-names" : false, "suffix" : "" } ], "container-title" : "Journal of Chemical Physics", "genre" : "article", "id" : "ITEM-1", "issue" : "6", "issued" : { "date-parts" : [ [ "2011" ] ] }, "page" : "64506", "title" : "Ion-pairing dynamics of Li+ and SCN- in dimethylformamide solution: Chemical exchange two-dimensional infrared spectroscopy", "title-short" : "Ion-pairing dynamics of {Li}+ and {SCN}\u2212 in dimeth", "type" : "article-journal", "volume" : "134" }, "uris" : [ "http://www.mendeley.com/documents/?uuid=64e4ec8b-7f0c-42fc-ac56-ec6b7ed218e0" ] }, { "id" : "ITEM-2", "itemData" : { "DOI" : "10.1126/science.1087251", "ISSN" : "1095-9203", "PMID" : "14500975", "abstract" : "We investigated rearrangements of the hydrogen-bond network in water by measuring fluctuations in the OH-stretching frequency of HOD in liquid D2O with femtosecond infrared spectroscopy. Using simulations of an atomistic model of water, we relate these frequency fluctuations to intermolecular dynamics. The model reveals that OH frequency shifts arise from changes in the molecular electric field that acts on the proton. At short times, vibrational dephasing reflects an underdamped oscillation of the hydrogen bond with a period of 170 femtoseconds. At longer times, vibrational correlations decay on a 1.2-picosecond time scale because of collective structural reorganizations.", "author" : [ { "dropping-particle" : "", "family" : "Fecko", "given" : "C J", "non-dropping-particle" : "", "parse-names" : false, "suffix" : "" }, { "dropping-particle" : "", "family" : "Eaves", "given" : "J D", "non-dropping-particle" : "", "parse-names" : false, "suffix" : "" }, { "dropping-particle" : "", "family" : "Loparo", "given" : "J J", "non-dropping-particle" : "", "parse-names" : false, "suffix" : "" }, { "dropping-particle" : "", "family" : "Tokmakoff", "given" : "A", "non-dropping-particle" : "", "parse-names" : false, "suffix" : "" }, { "dropping-particle" : "", "family" : "Geissler", "given" : "P L", "non-dropping-particle" : "", "parse-names" : false, "suffix" : "" } ], "container-title" : "Science (New York, N.Y.)", "id" : "ITEM-2", "issue" : "5640", "issued" : { "date-parts" : [ [ "2003", "9", "19" ] ] }, "page" : "1698-702", "title" : "Ultrafast hydrogen-bond dynamics in the infrared spectroscopy of water.", "type" : "article-journal", "volume" : "301" }, "uris" : [ "http://www.mendeley.com/documents/?uuid=ed941a42-40ff-4679-80ef-b0853d4b761a" ] }, { "id" : "ITEM-3", "itemData" : { "DOI" : "10.1073/pnas.0505125102", "ISBN" : "0505125102", "ISSN" : "0027-8424", "PMID" : "16135564", "abstract" : "Although it is widely accepted that the local structure of liquid water has tetrahedral arrangements of molecules ordered by hydrogen bonds, the mechanism by which water molecules switch hydrogen-bonded partners remains unclear. In this mechanism, the role of nonhydrogen-bonded configurations (NHBs) between adjacent molecules is of particular importance. A molecule may switch hydrogen-bonding partners either (i) through thermally activated breaking of a hydrogen bond that creates a dangling hydrogen bond before finding a new partner or (ii) by infrequent but rapid switching events in which the NHB is a transition state. Here, we report a combination of femtosecond 2D IR spectroscopy and molecular dynamics simulations to investigate the stability of NHB species in an isotopically dilute mixture of HOD in D2O. Measured 2D IR spectra reveal that hydrogen-bonded configurations and NHBs undergo qualitatively different relaxation dynamics, with NHBs returning to hydrogen-bonded frequencies on the time scale of water's fastest intermolecular motions. Simulations of an atomistic model for the OH vibrational spectroscopy of water yield qualitatively similar 2D IR spectra to those measured experimentally. Analysis of NHBs in simulations by quenching demonstrates that the vast majority of NHBs are in fact part of a hydrogen-bonded well of attraction and that virtually all molecules return to a hydrogen-bonding partner within 200 fs. The results from experiment and simulation demonstrate that NHBs are intrinsically unstable and that dangling hydrogen bonds are an insignificant species in liquid water.", "author" : [ { "dropping-particle" : "", "family" : "Eaves", "given" : "J D", "non-dropping-particle" : "", "parse-names" : false, "suffix" : "" }, { "dropping-particle" : "", "family" : "Loparo", "given" : "J J", "non-dropping-particle" : "", "parse-names" : false, "suffix" : "" }, { "dropping-particle" : "", "family" : "Fecko", "given" : "C J", "non-dropping-particle" : "", "parse-names" : false, "suffix" : "" }, { "dropping-particle" : "", "family" : "Roberts", "given" : "S T", "non-dropping-particle" : "", "parse-names" : false, "suffix" : "" }, { "dropping-particle" : "", "family" : "Tokmakoff", "given" : "A", "non-dropping-particle" : "", "parse-names" : false, "suffix" : "" }, { "dropping-particle" : "", "family" : "Geissler", "given" : "P L", "non-dropping-particle" : "", "parse-names" : false, "suffix" : "" } ], "container-title" : "Proceedings of the National Academy of Sciences of the United States of America", "id" : "ITEM-3", "issue" : "37", "issued" : { "date-parts" : [ [ "2005" ] ] }, "page" : "13019-22", "title" : "Hydrogen bonds in liquid water are broken only fleetingly.", "type" : "article-journal", "volume" : "102" }, "uris" : [ "http://www.mendeley.com/documents/?uuid=72108b2e-2adf-4b4d-be3b-4dcea37d5b53" ] }, { "id" : "ITEM-4", "itemData" : { "DOI" : "10.1021/ct400292q", "ISBN" : "1549-9618\\r1549-9626", "ISSN" : "15499618", "PMID" : "26583990", "abstract" : "Infrared spectroscopy of the water OH stretch provides a sensitive probe of the local hydrogen-bonding structure and dynamics of water molecules. Previously, we have utilized a mixed quantum/classical model to calculate vibrational spectroscopic observables for bulk water, ice, the liquid/vapor interface, and small water clusters, as well as water interacting with ions and biological molecules. These studies rely on spectroscopic maps that relate the OH stretching frequency and transition dipole to the local environment around a water molecule. Our spectroscopic maps were parametrized based on water clusters taken from bulk water simulations; in this article, we test the robustness of these maps for water in nonbulk-liquid environments. We find that the frequency, transition dipole, and coupling maps work as well for the water surface, ice Ih, and the water hexamer as they do for liquid water. This suggests that these maps may be generally applied to study the vibrational spectroscopy of water in diverse, potentially heterogeneous environments.", "author" : [ { "dropping-particle" : "", "family" : "Gruenbaum", "given" : "S. M.", "non-dropping-particle" : "", "parse-names" : false, "suffix" : "" }, { "dropping-particle" : "", "family" : "Tainter", "given" : "C. J.", "non-dropping-particle" : "", "parse-names" : false, "suffix" : "" }, { "dropping-particle" : "", "family" : "Shi", "given" : "L.", "non-dropping-particle" : "", "parse-names" : false, "suffix" : "" }, { "dropping-particle" : "", "family" : "Ni", "given" : "Y.", "non-dropping-particle" : "", "parse-names" : false, "suffix" : "" }, { "dropping-particle" : "", "family" : "Skinner", "given" : "J. L.", "non-dropping-particle" : "", "parse-names" : false, "suffix" : "" } ], "container-title" : "Journal of Chemical Theory and Computation", "id" : "ITEM-4", "issue" : "7", "issued" : { "date-parts" : [ [ "2013" ] ] }, "page" : "3109-3117", "title" : "Robustness of frequency, transition dipole, and coupling maps for water vibrational spectroscopy", "type" : "article-journal", "volume" : "9" }, "uris" : [ "http://www.mendeley.com/documents/?uuid=024b4ea2-52d3-4493-a15a-017863a9da99" ] }, { "id" : "ITEM-5", "itemData" : { "DOI" : "10.1073/pnas.0701482104", "ISBN" : "0027-8424", "ISSN" : "0027-8424", "PMID" : "17576923", "abstract" : "We present improvements on our previous approaches for calculating vibrational spectroscopy observables for the OH stretch region of dilute HOD in liquid D2O. These revised approaches are implemented to calculate IR and isotropic Raman spectra, using the SPC/E simulation model, and the results are in good agreement with experiment. We also calculate observables associated with three-pulse IR echoes: the peak shift and 2D-IR spectrum. The agreement with experiment for the former is improved over our previous calculations, but discrepancies between theory and experiment still exist. Using our proposed definition for hydrogen bonding in liquid water, we decompose the distribution of frequencies in the OH stretch region in terms of subensembles of HOD molecules with different local hydrogen-bonding environments. Such a decomposition allows us to make the connection with experiments and calculations on water clusters and more generally to understand the extent of the relationship between transition frequency and local structure in the liquid.", "author" : [ { "dropping-particle" : "", "family" : "Auer", "given" : "B", "non-dropping-particle" : "", "parse-names" : false, "suffix" : "" }, { "dropping-particle" : "", "family" : "Kumar", "given" : "R", "non-dropping-particle" : "", "parse-names" : false, "suffix" : "" }, { "dropping-particle" : "", "family" : "Schmidt", "given" : "J R", "non-dropping-particle" : "", "parse-names" : false, "suffix" : "" }, { "dropping-particle" : "", "family" : "Skinner", "given" : "J L", "non-dropping-particle" : "", "parse-names" : false, "suffix" : "" } ], "container-title" : "Proc. Natl. Acad. Sci. USA", "genre" : "article", "id" : "ITEM-5", "issue" : "36", "issued" : { "date-parts" : [ [ "2007", "9" ] ] }, "page" : "14215-14220", "title" : "Hydrogen bonding and Raman, IR, and 2D-IR spectroscopy of dilute HOD in liquid D2O.", "type" : "article-journal", "volume" : "104" }, "uris" : [ "http://www.mendeley.com/documents/?uuid=a9de6d3c-1abd-4cda-b5c7-c48872d5a7b7" ] }, { "id" : "ITEM-6", "itemData" : { "DOI" : "10.1063/1.2925258", "ISBN" : "1089-7690 (Electronic)\\r0021-9606 (Linking)", "ISSN" : "00219606", "PMID" : "18554033", "abstract" : "IR and Raman (parallel- and perpendicular-polarized) spectra in the OH stretch region for liquid water were measured some years ago, but their interpretation is still controversial. In part, this is because theoretical calculation of such spectra for a neat liquid presents a formidable challenge due to the coupling between vibrational chromophores and the effects of motional narrowing. Recently we proposed an electronic structure/molecular dynamics method for calculating spectra of dilute HOD in liquid D(2)O, which relied on ab initio calculations on clusters to provide a map from nuclear coordinates of the molecules in the liquid to OH stretch frequencies, transition dipoles, and polarizabilities. Here we extend this approach to the calculation of couplings between chromophores. From the trajectories of the fluctuating local-mode frequencies, transition moments, and couplings, we use our recently developed time-averaging approximation to calculate the line shapes. Our results are in good agreement with experiment for the IR and Raman line shapes, and capture the significant differences among them. Our analysis shows that while the coupling between chromophores is relatively modest, it nevertheless produces delocalization of the vibrational eigenstates over up to 12 chromophores, which has a profound effect on the spectroscopy. In particular, our results demonstrate that the peak in the parallel-polarized Raman spectrum at about 3250 wavenumbers is collective in nature.", "author" : [ { "dropping-particle" : "", "family" : "Auer", "given" : "B. M.", "non-dropping-particle" : "", "parse-names" : false, "suffix" : "" }, { "dropping-particle" : "", "family" : "Skinner", "given" : "J. L.", "non-dropping-particle" : "", "parse-names" : false, "suffix" : "" } ], "container-title" : "Journal of Chemical Physics", "genre" : "article", "id" : "ITEM-6", "issue" : "22", "issued" : { "date-parts" : [ [ "2008", "6" ] ] }, "page" : "224511", "title" : "IR and Raman spectra of liquid water: Theory and interpretation", "title-short" : "{IR} and {Raman} spectra of liquid water", "type" : "article-journal", "volume" : "128" }, "uris" : [ "http://www.mendeley.com/documents/?uuid=3d2cf7f4-2eca-4c76-81c5-35d3452d9809" ] }, { "id" : "ITEM-7", "itemData" : { "DOI" : "10.1063/1.1683072", "ISBN" : "0021-9606", "ISSN" : "00219606", "PMID" : "15267730", "abstract" : "We present a new approach that combines electronic structure methods and molecular dynamics simulations to investigate the infrared spectroscopy of condensed phase systems. This approach is applied to the OH stretch band of dilute HOD in liquid D2O and the OD stretch band of dilute HOD in liquid H2O for two commonly employed models of water, TIP4P and SPC/E. Ab initio OH and OD anharmonic transition frequencies are calculated for 100 HOD x (D2O)n and HOD x(H2O)n (n = 4-9) clusters randomly selected from liquid water simulations. A linear empirical relationship between the ab initio frequencies and the component of the electric field from the solvent along the bond of interest is developed. This relationship is used in a molecular dynamics simulation to compute frequency fluctuation time-correlation functions and infrared absorption line shapes. The normalized frequency fluctuation time-correlation functions are in good agreement with the results of previous theoretical approaches. Their long-time decay times are 0.5 ps for the TIP4P model and 0.9 ps for the SPC/E model, both of which appear to be somewhat too fast compared to recent experiments. The calculated line shapes are in good agreement with experiment, and improve upon the results of previous theoretical approaches. The methods presented are simple, and transferable to more complicated systems.", "author"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"container-title" : "Journal of Chemical Physics", "genre" : "article", "id" : "ITEM-7", "issue" : "17", "issued" : { "date-parts" : [ [ "2004", "5" ] ] }, "page" : "8107-8117", "title" : "Combined electronic structure/molecular dynamics approach for ultrafast infrared spectroscopy of dilute HOD in liquid H 2O and D 2O", "type" : "article-journal", "volume" : "120" }, "uris" : [ "http://www.mendeley.com/documents/?uuid=3380a8b0-1cd5-419b-af14-09f6842dce07" ] }, { "id" : "ITEM-8", "itemData" : { "DOI" : "10.1021/jp046685x", "ISBN" : "1089-5639", "ISSN" : "1089-5639", "PMID" : "16839090", "abstract" : "An ab initio MP2 vibrational Hamiltonian of HOD in an external electrostatic potential parametrized by the electric field and its gradient-tensor is constructed. By combining it with the fluctuating electric field induced by the D(2)O solvent obtained from molecular dynamics simulations, we calculate the infrared absorption of the O-H stretch. The resulting solvent shift and infrared line shape for three force fields (TIP4P, SPC/E, and SW) are in good agreement with the experiment. A collective coordinate response for the solvent effect is constructed by identifying the main electrostatic field and gradient components contributing to the line shape. This allows a realistic stochastic Liouville equation simulation of the line shapes which is not restricted to Gaussian frequency fluctuations.", "author" : [ { "dropping-particle" : "", "family" : "Hayashi", "given" : "Tomoyuki", "non-dropping-particle" : "", "parse-names" : false, "suffix" : "" }, { "dropping-particle" : "", "family" : "Cour Jansen", "given" : "Thomas", "non-dropping-particle" : "la", "parse-names" : false, "suffix" : "" }, { "dropping-particle" : "", "family" : "Zhuang", "given" : "Wei", "non-dropping-particle" : "", "parse-names" : false, "suffix" : "" }, { "dropping-particle" : "", "family" : "Mukamel", "given" : "Shaul", "non-dropping-particle" : "", "parse-names" : false, "suffix" : "" } ], "container-title" : "The Journal of Physical Chemistry A", "id" : "ITEM-8", "issue" : "1", "issued" : { "date-parts" : [ [ "2005", "1" ] ] }, "page" : "64-82", "title" : "Collective Solvent Coordinates for the Infrared Spectrum of HOD in D 2 O Based on an ab Initio Electrostatic Map", "type" : "article-journal", "volume" : "109" }, "uris" : [ "http://www.mendeley.com/documents/?uuid=8fd542d5-502a-4b4c-932d-163555804549" ] }, { "id" : "ITEM-9", "itemData" : { "DOI" : "10.1021/jp900480r", "ISSN" : "10895639", "PMID" : "19438222", "abstract" : "Dissimilar dynamics of coupled stretch vibrations of a water molecule are revealed by two-dimensional IR correlation spectroscopy. These are caused by essentially non-Gaussian fluctuations of the electric field exerted by the environment on the individual OH stretch vibrations. Non-Gaussian statistics of the individual site frequency fluctuations results in distinctively different dephasing of the symmetric and asymmetric eigenmodes. This phenomenon can only be described if the assumption of Gaussian dynamics in the traditional theories is abandoned.", "author" : [ { "dropping-particle" : "", "family" : "Jansen", "given" : "T. L C", "non-dropping-particle" : "", "parse-names" : false, "suffix" : "" }, { "dropping-particle" : "", "family" : "Cringus", "given" : "Dan", "non-dropping-particle" : "", "parse-names" : false, "suffix" : "" }, { "dropping-particle" : "", "family" : "Pshenichnikov", "given" : "Maxim S.", "non-dropping-particle" : "", "parse-names" : false, "suffix" : "" } ], "container-title" : "Journal of Physical Chemistry A", "id" : "ITEM-9", "issue" : "22", "issued" : { "date-parts" : [ [ "2009" ] ] }, "page" : "6260-6265", "title" : "Dissimilar dynamics of coupled water vibrations", "type" : "article-journal", "volume" : "113" }, "uris" : [ "http://www.mendeley.com/documents/?uuid=4eeaf36e-9cd5-4840-b50c-d156026b3842" ] }, { "id" : "ITEM-10", "itemData" : { "DOI" : "10.1063/1.3516460", "ISBN" : "1089-7690 (Electronic)\\r0021-9606 (Linking)", "ISSN" : "00219606", "PMID" : "21197999", "abstract" : "We present a theoretical study of infrared and Raman line shapes of polycrystalline and single crystal ice Ih, for both water and heavy water, at 1, 125, and 245 K. Our calculations involve a mixed quantum/classical approach, a new water simulation model with explicit three-body interactions, transition frequency and dipole maps, and intramolecular and intermolecular vibrational coupling maps. Our theoretical spectra are in reasonable agreement with experimental spectra (available only near the two higher temperatures). We trace the origins of the different spectral peaks to weak and strong intermolecular couplings. We also discuss the delocalization of the vibrational eigenstates in terms of the competing effects of disorder and coupling.", "author" : [ { "dropping-particle" : "", "family" : "Li", "given" : "F.", "non-dropping-particle" : "", "parse-names" : false, "suffix" : "" }, { "dropping-particle" : "", "family" : "Skinner", "given" : "J. L.", "non-dropping-particle" : "", "parse-names" : false, "suffix" : "" } ], "container-title" : "Journal of Chemical Physics", "id" : "ITEM-10", "issue" : "24", "issued" : { "date-parts" : [ [ "2010" ] ] }, "page" : "244504-244504", "title" : "Infrared and Raman line shapes for ice Ih. II. H2O and D 2O", "type" : "article-journal", "volume" : "133" }, "uris" : [ "http://www.mendeley.com/documents/?uuid=28c92295-77c7-4e08-9144-5bea019132d5" ] }, { "id" : "ITEM-11", "itemData" : { "DOI" : "10.1021/ct300715s", "ISBN" : "1463-9076", "ISSN" : "15499618", "PMID" : "26589028", "abstract" : "By incorporating the improved empirical atom-atom dispersion corrections from DFT-D3 [Grimme, S.; Antony, J.; Ehrlich, S.; Krieg, H. J. Chem. Phys. 2010, 132, 154104], two long-range corrected (LC) hybrid density functionals are proposed. Our resulting LC hybrid functionals, omegaM06-D3 and omegaB97X-D3, are shown to be accurate for a very wide range of applications, such as thermochemistry, kinetics, noncovalent interactions, frontier orbital energies, fundamental gaps, and long-range charge-transfer excitations, when compared with common global and LC hybrid functionals. Relative to omegaB97X-D [Chai, J.-D.; Head-Gordon, M. Phys. Chem. Chem. Phys. 2008, 10, 6615], omegaB97X-D3 (reoptimization of omegaB97X-D with improved dispersion corrections) is shown to be superior for non-bonded interactions, and similar in performance for bonded interactions, while omegaM06-D3 is shown to be superior for general applications.", "author" : [ { "dropping-particle" : "", "family" : "Lin", "given" : "You Sheng", "non-dropping-particle" : "", "parse-names" : false, "suffix" : "" }, { "dropping-particle" : "De", "family" : "Li", "given" : "Guan", "non-dropping-particle" : "", "parse-names" : false, "suffix" : "" }, { "dropping-particle" : "", "family" : "Mao", "given" : "Shan Ping", "non-dropping-particle" : "", "parse-names" : false, "suffix" : "" }, { "dropping-particle" : "Da", "family" : "Chai", "given" : "Jeng", "non-dropping-particle" : "", "parse-names" : false, "suffix" : "" } ], "container-title" : "Journal of Chemical Theory and Computation", "genre" : "article", "id" : "ITEM-11", "issue" : "1", "issued" : { "date-parts" : [ [ "2013" ] ] }, "page" : "263-272", "publisher" : "The Royal Society of Chemistry", "title" : "Long-range corrected hybrid density functionals with improved dispersion corrections", "type" : "article-journal", "volume" : "9" }, "uris" : [ "http://www.mendeley.com/documents/?uuid=37ddfb1b-0eec-47f2-9998-feca7f330163" ] }, { "id" : "ITEM-12", "itemData" : { "DOI" : "10.1063/1.3242083", "ISSN" : "00219606", "PMID" : "19831456", "abstract" : "We study theoretically the steady-state and ultrafast vibrational spectroscopy, in the OD-stretch region, of dilute HOD in aqueous solutions of sodium bromide. Based on electronic-structure calculations on clusters containing salt ions and water, we develop new spectroscopic maps that enable us to undertake this study. We calculate OD-stretch absorption line shapes as a function of salt concentration, finding good agreement with experiment. We provide molecular-level understandings of the monotonic (as a function of concentration) blueshift, and nonmonotonic line width. We also calculate the frequency time-correlation function, as measured by spectral diffusion experiments. Here again we obtain good agreement with experiment, finding that at the highest salt concentration spectral diffusion slows down by a factor of 3 or 4 (compared to pure water). For longer times than can be accessed experimentally, we find that spectral diffusion is very complicated, with processes occurring on multiple time scales. We argue that from 6 to 40 ps, relaxation involves anionic solvation shell rearrangements. Finally, we consider our findings within the general context of the Hofmeister series, concluding that this series must reflect only local ordering of water molecules.", "author" : [ { "dropping-particle" : "", "family" : "Lin", "given" : "Y. S.", "non-dropping-particle" : "", "parse-names" : false, "suffix" : "" }, { "dropping-particle" : "", "family" : "Auer", "given" : "B. M.", "non-dropping-particle" : "", "parse-names" : false, "suffix" : "" }, { "dropping-particle" : "", "family" : "Skinner", "given" : "J. L.", "non-dropping-particle" : "", "parse-names" : false, "suffix" : "" } ], "container-title" : "Journal of Chemical Physics", "genre" : "article", "id" : "ITEM-12", "issue" : "14", "issued" : { "date-parts" : [ [ "2009", "10" ] ] }, "page" : "144511", "title" : "Water structure, dynamics, and vibrational spectroscopy in sodium bromide solutions", "type" : "article-journal", "volume" : "131" }, "uris" : [ "http://www.mendeley.com/documents/?uuid=6deb43b3-f789-4471-b841-f4d11af553b4" ] }, { "id" : "ITEM-13", "itemData" : { "DOI" : "10.1063/1.3139003", "ISBN" : "0021-9606", "ISSN" : "00219606", "PMID" : "19485440", "abstract" : "A simulation formalism for the nonlinear response of vibrational excitons is presented and applied to the OH stretching vibrations of neat liquid H(2)O. The method employs numerical integration of the Schrodinger equation and allows explicit treatment of fluctuating transition frequencies, vibrational couplings, dipole moments, and the anharmonicities of all these quantities, as well as nonadiabatic effects. The split operator technique greatly increases computational feasibility and performance. The electrostatic map for the OH stretching vibrations in liquid water employed in our previous study [A. Paarmann et al., J. Chem. Phys. 128, 191103 (2008)] is presented. The two-dimensional spectra are in close agreement with experiment. The fast 100 fs dynamics are primarily attributed to intramolecular mixing between states in the two-dimensional OH stretching potential. Small intermolecular couplings are sufficient to reproduce the experimental energy transfer time scales. Interference effects between Liouville pathways in excitonic systems and their impact on the analysis of the nonlinear response are discussed.", "author" : [ { "dropping-particle" : "", "family" : "Paarmann", "given" : "A.", "non-dropping-particle" : "", "parse-names" : false, "suffix" : "" }, { "dropping-particle" : "", "family" : "Hayashi", "given" : "T.", "non-dropping-particle" : "", "parse-names" : false, "suffix" : "" }, { "dropping-particle" : "", "family" : "Mukamel", "given" : "S.", "non-dropping-particle" : "", "parse-names" : false, "suffix" : "" }, { "dropping-particle" : "", "family" : "Miller", "given" : "R. J D", "non-dropping-particle" : "", "parse-names" : false, "suffix" : "" } ], "container-title" : "Journal of Chemical Physics", "id" : "ITEM-13", "issue" : "20", "issued" : { "date-parts" : [ [ "2009" ] ] }, "page" : "204110", "title" : "Nonlinear response of vibrational excitons: Simulating the two-dimensional infrared spectrum of liquid water", "type" : "article-journal", "volume" : "130" }, "uris" : [ "http://www.mendeley.com/documents/?uuid=be9e4f5c-00ef-46ab-a983-a0fabb384eeb" ] }, { "id" : "ITEM-14", "itemData" : { "DOI" : "10.1021/jp906784t", "ISBN" : "1520-6106", "ISSN" : "1520-5207", "PMID" : "19842648", "abstract" : "In this work, we combine atomistic molecular dynamics simulations with theoretical vibrational spectroscopy to study the properties of water confined inside bis(2-ethylhexyl)sulfosuccinate (AOT) reverse micelles. This approach is found to successfully reproduce the experimental spectra, rotational anisotropy decays, and spectral diffusion time-correlation functions as a function of micelle size. These results are interpreted in terms of water molecules in different hydrogen bonding environments. One interesting result from our simulation, not directly accessible experimentally, involves the distance from the surfactant headgroup/water interface over which the dynamical properties of water become bulk-like. We find that this distance varies with micelle size, casting doubt on the core/shell model. In particular, the distance increases with decreasing micelle size, and hence decreasing radius of curvature of the interface. We suggest that this arises from curvature-induced frustration. We also find that the dynamics in the smallest micelle studied is extremely slow--relaxation is still incomplete by 1 ns. As in other glassy systems with collective relaxation, our time-correlation functions can be fit to stretched exponentials, in this case with very small exponents.", "author" : [ { "dropping-particle" : "", "family" : "Pieniazek", "given" : "Piotr A.", "non-dropping-particle" : "", "parse-names" : false, "suffix" : "" }, { "dropping-particle" : "", "family" : "Lin", "given" : "Yu-Shan", "non-dropping-particle" : "", "parse-names" : false, "suffix" : "" }, { "dropping-particle" : "", "family" : "Chowdhary", "given" : "Janamejaya", "non-dropping-particle" : "", "parse-names" : false, "suffix" : "" }, { "dropping-particle" : "", "family" : "Ladanyi", "given" : "Branka M", "non-dropping-particle" : "", "parse-names" : false, "suffix" : "" }, { "dropping-particle" : "", "family" : "Skinner", "given" : "J L", "non-dropping-particle" : "", "parse-names" : false, "suffix" : "" } ], "container-title" : "The journal of physical chemistry. B", "id" : "ITEM-14", "issue" : "45", "issued" : { "date-parts" : [ [ "2009" ] ] }, "page" : "15017-28", "title" : "Vibrational spectroscopy and dynamics of water confined inside reverse micelles.", "type" : "article-journal", "volume" : "113" }, "uris" : [ "http://www.mendeley.com/documents/?uuid=9172f3c7-2a91-4fdc-8ab6-3ba00af122fb" ] }, { "id" : "ITEM-15", "itemData" : { "DOI" : "10.1021/jp3059239", "ISBN" : "1520-6106", "ISSN" : "1520-5207", "PMID" : "23057540", "abstract" : "Noticeable differences between the vibrational (IR and Raman) spectra of neat H(2)O and D(2)O ice Ih are observed experimentally. Here, we employ our theoretical mixed quantum/classical approach to investigate these differences. We find reasonable agreement between calculated and experimental line shapes at both high and low temperatures. From understanding the structure of ice Ih and its vibrational exciton Hamiltonian, we provide assignments of the IR and Raman spectral features for both H(2)O and D(2)O ice Ih. We find that in H(2)O ice these features are due to strong and weak intermolecular coupling, not to intramolecular coupling. The differences between H(2)O and D(2)O ice spectra are attributed to the significantly stronger intramolecular coupling in D(2)O ice. Our conclusion for both H(2)O and D(2)O ice is that the molecular symmetric and antisymmetric normal modes do not form a useful basis for understanding OH or OD stretch spectroscopy.", "author" : [ { "dropping-particle" : "", "family" : "Shi", "given" : "L", "non-dropping-particle" : "", "parse-names" : false, "suffix" : "" }, { "dropping-particle" : "", "family" : "Gruenbaum", "given" : "S M", "non-dropping-particle" : "", "parse-names" : false, "suffix" : "" }, { "dropping-particle" : "", "family" : "Skinner", "given" : "J L", "non-dropping-particle" : "", "parse-names" : false, "suffix" : "" } ], "container-title" : "The journal of physical chemistry. B", "id" : "ITEM-15", "issue" : "47", "issued" : { "date-parts" : [ [ "2012" ] ] }, "page" : "13821-30", "title" : "Interpretation of IR and Raman line shapes for H2O and D2O ice Ih.", "type" : "article-journal", "volume" : "116" }, "uris" : [ "http://www.mendeley.com/documents/?uuid=bdc853ad-9eae-4493-8946-5ec86c606645" ] }, { "id" : "ITEM-16", "itemData" : { "DOI" : "10.1002/9780470475935.ch2", "ISBN" : "9780470475935", "abstract" : "4. Raman Line Shapes B. Echoes and Other Nonlinear Experiments III. Theoretical Implementation A. Approaches Based on the Simulation Potential B. Approaches Based on Ab Initio Calculations on a Single Water Molecule in an Inhomogeneous Electric Field", "author" : [ { "dropping-particle" : "", "family" : "Skinner", "given" : "J", "non-dropping-particle" : "", "parse-names" : false, "suffix" : "" }, { "dropping-particle" : "", "family" : "Auer", "given" : "B", "non-dropping-particle" : "", "parse-names" : false, "suffix" : "" }, { "dropping-particle" : "", "family" : "Lin", "given" : "Y", "non-dropping-particle" : "", "parse-names" : false, "suffix" : "" } ], "container-title" : "Advances in Chemical Physics", "genre" : "CHAP", "id" : "ITEM-16", "issued" : { "date-parts" : [ [ "2009" ] ] }, "page" : "59", "publisher" : "John Wiley &amp; Sons, Inc.", "title" : "Vibrational Line Shapes, Spectral Diffusion, and Hydrogen Bonding in Liquid Water", "type" : "chapter", "volume" : "142" }, "uris" : [ "http://www.mendeley.com/documents/?uuid=8d496a36-44ed-4842-a19e-4560e6a564c7" ] }, { "id" : "ITEM-17", "itemData" : { "DOI" : "10.1063/1.4746157", "ISBN" : "1089-7690 (Electronic)\\r0021-9606 (Linking)", "ISSN" : "00219606", "PMID" : "22979856", "abstract" : "Using a newly developed and recently parameterized classical empirical simulation model for water that involves explicit three-body interactions, we determine the eleven most stable isomers of the water hexamer. We find that the lowest energy isomer is one of the cage structures, in agreement with far-IR and microwave experiments. The energy ordering for the binding energies is cage &amp;gt; glove &amp;gt; book &amp;gt; bag &amp;gt; chair &amp;gt; boat &amp;gt; chaise, and energies relative to the cage are in good agreement with CCSD(T) calculations. The three-body contributions to the cage, book, and chair are also in reasonable agreement with CCSD(T) results. The energy of each isomer results from a delicate balance involving the number of hydrogen bonds, the strain of these hydrogen bonds, and cooperative and anti-cooperative three-body interactions, whose contribution we can understand simply from the form of the three-body interactions in the simulation model. Oxygen-oxygen distances in the cage and book isomers are in good agreement with microwave experiments. Hydrogen-bond distances depend on both donor and acceptor, which can again be understood from the three-body model. Fully anharmonic OH-stretch spectra are calculated for these low-energy structures, and compared with shifted harmonic results from ab initio and density functional theory calculations. Replica-exchange molecular dynamics simulations were performed from 40 to 194 K, which show that the cage isomer has the lowest free energy from 0 to 70 K, and the book isomer has the lowest free energy from 70 to 194 K. OH-stretch spectra were calculated between 40 and 194 K, and results at 40, 63, and 79 K were compared to recent experiments, leading to re-assignment of the peaks in the experimental spectra. We calculate local OH-stretch cumulative spectral densities for different donor-acceptor types and compare to analogous results for liquid water.", "author" : [ { "dropping-particle" : "", "family" : "Tainter", "given" : "C. J.", "non-dropping-particle" : "", "parse-names" : false, "suffix" : "" }, { "dropping-particle" : "", "family" : "Skinner", "given" : "J. L.", "non-dropping-particle" : "", "parse-names" : false, "suffix" : "" } ], "container-title" : "Journal of Chemical Physics", "id" : "ITEM-17", "issue" : "10", "issued" : { "date-parts" : [ [ "2012" ] ] }, "page" : "2351-104304", "title" : "The water hexamer: Three-body interactions, structures, energetics, and OH-stretch spectroscopy at finite temperature", "type" : "article-journal", "volume" : "137" }, "uris" : [ "http://www.mendeley.com/documents/?uuid=d8f11be5-f526-4fc1-9bf2-e1484d356923" ] }, { "id" : "ITEM-18", "itemData" : { "DOI" : "10.1063/1.3654005", "ISBN" : "0021-9606", "ISSN" : "00219606", "PMID" : "22029304", "abstract" : "The time-averaging approximation (TAA), originally developed to calculate vibrational line shapes for coupled chromophores using mixed quantum/classical methods, is reformulated. In the original version of the theory, time averaging was performed for the full one-exciton Hamiltonian, while herein the time averaging is performed on the coupling (off-diagonal) Hamiltonian in the interaction picture. As a result, the influence of the dynamic fluctuations of the transition energies is more accurately described. We compare numerical results of the two versions of the TAA with numerically exact results for the vibrational absorption line shape of the OH stretching modes in neat water. It is shown that the TAA in the interaction picture yields theoretical line shapes that are in better agreement with exact results.", "author" : [ { "dropping-particle" : "", "family" : "Yang", "given" : "Mino", "non-dropping-particle" : "", "parse-names" : false, "suffix" : "" }, { "dropping-particle" : "", "family" : "Skinner", "given" : "J. L.", "non-dropping-particle" : "", "parse-names" : false, "suffix" : "" } ], "container-title" : "Journal of Chemical Physics", "id" : "ITEM-18", "issue" : "15", "issued" : { "date-parts" : [ [ "2011" ] ] }, "page" : "154114-174108", "title" : "Time-averaging approximation in the interaction picture: Absorption line shapes for coupled chromophores with application to liquid water", "type" : "article-journal", "volume" : "135" }, "uris" : [ "http://www.mendeley.com/documents/?uuid=cb17f63a-1bd5-4fc9-a3e3-92ede7365632" ] }, { "id" : "ITEM-19", "itemData" : { "DOI" : "10.1016/j.cplett.2006.11.035", "ISBN" : "0009-2614", "ISSN" : "00092614", "abstract" : "We study how water OH reorientation dynamics' short and long-time contributions depend on the hydrogen(H)-bond strength. The initial librational reorientation occurs within a cone. We show quantitatively that the stronger the H-bond, the smaller the cone angle and librational reorientation amplitude. The long-time decay is independent of the initial OH \u22ef O H-bond strength, as explained by our recently proposed molecular jump mechanism for the water reorientation mechanism: in the vast majority of (transient) H-bond breaking events, a new H-bond partner is unavailable and the reorientation is unsuccessful; successful reorientation requires this availability, which is independent of the H-bond strength. \u00a9 2006 Elsevier B.V. All rights reserved.", "author" : [ { "dropping-particle" : "", "family" : "Laage", "given" : "Damien", "non-dropping-particle" : "", "parse-names" : false, "suffix" : "" }, { "dropping-particle" : "", "family" : "Hynes", "given" : "James T.", "non-dropping-particle" : "", "parse-names" : false, "suffix" : "" } ], "container-title" : "Chemical Physics Letters", "id" : "ITEM-19", "issue" : "1-3", "issued" : { "date-parts" : [ [ "2006" ] ] }, "page" : "80-85", "title" : "Do more strongly hydrogen-bonded water molecules reorient more slowly ?", "type" : "article-journal", "volume" : "433" }, "uris" : [ "http://www.mendeley.com/documents/?uuid=9f49c439-5a55-4395-bfe5-19ec21c76ba8" ] }, { "id" : "ITEM-20", "itemData" : { "DOI" : "10.1126/science.1122154", "ISBN" : "1095-9203", "ISSN" : "0036-8075", "PMID" : "16439623", "abstract" : "Despite long study, a molecular picture of the mechanism of water reorientation is still lacking. Using numerical simulations, we find support for a pathway in which the rotating water molecule breaks a hydrogen bond (H-bond) with an overcoordinated first-shell neighbor to form an H-bond with an undercoordinated second-shell neighbor. The H-bond cleavage and the molecular reorientation occur concertedly and not successively as usually considered. This water reorientation mechanism involves large-amplitude angular jumps, rather than the commonly accepted sequence of small diffusive steps, and therefore calls for reinterpretation of many experimental data wherein water rotational relaxation is assumed to be diffusive", "author" : [ { "dropping-particle" : "", "family" : "Laage", "given" : "D.", "non-dropping-particle" : "", "parse-names" : false, "suffix" : "" } ], "container-title" : "Science (New York, N.Y.)", "id" : "ITEM-20", "issue" : "5762", "issued" : { "date-parts" : [ [ "2006" ] ] }, "page" : "832-835", "title" : "A Molecular Jump Mechanism of Water Reorientation", "type" : "article-journal", "volume" : "311" }, "uris" : [ "http://www.mendeley.com/documents/?uuid=bea47e98-14ec-4e0e-a2af-b249816fe734" ] }, { "id" : "ITEM-21", "itemData" : { "DOI" : "10.1021/jp805217u", "ISBN" : "0036-8075", "ISSN" : "15206106", "PMID" : "18942871", "abstract" : "We detail and considerably extend the analysis recently presented in Science 2006, 311, 832- 835 of the molecular mechanism of water reorientation based on molecular dynamics simulations and the analytic framework of the extended jump model (EJM). The water reorientation is shown to occur through large-amplitude angular jumps due to the exchange of hydrogen (H)-bond acceptors, with a minor contribution from the diffusive H-bond frame reorientation between these exchanges. The robust character of this mechanism with respect to different water models is discussed. We fully characterize these jump events, including the distributions of trajectories around the average path. The average path values and the distributions of the jump time and the jump amplitude, the two key parameters in the Ivanov jump model component of the EJM, are determined. We also discuss the possibility of selectively exciting water molecules close to the jump event, of interest for ultrafast infrared experiments. In addition to a comparison of predicted reorientation times with experimental results, the reorientation time temperature dependence is discussed. A detailed description of the pathway free energetics for the water reorientation is presented; this is used to identify the jump rate-limiting step as the translational motion in which the initial H-bond of the reorientating water is elongated and the new H-bond acceptor water approaches.", "author" : [ { "dropping-particle" : "", "family" : "Laage", "given" : "Damien", "non-dropping-particle" : "", "parse-names" : false, "suffix" : "" }, { "dropping-particle" : "", "family" : "Hynes", "given" : "James T.", "non-dropping-particle" : "", "parse-names" : false, "suffix" : "" } ], "container-title" : "Journal of Physical Chemistry B", "id" : "ITEM-21", "issue" : "45", "issued" : { "date-parts" : [ [ "2008" ] ] }, "page" : "14230-14242", "title" : "On the molecular mechanism of water reorientation", "type" : "article-journal", "volume" : "112" }, "uris" : [ "http://www.mendeley.com/documents/?uuid=4cd8edcf-3789-467c-896e-fca7eea514bd" ] }, { "id" : "ITEM-22", "itemData" : { "DOI" : "10.1016/j.jphotochem.2011.12.022", "ISBN" : "1010-6030", "ISSN" : "10106030", "PMID" : "303367600011", "abstract" : "The reorganization of water's hydrogen-bond (HB) network by breaking and making HBs lies at the heart of many of the pure liquid's special features and many aqueous media phenomena, including chemical reactions, ion transport and protein activity. An essential role in this reorganization is played by water molecule reorientation, long described by very small angular displacement Debye rotational diffusion. A markedly contrasting picture has been recently proposed, based on simulation and analytic modeling: a sudden, large amplitude jump mechanism, in which the reorienting water molecule rapidly exchanges HB partners in an activated process which has all the hallmarks of a chemical reaction. In this contribution, we offer a brief review of the jump mechanism together with a discussion of its application to, and probing by, modern ultrafast infrared spectroscopy experiments. Special emphasis is given to the direct characterization of the jumps via pioneering two-dimensional infrared spectroscopic measurements. ?? 2012 Elsevier B.V. All rights reserved.", "author" : [ { "dropping-particle" : "", "family" : "Laage", "given" : "Damien", "non-dropping-particle" : "", "parse-names" : false, "suffix" : "" }, { "dropping-particle" : "", "family" : "Stirnemann", "given" : "Guillaume", "non-dropping-particle" : "", "parse-names" : false, "suffix" : "" }, { "dropping-particle" : "", "family" : "Hynes", "given" : "James T.", "non-dropping-particle" : "", "parse-names" : false, "suffix" : "" } ], "container-title" : "Journal of Photochemistry and Photobiology A: Chemistry", "id" : "ITEM-22", "issued" : { "date-parts" : [ [ "2012" ] ] }, "page" : "75-82", "title" : "Water jump reorientation and ultrafast vibrational spectroscopy", "type" : "article-journal", "volume" : "234" }, "uris" : [ "http://www.mendeley.com/documents/?uuid=bb5c9ce8-c486-42c8-a449-9d0fbcdb9bc1" ] }, { "id" : "ITEM-23", "itemData" : { "DOI" : "10.1021/ar200075u", "ISBN" : "1520-4898 (Electronic)\\r0001-4842 (Linking)", "ISSN" : "00014842", "PMID" : "21749157", "abstract" : "Liquid water is remarkably labile in reorganizing its hydrogen-bond (HB) network through the breaking and forming of HBs. This rapid restructuring, which occurs on the picosecond time scale, is critical not only for many of the pure liquid's special features but also for a range of aqueous media phenomena, including chemical reactions and protein activity. An essential part of the HB network reorganization is water molecule reorientation, which has long been described as Debye rotational diffusion characterized by very small angular displacements. Recent theoretical work, however, has presented a starkly contrasting picture: a sudden, large-amplitude jump mechanism, in which the reorienting water molecule rapidly exchanges HB partners in what amounts to an activated chemical reaction. In this Account, we first briefly review the jump mechanism and then discuss how it is supported by a series of experiments. These studies range from indirect indications to direct characterization of the jumps through pioneering two-dimensional infrared spectroscopy (2D-IR), the power of which accords it a special focus here. The scenarios in which experimental signatures of the jump mechanism are sought increase in complexity throughout the Account, beginning with pure water. Here 2D-IR in combination with theory can give a glimpse of the jumps, but the tell-tale markers are not pronounced. A more fruitful arena is provided by aqueous ionic solutions. The difference between water-water and water-anion HB strengths provides the experimental handle of differing OH stretch frequencies; in favorable cases, the kinetic exchange of a water between these two sites can be monitored. Sole observation of this exchange, however, is insufficient to establish the jump mechanism. Fortunately, 2D-IR with polarized pulses has demonstrated that HB exchange is accompanied by significant angular displacement, with an estimated jump angle similar to theoretical estimates. The Janus-like character of amphiphilic solutes, with their hydrophobic and hydrophilic faces, presents a special challenge for theory and experiment. Here a consensus on the 2D-IR interpretation has not yet been achieved; this lack of accord impedes the understanding of, for example, biochemical solutes and interfaces. We argue that the influence of hydrophobic groups on water jumps is only modest and well accounted for by an excluded volume effect in the HB exchange process. Conversely, hydrophilic groups have an importa\u2026", "author" : [ { "dropping-particle" : "", "family" : "Laage", "given" : "Damien", "non-dropping-particle" : "", "parse-names" : false, "suffix" : "" }, { "dropping-particle" : "", "family" : "Stirnemann", "given" : "Guillaume", "non-dropping-particle" : "", "parse-names" : false, "suffix" : "" }, { "dropping-particle" : "", "family" : "Sterpone", "given" : "Fabio", "non-dropping-particle" : "", "parse-names" : false, "suffix" : "" }, { "dropping-particle" : "", "family" : "Hynes", "given" : "James T.", "non-dropping-particle" : "", "parse-names" : false, "suffix" : "" } ], "container-title" : "Accounts of Chemical Research", "id" : "ITEM-23", "issue" : "1", "issued" : { "date-parts" : [ [ "2012" ] ] }, "page" : "53-62", "title" : "Water jump reorientation: From theoretical prediction to experimental observation", "type" : "article-journal", "volume" : "45" }, "uris" : [ "http://www.mendeley.com/documents/?uuid=39b06f94-8a96-456c-a435-590f41e5d6c8" ] }, { "id" : "ITEM-24", "itemData" : { "DOI" : "10.1073/pnas.0506899102", "ISBN" : "0027-8424 (Print)\\n0027-8424 (Linking)", "ISSN" : "0027-8424", "PMID" : "16179387", "abstract" : "The unique chemical and physical properties of liquid water are a direct result of its highly directional hydrogen-bond (HB) network structure and associated dynamics. However, despite intense experimental and theoretical scrutiny spanning more than four decades, a coherent description of this HB network remains elusive. The essential question of whether continuum or multicomponent (\"intact,\" \"broken bond,\" etc.) models best describe the HB interactions in liquid water has engendered particularly intense discussion. Most notably, the temperature dependence of water's Raman spectrum has long been considered to be among the strongest evidence for a multicomponent distribution. Using a combined experimental and theoretical approach, we show here that many of the features of the Raman spectrum that are considered to be hallmarks of a multistate system, including the asymmetric band profile, the isosbestic (temperature invariant) point, and van't Hoff behavior, actually result from a continuous distribution. Furthermore, the excellent agreement between our newly remeasured Raman spectra and our model system further supports the locally tetrahedral description of liquid water, which has recently been called into question.", "author" : [ { "dropping-particle" : "", "family" : "Smith", "given" : "Jared D", "non-dropping-particle" : "", "parse-names" : false, "suffix" : "" }, { "dropping-particle" : "", "family" : "Cappa", "given" : "Christopher D", "non-dropping-particle" : "", "parse-names" : false, "suffix" : "" }, { "dropping-particle" : "", "family" : "Wilson", "given" : "Kevin R", "non-dropping-particle" : "", "parse-names" : false, "suffix" : "" }, { "dropping-particle" : "", "family" : "Cohen", "given" : "Ronald C", "non-dropping-particle" : "", "parse-names" : false, "suffix" : "" }, { "dropping-particle" : "", "family" : "Geissler", "given" : "Phillip L", "non-dropping-particle" : "", "parse-names" : false, "suffix" : "" }, { "dropping-particle" : "", "family" : "Saykally", "given" : "Richard J", "non-dropping-particle" : "", "parse-names" : false, "suffix" : "" } ], "container-title" : "Proceedings of the National Academy of Sciences", "id" : "ITEM-24", "issue" : "40", "issued" : { "date-parts" : [ [ "2005" ] ] }, "page" : "14171-14174", "title" : "Unified description of temperature-dependent hydrogen-bond rearrangements in liquid water", "type" : "article-journal", "volume" : "102" }, "uris" : [ "http://www.mendeley.com/documents/?uuid=6234a74a-5ba3-4e14-b2db-98ddc52012b4" ] } ], "mendeley" : { "formattedCitation" : "&lt;sup&gt;21,29\u201331,40\u201359&lt;/sup&gt;", "plainTextFormattedCitation" : "21,29\u201331,40\u201359", "previouslyFormattedCitation" : "&lt;sup&gt;21,29\u201331,40\u201359&lt;/sup&gt;" }, "properties" : { "noteIndex" : 0 }, "schema" : "https://github.com/citation-style-language/schema/raw/master/csl-citation.json" }</w:instrText>
      </w:r>
      <w:r w:rsidR="00402B72">
        <w:rPr>
          <w:rFonts w:ascii="Times" w:hAnsi="Times" w:cs="Times"/>
          <w:sz w:val="24"/>
          <w:szCs w:val="24"/>
        </w:rPr>
        <w:fldChar w:fldCharType="separate"/>
      </w:r>
      <w:r w:rsidR="00402B72" w:rsidRPr="00402B72">
        <w:rPr>
          <w:rFonts w:ascii="Times" w:hAnsi="Times" w:cs="Times"/>
          <w:noProof/>
          <w:sz w:val="24"/>
          <w:szCs w:val="24"/>
          <w:vertAlign w:val="superscript"/>
        </w:rPr>
        <w:t>21,29–31,40–59</w:t>
      </w:r>
      <w:r w:rsidR="00402B72">
        <w:rPr>
          <w:rFonts w:ascii="Times" w:hAnsi="Times" w:cs="Times"/>
          <w:sz w:val="24"/>
          <w:szCs w:val="24"/>
        </w:rPr>
        <w:fldChar w:fldCharType="end"/>
      </w:r>
      <w:r w:rsidR="006C774A" w:rsidRPr="00C045B4">
        <w:rPr>
          <w:rFonts w:ascii="Times" w:hAnsi="Times" w:cs="Times"/>
          <w:sz w:val="24"/>
          <w:szCs w:val="24"/>
        </w:rPr>
        <w:t xml:space="preserve"> Much of that theoretical effort focused on the development and application of empirical</w:t>
      </w:r>
      <w:r w:rsidR="006C774A" w:rsidRPr="006C774A">
        <w:rPr>
          <w:rFonts w:ascii="Times" w:hAnsi="Times" w:cs="Times"/>
          <w:sz w:val="24"/>
          <w:szCs w:val="24"/>
        </w:rPr>
        <w:t xml:space="preserve"> relationships connecting the instantaneous vibrational frequency of interest to structural properties – usually the electrostatics – of the surrounding condensed-phase environment.</w:t>
      </w:r>
      <w:r w:rsidR="003A5255">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"10.1063/1.2200690", "ISSN" : "00219606", "PMID" : "16774322", "abstract" : "Ultrafast vibrational spectroscopy experiments, together with molecular-level theoretical interpretation, can provide important information about the structure and dynamics of complex condensed phase systems, including liquids. The theoretical challenge is to calculate the instantaneous vibrational frequencies of a molecule in contact with a molecular environment, accurately and quickly, and to this end a number of different methods have been developed. In this paper we critically analyze these different methods by comparing their results to accurate benchmark calculations on azide/water clusters. We also propose an optimized quantum mechanics/molecular mechanics method, which for this problem is superior to the other methods.", "author" : [ { "dropping-particle" : "", "family" : "Li", "given" : "Shuzhou", "non-dropping-particle" : "", "parse-names" : false, "suffix" : "" }, { "dropping-particle" : "", "family" : "Schmidt", "given" : "J. R.",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"container-title" : "Journal of Chemical Physics", "genre" : "article", "id" : "ITEM-1", "issue" : "20", "issued" : { "date-parts" : [ [ "2006", "5" ] ] }, "page" : "204110", "title" : "Approaches for the calculation of vibrational frequencies in liquids: Comparison to benchmarks for azide/water clusters", "title-short" : "Approaches for the calculation of vibrational freq", "type" : "article-journal", "volume" : "124" }, "uris" : [ "http://www.mendeley.com/documents/?uuid=13099b76-bd4f-4082-9c75-576b20be8ecf" ] }, { "id" : "ITEM-2", "itemData" : { "DOI" : "10.1063/1.2925258", "ISBN" : "1089-7690 (Electronic)\\r0021-9606 (Linking)", "ISSN" : "00219606", "PMID" : "18554033", "abstract" : "IR and Raman (parallel- and perpendicular-polarized) spectra in the OH stretch region for liquid water were measured some years ago, but their interpretation is still controversial. In part, this is because theoretical calculation of such spectra for a neat liquid presents a formidable challenge due to the coupling between vibrational chromophores and the effects of motional narrowing. Recently we proposed an electronic structure/molecular dynamics method for calculating spectra of dilute HOD in liquid D(2)O, which relied on ab initio calculations on clusters to provide a map from nuclear coordinates of the molecules in the liquid to OH stretch frequencies, transition dipoles, and polarizabilities. Here we extend this approach to the calculation of couplings between chromophores. From the trajectories of the fluctuating local-mode frequencies, transition moments, and couplings, we use our recently developed time-averaging approximation to calculate the line shapes. Our results are in good agreement with experiment for the IR and Raman line shapes, and capture the significant differences among them. Our analysis shows that while the coupling between chromophores is relatively modest, it nevertheless produces delocalization of the vibrational eigenstates over up to 12 chromophores, which has a profound effect on the spectroscopy. In particular, our results demonstrate that the peak in the parallel-polarized Raman spectrum at about 3250 wavenumbers is collective in nature.", "author" : [ { "dropping-particle" : "", "family" : "Auer", "given" : "B. M.", "non-dropping-particle" : "", "parse-names" : false, "suffix" : "" }, { "dropping-particle" : "", "family" : "Skinner", "given" : "J. L.", "non-dropping-particle" : "", "parse-names" : false, "suffix" : "" } ], "container-title" : "Journal of Chemical Physics", "genre" : "article", "id" : "ITEM-2", "issue" : "22", "issued" : { "date-parts" : [ [ "2008", "6" ] ] }, "page" : "224511", "title" : "IR and Raman spectra of liquid water: Theory and interpretation", "title-short" : "{IR} and {Raman} spectra of liquid water", "type" : "article-journal", "volume" : "128" }, "uris" : [ "http://www.mendeley.com/documents/?uuid=3d2cf7f4-2eca-4c76-81c5-35d3452d9809" ] }, { "id" : "ITEM-3", "itemData" : { "DOI" : "10.1016/j.cplett.2004.01.042", "ISSN" : "00092614", "abstract" : "Ultrafast infrared vibrational echo correlation spectroscopy with full phase information of the entire O-D stretching band of HOD in H2O and molecular dynamics simulations are employed to investigate water dynamics. The wavelength dependence of the measured dynamics demonstrates that different hydrogen bonded water species are subject to distinct ultrafast (???100 fs) local fluctuations and essentially identical slower (0.4 ps to ???2 ps) structural rearrangements. Simulations provide insights into the nature of the very fast and slower dynamics. The results also show that the theoretical methods that are widely used in the description of nonlinear optical experiments need to be advanced to adequately describe water dynamics. ?? 2004 Elsevier B.V. All rights reserved.", "author" : [ { "dropping-particle" : "", "family" : "Steinel", "given" : "Tobias", "non-dropping-particle" : "", "parse-names" : false, "suffix" : "" }, { "dropping-particle" : "", "family" : "Asbury", "given" : "John B.",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"dropping-particle" : "", "family" : "Fayer", "given" : "M. D.", "non-dropping-particle" : "", "parse-names" : false, "suffix" : "" } ], "container-title" : "Chemical Physics Letters", "genre" : "article", "id" : "ITEM-3", "issue" : "4-6", "issued" : { "date-parts" : [ [ "2004", "3" ] ] }, "page" : "295-300", "title" : "Water dynamics: Dependence on local structure probed with vibrational echo correlation spectroscopy", "title-short" : "Water dynamics", "type" : "article-journal", "volume" : "386" }, "uris" : [ "http://www.mendeley.com/documents/?uuid=4ae650e0-eb6e-4aa7-81ed-d585edb75907" ] } ], "mendeley" : { "formattedCitation" : "&lt;sup&gt;22,41,60&lt;/sup&gt;", "plainTextFormattedCitation" : "22,41,60", "previouslyFormattedCitation" : "&lt;sup&gt;22,41,60&lt;/sup&gt;" }, "properties" : { "noteIndex" : 0 }, "schema" : "https://github.com/citation-style-language/schema/raw/master/csl-citation.json" }</w:instrText>
      </w:r>
      <w:r w:rsidR="003A5255">
        <w:rPr>
          <w:rFonts w:ascii="Times" w:hAnsi="Times" w:cs="Times"/>
          <w:sz w:val="24"/>
          <w:szCs w:val="24"/>
        </w:rPr>
        <w:fldChar w:fldCharType="separate"/>
      </w:r>
      <w:r w:rsidR="003A5255" w:rsidRPr="003A5255">
        <w:rPr>
          <w:rFonts w:ascii="Times" w:hAnsi="Times" w:cs="Times"/>
          <w:noProof/>
          <w:sz w:val="24"/>
          <w:szCs w:val="24"/>
          <w:vertAlign w:val="superscript"/>
        </w:rPr>
        <w:t>22,41,60</w:t>
      </w:r>
      <w:r w:rsidR="003A5255">
        <w:rPr>
          <w:rFonts w:ascii="Times" w:hAnsi="Times" w:cs="Times"/>
          <w:sz w:val="24"/>
          <w:szCs w:val="24"/>
        </w:rPr>
        <w:fldChar w:fldCharType="end"/>
      </w:r>
      <w:r w:rsidR="003A5255" w:rsidRPr="006C774A">
        <w:rPr>
          <w:rFonts w:ascii="Times" w:hAnsi="Times" w:cs="Times"/>
          <w:sz w:val="24"/>
          <w:szCs w:val="24"/>
        </w:rPr>
        <w:t xml:space="preserve"> </w:t>
      </w:r>
      <w:r w:rsidR="006C774A" w:rsidRPr="006C774A">
        <w:rPr>
          <w:rFonts w:ascii="Times" w:hAnsi="Times" w:cs="Times"/>
          <w:sz w:val="24"/>
          <w:szCs w:val="24"/>
        </w:rPr>
        <w:t xml:space="preserve">Such relationships have come to be known as “spectroscopic maps.” With a spectroscopic map in hand, quantities such as the linear IR absorption spectrum, </w:t>
      </w:r>
      <w:r w:rsidR="006C774A">
        <w:rPr>
          <w:rFonts w:ascii="Times" w:hAnsi="Times" w:cs="Times"/>
          <w:sz w:val="24"/>
          <w:szCs w:val="24"/>
        </w:rPr>
        <w:t>2D-IR</w:t>
      </w:r>
      <w:r w:rsidR="006C774A" w:rsidRPr="006C774A">
        <w:rPr>
          <w:rFonts w:ascii="Times" w:hAnsi="Times" w:cs="Times"/>
          <w:sz w:val="24"/>
          <w:szCs w:val="24"/>
        </w:rPr>
        <w:t xml:space="preserve"> spectra, and the frequency fluctuation correlation function that quantifies spectral diffusion, can be readily calculated in a conventional molecular dynamics (MD) simulation.</w:t>
      </w:r>
      <w:r w:rsidR="00D66D1D">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"10.1063/1.2200690", "ISSN" : "00219606", "PMID" : "16774322", "abstract" : "Ultrafast vibrational spectroscopy experiments, together with molecular-level theoretical interpretation, can provide important information about the structure and dynamics of complex condensed phase systems, including liquids. The theoretical challenge is to calculate the instantaneous vibrational frequencies of a molecule in contact with a molecular environment, accurately and quickly, and to this end a number of different methods have been developed. In this paper we critically analyze these different methods by comparing their results to accurate benchmark calculations on azide/water clusters. We also propose an optimized quantum mechanics/molecular mechanics method, which for this problem is superior to the other methods.", "author" : [ { "dropping-particle" : "", "family" : "Li", "given" : "Shuzhou", "non-dropping-particle" : "", "parse-names" : false, "suffix" : "" }, { "dropping-particle" : "", "family" : "Schmidt", "given" : "J. R.", "non-dropping-particle" : "", "parse-names" : false, "suffix" :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"container-title" : "Journal of Chemical Physics", "genre" : "article", "id" : "ITEM-1", "issue" : "20", "issued" : { "date-parts" : [ [ "2006", "5" ] ] }, "page" : "204110", "title" : "Approaches for the calculation of vibrational frequencies in liquids: Comparison to benchmarks for azide/water clusters", "title-short" : "Approaches for the calculation of vibrational freq", "type" : "article-journal", "volume" : "124" }, "uris" : [ "http://www.mendeley.com/documents/?uuid=13099b76-bd4f-4082-9c75-576b20be8ecf" ] }, { "id" : "ITEM-2", "itemData" : { "DOI" : "10.1063/1.3242083", "ISSN" : "00219606", "PMID" : "19831456", "abstract" : "We study theoretically the steady-state and ultrafast vibrational spectroscopy, in the OD-stretch region, of dilute HOD in aqueous solutions of sodium bromide. Based on electronic-structure calculations on clusters containing salt ions and water, we develop new spectroscopic maps that enable us to undertake this study. We calculate OD-stretch absorption line shapes as a function of salt concentration, finding good agreement with experiment. We provide molecular-level understandings of the monotonic (as a function of concentration) blueshift, and nonmonotonic line width. We also calculate the frequency time-correlation function, as measured by spectral diffusion experiments. Here again we obtain good agreement with experiment, finding that at the highest salt concentration spectral diffusion slows down by a factor of 3 or 4 (compared to pure water). For longer times than can be accessed experimentally, we find that spectral diffusion is very complicated, with processes occurring on multiple time scales. We argue that from 6 to 40 ps, relaxation involves anionic solvation shell rearrangements. Finally, we consider our findings within the general context of the Hofmeister series, concluding that this series must reflect only local ordering of water molecules.", "author" : [ { "dropping-particle" : "", "family" : "Lin", "given" : "Y. S.", "non-dropping-particle" : "", "parse-names" : false, "suffix" : "" }, { "dropping-particle" : "", "family" : "Auer", "given" : "B. M.", "non-dropping-particle" : "", "parse-names" : false, "suffix" : "" }, { "dropping-particle" : "", "family" : "Skinner", "given" : "J. L.", "non-dropping-particle" : "", "parse-names" : false, "suffix" : "" } ], "container-title" : "Journal of Chemical Physics", "genre" : "article", "id" : "ITEM-2", "issue" : "14", "issued" : { "date-parts" : [ [ "2009", "10" ] ] }, "page" : "144511", "title" : "Water structure, dynamics, and vibrational spectroscopy in sodium bromide solutions", "type" : "article-journal", "volume" : "131" }, "uris" : [ "http://www.mendeley.com/documents/?uuid=6deb43b3-f789-4471-b841-f4d11af553b4" ] }, { "id" : "ITEM-3", "itemData" : { "DOI" : "10.1021/jp501631m", "ISBN" : "1520-5207", "ISSN" : "15205207", "PMID" : "24650158", "abstract" : "Experimental studies examining the structure and dynamics of water in ionic liquids (ILs) have revealed local ion rearrangements that occur an order of magnitude faster than complete randomization of the liquid structure. Simulations of an isolated water molecule embedded in 1-butyl-3-methyl imidazolium hexafluorophosphate, [bmim][PF6], were performed to shed insight into the nature of these coupled water?ion dynamics. The theoretical calculations of the spectral diffusion dynamics and the infrared absorption spectra of the OD stretch of isolated HOD in [bmim][PF6] agree well with experiment. The infrared absorption line shape of the OD stretch is narrower and blue-shifted in the IL compared to those in aqueous solution. Decomposition of the OD frequency time correlation function revealed that translational motions of the anions dominate the spectral diffusion dynamics.", "author" : [ { "dropping-particle" : "", "family" : "Terranova", "given" : "Z. L.", "non-dropping-particle" : "", "parse-names" : false, "suffix" : "" }, { "dropping-particle" : "", "family" : "Corcelli", "given" : "S. A.", "non-dropping-particle" : "", "parse-names" : false, "suffix" : "" } ], "container-title" : "Journal of Physical Chemistry B", "id" : "ITEM-3", "issue" : "28", "issued" : { "date-parts" : [ [ "2014", "7" ] ] }, "page" : "8264-8272", "title" : "Molecular dynamics investigation of the vibrational spectroscopy of isolated water in an ionic liquid", "type" : "article-journal", "volume" : "118" }, "uris" : [ "http://www.mendeley.com/documents/?uuid=6284b3cb-cfd1-441c-bab1-9f94e0cf05a5" ] } ], "mendeley" : { "formattedCitation" : "&lt;sup&gt;47,60,61&lt;/sup&gt;", "plainTextFormattedCitation" : "47,60,61", "previouslyFormattedCitation" : "&lt;sup&gt;47,60,61&lt;/sup&gt;" }, "properties" : { "noteIndex" : 0 }, "schema" : "https://github.com/citation-style-language/schema/raw/master/csl-citation.json" }</w:instrText>
      </w:r>
      <w:r w:rsidR="00D66D1D">
        <w:rPr>
          <w:rFonts w:ascii="Times" w:hAnsi="Times" w:cs="Times"/>
          <w:sz w:val="24"/>
          <w:szCs w:val="24"/>
        </w:rPr>
        <w:fldChar w:fldCharType="separate"/>
      </w:r>
      <w:r w:rsidR="00402B72" w:rsidRPr="00402B72">
        <w:rPr>
          <w:rFonts w:ascii="Times" w:hAnsi="Times" w:cs="Times"/>
          <w:noProof/>
          <w:sz w:val="24"/>
          <w:szCs w:val="24"/>
          <w:vertAlign w:val="superscript"/>
        </w:rPr>
        <w:t>47,60,61</w:t>
      </w:r>
      <w:r w:rsidR="00D66D1D">
        <w:rPr>
          <w:rFonts w:ascii="Times" w:hAnsi="Times" w:cs="Times"/>
          <w:sz w:val="24"/>
          <w:szCs w:val="24"/>
        </w:rPr>
        <w:fldChar w:fldCharType="end"/>
      </w:r>
      <w:r w:rsidR="00294AFF">
        <w:rPr>
          <w:rFonts w:ascii="Times" w:hAnsi="Times" w:cs="Times"/>
          <w:sz w:val="24"/>
          <w:szCs w:val="24"/>
        </w:rPr>
        <w:t xml:space="preserve"> </w:t>
      </w:r>
      <w:r w:rsidR="006C774A" w:rsidRPr="006C774A">
        <w:rPr>
          <w:rFonts w:ascii="Times" w:hAnsi="Times" w:cs="Times"/>
          <w:sz w:val="24"/>
          <w:szCs w:val="24"/>
        </w:rPr>
        <w:t xml:space="preserve">With the emergence of </w:t>
      </w:r>
      <w:r w:rsidR="006C774A">
        <w:rPr>
          <w:rFonts w:ascii="Times" w:hAnsi="Times" w:cs="Times"/>
          <w:sz w:val="24"/>
          <w:szCs w:val="24"/>
        </w:rPr>
        <w:t>2D-IR</w:t>
      </w:r>
      <w:r w:rsidR="006C774A" w:rsidRPr="006C774A">
        <w:rPr>
          <w:rFonts w:ascii="Times" w:hAnsi="Times" w:cs="Times"/>
          <w:sz w:val="24"/>
          <w:szCs w:val="24"/>
        </w:rPr>
        <w:t xml:space="preserve"> </w:t>
      </w:r>
      <w:r w:rsidR="006C774A" w:rsidRPr="006C774A">
        <w:rPr>
          <w:rFonts w:ascii="Times" w:hAnsi="Times" w:cs="Times"/>
          <w:sz w:val="24"/>
          <w:szCs w:val="24"/>
        </w:rPr>
        <w:lastRenderedPageBreak/>
        <w:t>measurements on CO</w:t>
      </w:r>
      <w:r w:rsidR="006C774A" w:rsidRPr="006C774A">
        <w:rPr>
          <w:rFonts w:ascii="Times" w:hAnsi="Times" w:cs="Times"/>
          <w:sz w:val="24"/>
          <w:szCs w:val="24"/>
          <w:vertAlign w:val="subscript"/>
        </w:rPr>
        <w:t>2</w:t>
      </w:r>
      <w:r w:rsidR="006C774A" w:rsidRPr="006C774A">
        <w:rPr>
          <w:rFonts w:ascii="Times" w:hAnsi="Times" w:cs="Times"/>
          <w:sz w:val="24"/>
          <w:szCs w:val="24"/>
        </w:rPr>
        <w:t xml:space="preserve"> in ILs, there is ample motivation to develop a spectroscopic map for the asymmetric stretch of CO</w:t>
      </w:r>
      <w:r w:rsidR="006C774A" w:rsidRPr="006C774A">
        <w:rPr>
          <w:rFonts w:ascii="Times" w:hAnsi="Times" w:cs="Times"/>
          <w:sz w:val="24"/>
          <w:szCs w:val="24"/>
          <w:vertAlign w:val="subscript"/>
        </w:rPr>
        <w:t>2</w:t>
      </w:r>
      <w:r w:rsidR="006C774A" w:rsidRPr="006C774A">
        <w:rPr>
          <w:rFonts w:ascii="Times" w:hAnsi="Times" w:cs="Times"/>
          <w:sz w:val="24"/>
          <w:szCs w:val="24"/>
        </w:rPr>
        <w:t xml:space="preserve"> in an IL.</w:t>
      </w:r>
    </w:p>
    <w:p w14:paraId="2C248865" w14:textId="77777777" w:rsidR="00A743B2" w:rsidRDefault="006C774A" w:rsidP="00A743B2">
      <w:pPr>
        <w:spacing w:after="0" w:line="480" w:lineRule="auto"/>
        <w:ind w:firstLine="720"/>
        <w:jc w:val="both"/>
        <w:rPr>
          <w:rFonts w:ascii="Times" w:hAnsi="Times" w:cs="Times"/>
          <w:sz w:val="24"/>
          <w:szCs w:val="24"/>
        </w:rPr>
      </w:pPr>
      <w:r w:rsidRPr="006C774A">
        <w:rPr>
          <w:rFonts w:ascii="Times" w:hAnsi="Times" w:cs="Times"/>
          <w:sz w:val="24"/>
          <w:szCs w:val="24"/>
        </w:rPr>
        <w:t xml:space="preserve">In paper I, we developed and validated a </w:t>
      </w:r>
      <w:r w:rsidRPr="00C858E4">
        <w:rPr>
          <w:rFonts w:ascii="Times" w:hAnsi="Times" w:cs="Times"/>
          <w:sz w:val="24"/>
          <w:szCs w:val="24"/>
        </w:rPr>
        <w:t>robust</w:t>
      </w:r>
      <w:r w:rsidRPr="006C774A">
        <w:rPr>
          <w:rFonts w:ascii="Times" w:hAnsi="Times" w:cs="Times"/>
          <w:sz w:val="24"/>
          <w:szCs w:val="24"/>
        </w:rPr>
        <w:t xml:space="preserve"> quantum mechanics/molecular mechanics (QM/MM) protocol for calculating anharmonic CO</w:t>
      </w:r>
      <w:r w:rsidRPr="006C774A">
        <w:rPr>
          <w:rFonts w:ascii="Times" w:hAnsi="Times" w:cs="Times"/>
          <w:sz w:val="24"/>
          <w:szCs w:val="24"/>
          <w:vertAlign w:val="subscript"/>
        </w:rPr>
        <w:t>2</w:t>
      </w:r>
      <w:r w:rsidRPr="006C774A">
        <w:rPr>
          <w:rFonts w:ascii="Times" w:hAnsi="Times" w:cs="Times"/>
          <w:sz w:val="24"/>
          <w:szCs w:val="24"/>
        </w:rPr>
        <w:t xml:space="preserve"> v</w:t>
      </w:r>
      <w:r w:rsidR="00D40CEF">
        <w:rPr>
          <w:rFonts w:ascii="Times" w:hAnsi="Times" w:cs="Times"/>
          <w:sz w:val="24"/>
          <w:szCs w:val="24"/>
        </w:rPr>
        <w:t>ibrational frequencies in the 1-</w:t>
      </w:r>
      <w:r w:rsidRPr="006C774A">
        <w:rPr>
          <w:rFonts w:ascii="Times" w:hAnsi="Times" w:cs="Times"/>
          <w:sz w:val="24"/>
          <w:szCs w:val="24"/>
        </w:rPr>
        <w:t xml:space="preserve">butyl-3-methylimidazolium </w:t>
      </w:r>
      <w:proofErr w:type="spellStart"/>
      <w:r w:rsidRPr="006C774A">
        <w:rPr>
          <w:rFonts w:ascii="Times" w:hAnsi="Times" w:cs="Times"/>
          <w:sz w:val="24"/>
          <w:szCs w:val="24"/>
        </w:rPr>
        <w:t>hexafluorophosphate</w:t>
      </w:r>
      <w:proofErr w:type="spellEnd"/>
      <w:r w:rsidRPr="006C774A">
        <w:rPr>
          <w:rFonts w:ascii="Times" w:hAnsi="Times" w:cs="Times"/>
          <w:sz w:val="24"/>
          <w:szCs w:val="24"/>
        </w:rPr>
        <w:t xml:space="preserve"> ([</w:t>
      </w:r>
      <w:r>
        <w:rPr>
          <w:rFonts w:ascii="Times" w:hAnsi="Times" w:cs="Times"/>
          <w:sz w:val="24"/>
          <w:szCs w:val="24"/>
        </w:rPr>
        <w:t>C</w:t>
      </w:r>
      <w:r w:rsidRPr="006C774A">
        <w:rPr>
          <w:rFonts w:ascii="Times" w:hAnsi="Times" w:cs="Times"/>
          <w:sz w:val="24"/>
          <w:szCs w:val="24"/>
          <w:vertAlign w:val="subscript"/>
        </w:rPr>
        <w:t>4</w:t>
      </w:r>
      <w:r>
        <w:rPr>
          <w:rFonts w:ascii="Times" w:hAnsi="Times" w:cs="Times"/>
          <w:sz w:val="24"/>
          <w:szCs w:val="24"/>
        </w:rPr>
        <w:t>C</w:t>
      </w:r>
      <w:r w:rsidRPr="006C774A">
        <w:rPr>
          <w:rFonts w:ascii="Times" w:hAnsi="Times" w:cs="Times"/>
          <w:sz w:val="24"/>
          <w:szCs w:val="24"/>
          <w:vertAlign w:val="subscript"/>
        </w:rPr>
        <w:t>1</w:t>
      </w:r>
      <w:proofErr w:type="gramStart"/>
      <w:r w:rsidRPr="006C774A">
        <w:rPr>
          <w:rFonts w:ascii="Times" w:hAnsi="Times" w:cs="Times"/>
          <w:sz w:val="24"/>
          <w:szCs w:val="24"/>
        </w:rPr>
        <w:t>im][</w:t>
      </w:r>
      <w:proofErr w:type="gramEnd"/>
      <w:r w:rsidRPr="006C774A">
        <w:rPr>
          <w:rFonts w:ascii="Times" w:hAnsi="Times" w:cs="Times"/>
          <w:sz w:val="24"/>
          <w:szCs w:val="24"/>
        </w:rPr>
        <w:t>PF</w:t>
      </w:r>
      <w:r w:rsidRPr="006C774A">
        <w:rPr>
          <w:rFonts w:ascii="Times" w:hAnsi="Times" w:cs="Times"/>
          <w:sz w:val="24"/>
          <w:szCs w:val="24"/>
          <w:vertAlign w:val="subscript"/>
        </w:rPr>
        <w:t>6</w:t>
      </w:r>
      <w:r w:rsidR="008E2FC1">
        <w:rPr>
          <w:rFonts w:ascii="Times" w:hAnsi="Times" w:cs="Times"/>
          <w:sz w:val="24"/>
          <w:szCs w:val="24"/>
        </w:rPr>
        <w:t>]) IL.</w:t>
      </w:r>
      <w:r w:rsidRPr="006C774A">
        <w:rPr>
          <w:rFonts w:ascii="Times" w:hAnsi="Times" w:cs="Times"/>
          <w:sz w:val="24"/>
          <w:szCs w:val="24"/>
        </w:rPr>
        <w:t xml:space="preserve"> Here, we have used the protocol to calculate the asymmetric stretch vibrational frequency of CO</w:t>
      </w:r>
      <w:r w:rsidRPr="006C774A">
        <w:rPr>
          <w:rFonts w:ascii="Times" w:hAnsi="Times" w:cs="Times"/>
          <w:sz w:val="24"/>
          <w:szCs w:val="24"/>
          <w:vertAlign w:val="subscript"/>
        </w:rPr>
        <w:t>2</w:t>
      </w:r>
      <w:r w:rsidRPr="006C774A">
        <w:rPr>
          <w:rFonts w:ascii="Times" w:hAnsi="Times" w:cs="Times"/>
          <w:sz w:val="24"/>
          <w:szCs w:val="24"/>
        </w:rPr>
        <w:t xml:space="preserve"> in 1000 statistically independent snapshots extracted from an MD simulation. For each frequency calculation, the CO</w:t>
      </w:r>
      <w:r w:rsidRPr="009920B5">
        <w:rPr>
          <w:rFonts w:ascii="Times" w:hAnsi="Times" w:cs="Times"/>
          <w:sz w:val="24"/>
          <w:szCs w:val="24"/>
          <w:vertAlign w:val="subscript"/>
        </w:rPr>
        <w:t>2</w:t>
      </w:r>
      <w:r w:rsidRPr="006C774A">
        <w:rPr>
          <w:rFonts w:ascii="Times" w:hAnsi="Times" w:cs="Times"/>
          <w:sz w:val="24"/>
          <w:szCs w:val="24"/>
        </w:rPr>
        <w:t xml:space="preserve"> molecule and two pairs of IL molecules are treated quantum mechanically with density functional theory (DFT). The rest of the solvent</w:t>
      </w:r>
      <w:r>
        <w:rPr>
          <w:rFonts w:ascii="Times" w:hAnsi="Times" w:cs="Times"/>
          <w:sz w:val="24"/>
          <w:szCs w:val="24"/>
        </w:rPr>
        <w:t xml:space="preserve"> </w:t>
      </w:r>
      <w:r w:rsidRPr="006C774A">
        <w:rPr>
          <w:rFonts w:ascii="Times" w:hAnsi="Times" w:cs="Times"/>
          <w:sz w:val="24"/>
          <w:szCs w:val="24"/>
        </w:rPr>
        <w:t>is included in the calculation as point charges that polarize the quantum mechanical region. The two-dimensional potential energy surface for the CO</w:t>
      </w:r>
      <w:r w:rsidRPr="009920B5">
        <w:rPr>
          <w:rFonts w:ascii="Times" w:hAnsi="Times" w:cs="Times"/>
          <w:sz w:val="24"/>
          <w:szCs w:val="24"/>
          <w:vertAlign w:val="subscript"/>
        </w:rPr>
        <w:t>2</w:t>
      </w:r>
      <w:r w:rsidRPr="006C774A">
        <w:rPr>
          <w:rFonts w:ascii="Times" w:hAnsi="Times" w:cs="Times"/>
          <w:sz w:val="24"/>
          <w:szCs w:val="24"/>
        </w:rPr>
        <w:t xml:space="preserve"> stretches is constructed on a 12 </w:t>
      </w:r>
      <w:r>
        <w:rPr>
          <w:rFonts w:ascii="Times" w:hAnsi="Times" w:cs="Times"/>
          <w:sz w:val="24"/>
          <w:szCs w:val="24"/>
        </w:rPr>
        <w:t>×</w:t>
      </w:r>
      <w:r w:rsidRPr="006C774A">
        <w:rPr>
          <w:rFonts w:ascii="Times" w:hAnsi="Times" w:cs="Times"/>
          <w:sz w:val="24"/>
          <w:szCs w:val="24"/>
        </w:rPr>
        <w:t xml:space="preserve"> 12 grid and the resulting vibrational Schrödinger equation is solved using a discrete variable representation (DVR) method. Once th</w:t>
      </w:r>
      <w:r>
        <w:rPr>
          <w:rFonts w:ascii="Times" w:hAnsi="Times" w:cs="Times"/>
          <w:sz w:val="24"/>
          <w:szCs w:val="24"/>
        </w:rPr>
        <w:t xml:space="preserve">e vibrational frequencies </w:t>
      </w:r>
      <w:r w:rsidR="00A93242">
        <w:rPr>
          <w:rFonts w:ascii="Times" w:hAnsi="Times" w:cs="Times"/>
          <w:sz w:val="24"/>
          <w:szCs w:val="24"/>
        </w:rPr>
        <w:t xml:space="preserve">were </w:t>
      </w:r>
      <w:r w:rsidRPr="006C774A">
        <w:rPr>
          <w:rFonts w:ascii="Times" w:hAnsi="Times" w:cs="Times"/>
          <w:sz w:val="24"/>
          <w:szCs w:val="24"/>
        </w:rPr>
        <w:t xml:space="preserve">calculated, 500 of these </w:t>
      </w:r>
      <w:r>
        <w:rPr>
          <w:rFonts w:ascii="Times" w:hAnsi="Times" w:cs="Times"/>
          <w:sz w:val="24"/>
          <w:szCs w:val="24"/>
        </w:rPr>
        <w:t xml:space="preserve">snapshots </w:t>
      </w:r>
      <w:r w:rsidRPr="006C774A">
        <w:rPr>
          <w:rFonts w:ascii="Times" w:hAnsi="Times" w:cs="Times"/>
          <w:sz w:val="24"/>
          <w:szCs w:val="24"/>
        </w:rPr>
        <w:t>were used to parameterize the spectroscopic map and the other 500 snapshots were used to quantify the accuracy of the spectroscopic map.</w:t>
      </w:r>
    </w:p>
    <w:p w14:paraId="679C4AF8" w14:textId="43D45895" w:rsidR="00EB58CA" w:rsidRDefault="006C774A" w:rsidP="00A743B2">
      <w:pPr>
        <w:spacing w:after="0" w:line="480" w:lineRule="auto"/>
        <w:ind w:firstLine="720"/>
        <w:jc w:val="both"/>
        <w:rPr>
          <w:rFonts w:ascii="Times New Roman" w:eastAsia="Times New Roman" w:hAnsi="Times New Roman" w:cs="Times New Roman"/>
          <w:sz w:val="24"/>
          <w:szCs w:val="24"/>
        </w:rPr>
      </w:pPr>
      <w:r w:rsidRPr="006C774A">
        <w:rPr>
          <w:rFonts w:ascii="Times" w:hAnsi="Times" w:cs="Times"/>
          <w:sz w:val="24"/>
          <w:szCs w:val="24"/>
        </w:rPr>
        <w:t>Previous spectroscopic maps have primarily been based on electrostatics,</w:t>
      </w:r>
      <w:r w:rsidR="00EC6C1A">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"10.1063/1.1683072", "ISBN" : "0021-9606", "ISSN" : "00219606", "PMID" : "15267730", "abstract" : "We present a new approach that combines electronic structure methods and molecular dynamics simulations to investigate the infrared spectroscopy of condensed phase systems. This approach is applied to the OH stretch band of dilute HOD in liquid D2O and the OD stretch band of dilute HOD in liquid H2O for two commonly employed models of water, TIP4P and SPC/E. Ab initio OH and OD anharmonic transition frequencies are calculated for 100 HOD x (D2O)n and HOD x(H2O)n (n = 4-9) clusters randomly selected from liquid water simulations. A linear empirical relationship between the ab initio frequencies and the component of the electric field from the solvent along the bond of interest is developed. This relationship is used in a molecular dynamics simulation to compute frequency fluctuation time-correlation functions and infrared absorption line shapes. The normalized frequency fluctuation time-correlation functions are in good agreement with the results of previous theoretical approaches. Their long-time decay times are 0.5 ps for the TIP4P model and 0.9 ps for the SPC/E model, both of which appear to be somewhat too fast compared to recent experiments. The calculated line shapes are in good agreement with experiment, and improve upon the results of previous theoretical approaches. The methods presented are simple, and transferable to more complicated systems.", "author" : [ { "dropping-particle" : "", "family" : "Corcelli", "given" : "S. A.", "non-dropping-particle" : "", "parse-names" : false, "suffix" : "" }, { "dropping-particle" : "", "family" : "Lawrence", "given" : "C. P.", "non-dropping-particle" : "", "parse-names" : false, "suffix" : "" }, { "dropping-particle" : "", "family" : "Skinner", "given" : "J. L.", "non-dropping-particle" : "", "parse-names" : false, "suffix" : "" } ], "container-title" : "Journal of Chemical Physics", "genre" : "article", "id" : "ITEM-1", "issue" : "17", "issued" : { "date-parts" : [ [ "2004", "5" ] ] }, "page" : "8107-8117", "title" : "Combined electronic structure/molecular dynamics approach for ultrafast infrared spectroscopy of dilute HOD in liquid H 2O and D 2O", "type" : "article-journal", "volume" : "120" }, "uris" : [ "http://www.mendeley.com/documents/?uuid=3380a8b0-1cd5-419b-af14-09f6842dce07" ] }, { "id" : "ITEM-2", "itemData" : { "DOI" : "10.1063/1.3580776", "ISBN" : "1089-7690 (Electronic)\\r0021-9606 (Linking)", "ISSN" : "00219606", "PMID" : "21513401", "abstract" : "Solvatochromic vibrational frequency shifts of a few different infrared (IR) probe molecules have been studied by carrying out quantum chemistry calculations for a number of their water clusters. We are particularly focused on the vibrational solvatochromic and electrochromic effects on the CO, CN, and CF stretch modes in carbon monoxide, acetone, 4-cyanopyridine, p-tolunitrile, fluorobenzene, and 3-fluoropyridine. Using multiple interaction site antenna model, we show that their solvatochromic vibrational frequency shifts can be successfully described by considering spatially nonuniform electrostatic potential generated by the surrounding water molecules. It turns out that the CO and CF stretch mode frequencies are approximately proportional to the solvent electric field projected onto the bond axes, whereas the vibrational frequencies of the nitrile stretch mode in 4-cyanopyridine and p-tolunitrile are not. Consequently, it is confirmed that the vibrational Stark tuning rates of the CO and CF stretching modes can be directly used to describe their solvatochromic frequency shifts in condensed phases. However, the nitrile stretch mode frequency shift induced by solvent electrostatic potential appears to be more complicated than its electrochromic phenomenon. To examine the validity of the distributed interaction site model for solvatochromic frequency shifts of these vibrational chromophores, we thus calculated the vibrational Stark tuning rates of the CO, CN, and CF stretch modes and found that they are in good agreement with the experimental results found in literatures. This confirms that a collection of properly chosen distributed interaction sites can be an excellent electric antenna sensing local electrostatics that affects on vibrational frequencies of IR probe modes.", "author" : [ { "dropping-particle" : "", "family" : "Choi", "given" : "Jun Ho", "non-dropping-particle" : "", "parse-names" : false, "suffix" : "" }, { "dropping-particle" : "", "family" : "Cho", "given" : "Minhaeng", "non-dropping-particle" : "", "parse-names" : false, "suffix" : "" } ], "container-title" : "Journal of Chemical Physics", "genre" : "article", "id" : "ITEM-2", "issue" : "15", "issued" : { "date-parts" : [ [ "2011", "4" ] ] }, "page" : "154513", "title" : "Vibrational solvatochromism and electrochromism of infrared probe molecules containing C\u2261O, C\u2261N, C=O, or C-F vibrational chromophore", "type" : "article-journal", "volume" : "134" }, "uris" : [ "http://www.mendeley.com/documents/?uuid=d64fe2b9-d621-4fd9-833b-d3c763bae589" ] }, { "id" : "ITEM-3", "itemData" : { "DOI" : "10.1063/1.2904558", "ISBN" : "doi:10.1063/1.2904558", "ISSN" : "00219606", "PMID" : "18433232", "abstract" : "Nitrile- and thiocyanate-derivatized amino acids have been found to be useful IR probes for investigating their local electrostatic environments in proteins. To shed light on the CN stretch frequency shift and spectral lineshape change induced by interactions with hydrogen-bonding solvent molecules, we carried out both classical and quantum mechanical/molecular mechanical (QM/MM) molecular dynamics (MD) simulations for MeCN and MeSCN in water. These QM/MM and conventional force field MD simulation results were found to be inconsistent with the experimental results as well as with the high-level ab initio calculation results of MeCN-water and MeSCN-water potential energies. Thus, a new set of atomic partial charges of MeCN and MeSCN is obtained. By using the MD simulation trajectories and the electrostatic potential model recently developed, the CN and SCN stretching mode frequency trajectories were obtained and used to simulate the IR spectra. The C[Triple Bond]N frequency blueshifts of MeCN and MeSCN in water are estimated to be 9.0 and 1.9 cm(-1), respectively, in comparison with those of gas phase values. These values are found to be in reasonable agreement with the experimentally measured IR spectra of MeCN, MeSCN, beta-cyano-L-alanine, and cyanylated cysteine in water and other polar solvents.", "author" : [ { "dropping-particle" : "", "family" : "Oh", "given" : "Kwang Im", "non-dropping-particle" : "", "parse-names" : false, "suffix" : "" }, { "dropping-particle" : "", "family" : "Choi", "given" : "Jun Ho", "non-dropping-particle" : "", "parse-names" : false, "suffix" : "" }, { "dropping-particle" : "", "family" : "Lee", "given" : "Joo Hyun", "non-dropping-particle" : "", "parse-names" : false, "suffix" : "" }, { "dropping-particle" : "", "family" : "Han", "given" : "Jae Beom", "non-dropping-particle" : "", "parse-names" : false, "suffix" : "" }, { "dropping-particle" : "", "family" : "Lee", "given" : "Hochan", "non-dropping-particle" : "", "parse-names" : false, "suffix" : "" }, { "dropping-particle" : "", "family" : "Cho", "given" : "Minhaeng", "non-dropping-particle" : "", "parse-names" : false, "suffix" : "" } ], "container-title" : "Journal of Chemical Physics", "genre" : "article", "id" : "ITEM-3", "issue" : "15", "issued" : { "date-parts" : [ [ "2008", "4" ] ] }, "page" : "154504", "title" : "Nitrile and thiocyanate IR probes: Molecular dynamics simulation studies", "title-short" : "Nitrile and thiocyanate {IR} probes", "type" : "article-journal", "volume" : "128" }, "uris" : [ "http://www.mendeley.com/documents/?uuid=e4cf52d1-072f-4eac-8f0e-e394692bf178" ] }, { "id" : "ITEM-4", "itemData" : { "DOI" : "10.1021/jp0506540", "ISBN" : "1089-5639", "ISSN" : "10895639", "PMID" : "16833955", "abstract" : "A combined electronic structure/molecular dynamics approach was used to calculate infrared and isotropic Raman spectra for the OH or OD stretches of dilute HOD in D2O or H2O, respectively. The quantities needed to compute the infrared and Raman spectra were obtained from density functional theory calculations performed on clusters, generated from liquid-state configurations, containing an HOD molecule along with 4-9 solvent water molecules. The frequency, transition dipole, and isotropic transition polarizability were each empirically related to the electric field due to the solvent along the OH (or OD) bond, calculated on the H (or D) atom of interest. The frequency and transition dipole moment of the OH (or OD) stretch of the HOD molecule were found to be very sensitive to its instantaneous solvent environment, as opposed to the isotropic transition polarizability, which was found to be relatively insensitive to environment. Infrared and isotropic Raman spectra were computed within a molecular dynamics simulation by using the empirical relationships and semiclassical expressions for the line shapes. The line shapes agree well with experiment over a temperature range from 10 to 90 degrees C.", "author" : [ { "dropping-particle" : "", "family" : "Corcelli", "given" : "S. A.", "non-dropping-particle" : "", "parse-names" : false, "suffix" : "" }, { "dropping-particle" : "", "family" : "Skinner", "given" : "J. L.", "non-dropping-particle" : "", "parse-names" : false, "suffix" : "" } ], "container-title" : "Journal of Physical Chemistry A", "genre" : "article", "id" : "ITEM-4", "issue" : "28", "issued" : { "date-parts" : [ [ "2005", "7" ] ] }, "page" : "6154-6165", "title" : "Infrared and Raman line shapes of dilute HOD in liquid H 2O and D 2O from 10 to 90\u00b0C", "type" : "article-journal", "volume" : "109" }, "uris" : [ "http://www.mendeley.com/documents/?uuid=48a16d18-ee42-4195-9076-c484bdfd6d88" ] }, { "id" : "ITEM-5", "itemData" : { "DOI" : "10.1063/1.1961472", "ISBN" : "0021-9606 (Print) 0021-9606 (Linking)", "ISSN" : "00219606", "PMID" : "16095375", "abstract" : "In the context of vibrational spectroscopy in liquids, non-Condon effects refer to the dependence of the vibrational transition dipole moment of a particular molecule on the rotational and translational coordinates of all the molecules in the liquid. For strongly hydrogen-bonded systems, such as liquid water, non-Condon effects are large. That is, the bond dipole derivative of an OH stretch depends strongly on its hydrogen-bonding environment. Previous calculations of nonlinear vibrational spectroscopy in liquids have not included these non-Condon effects. We find that for water, inclusion of these effects is important for an accurate calculation of, for example, homodyned and heterodyned three-pulse echoes. Such echo experiments have been \"inverted\" to obtain the OH stretch frequency time-correlation function, but by necessity the Condon and other approximations are made in this inversion procedure. Our conclusion is that for water, primarily because of strong non-Condon effects, this inversion may not lead to the correct frequency time-correlation function. Nevertheless, one can still make comparison between theory and experiment by calculating the experimental echo observables themselves.", "author" : [ { "dropping-particle" : "", "family" : "Schmidt", "given" : "J. R.", "non-dropping-particle" : "", "parse-names" : false, "suffix" : "" }, { "dropping-particle" : "", "family" : "Corcelli", "given" : "S. A.", "non-dropping-particle" : "", "parse-names" : false, "suffix" : "" }, { "dropping-particle" : "", "family" : "Skinner", "given" : "J. L.", "non-dropping-particle" : "", "parse-names" : false, "suffix" : "" } ], "container-title" : "Journal of Chemical Physics", "genre" : "article", "id" : "ITEM-5", "issue" : "4", "issued" : { "date-parts" : [ [ "2005", "7" ] ] }, "page" : "44513", "title" : "Pronounced non-Condon effects in the ultrafast infrared spectroscopy of water", "type" : "article-journal", "volume" : "123" }, "uris" : [ "http://www.mendeley.com/documents/?uuid=5ea3116d-e8a6-4f30-b804-24d25baf300c" ] }, { "id" : "ITEM-6", "itemData" : { "DOI" : "10.1063/1.4816041", "ISSN" : "00219606", "PMID" : "23901964", "abstract" : "Vibrational solvatochromic frequency shift of IR probe is an effect of interaction between local electric field and IR probe in condensed phases. Despite prolonged efforts to develop empirical maps for vibrational frequency shifts and transition dipoles of IR probes, a systematic approach to ab initio calculation of vibrational solvatochromic charges and multipoles has not been developed. Here, we report on density functional theory (DFT) calculations of N-methylacetamide (NMA) frequency shifts using implicit and coarse-grained models. The solvatochromic infrared spectral shifts are estimated based on the distributed multipole analysis of electronic densities calculated for gas-phase equilibrium structure of NMA. Thus obtained distributed solvatochromic multipole parameters are used to calculate the amide I vibrational frequency shifts of NMA in water clusters that mimic the instantaneous configurations of the liquid water. Our results indicate that the spectral shifts are primarily electrostatic in nature and can be quantitatively reproduced using the proposed model with semi-quantitative accuracy when compared to the corresponding DFT results.", "author" : [ { "dropping-particle" : "", "family" : "B\u0142asiak", "given" : "Bartosz", "non-dropping-particle" : "", "parse-names" : false, "suffix" : "" }, { "dropping-particle" : "", "family" : "Lee", "given" : "Hochan", "non-dropping-particle" : "", "parse-names" : false, "suffix" : "" }, { "dropping-particle" : "", "family" : "Cho", "given" : "Minhaeng", "non-dropping-particle" : "", "parse-names" : false, "suffix" : "" } ], "container-title" : "Journal of Chemical Physics", "genre" : "article", "id" : "ITEM-6", "issue" : "4", "issued" : { "date-parts" : [ [ "2013" ] ] }, "page" : "44111", "title" : "Vibrational solvatochromism: Towards systematic approach to modeling solvation phenomena", "title-short" : "Vibrational solvatochromism", "type" : "article-journal", "volume" : "139" }, "uris" : [ "http://www.mendeley.com/documents/?uuid=2bd771fb-b9bf-4196-8fea-aae5b6bff5aa" ] }, { "id" : "ITEM-7", "itemData" : { "DOI" : "10.1063/1.4872040", "ISSN" : "00219606", "PMID" : "24784253", "abstract" : "Vibrational solvatochromism is a solvation-induced effect on fundamental vibrational frequencies of molecules in solutions. Here we present a detailed first-principle coarse-grained theory of vibrational solvatochromism, which is an extension of our previous work [B. B\u0142asiak, H. Lee, and M. Cho, J. Chem. Phys. 139(4), 044111 (2013)] by taking into account electrostatic, exchange-repulsion, polarization, and charge-transfer interactions. By applying our theory to the model N-methylacetamide-water clusters, solute-solvent interaction-induced effects on amide I vibrational frequency are fully elucidated at Hartree-Fock level. Although the electrostatic interaction between distributed multipole moments of solute and solvent molecules plays the dominant role, the contributions from exchange repulsion and induced dipole-electric field interactions are found to be of comparable importance in short distance range, whereas the charge-transfer effect is negligible. The overall frequency shifts calculated by taking into account the contributions of electrostatics, exchange-repulsion, and polarization terms are in quantitative agreement with ab initio results obtained at the Hartree-Fock level of theory.", "author" : [ { "dropping-particle" : "", "family" : "B\u0142asiak", "given" : "Bartosz", "non-dropping-particle" : "", "parse-names" : false, "suffix" : "" }, { "dropping-particle" : "", "family" : "Cho", "given" : "Minhaeng", "non-dropping-particle" : "", "parse-names" : false, "suffix" : "" } ], "container-title" : "Journal of Chemical Physics", "id" : "ITEM-7", "issue" : "16", "issued" : { "date-parts" : [ [ "2014", "4", "28" ] ] }, "page" : "164107", "title" : "Vibrational solvatochromism. II. A first-principle theory of solvation-induced vibrational frequency shift based on effective fragment potential method", "type" : "article-journal", "volume" : "140" }, "uris" : [ "http://www.mendeley.com/documents/?uuid=b3bda007-d58f-46e3-9eda-4ad301ddd786" ] } ], "mendeley" : { "formattedCitation" : "&lt;sup&gt;19,42,62\u201366&lt;/sup&gt;", "plainTextFormattedCitation" : "19,42,62\u201366", "previouslyFormattedCitation" : "&lt;sup&gt;19,42,62\u201366&lt;/sup&gt;" }, "properties" : { "noteIndex" : 0 }, "schema" : "https://github.com/citation-style-language/schema/raw/master/csl-citation.json" }</w:instrText>
      </w:r>
      <w:r w:rsidR="00EC6C1A">
        <w:rPr>
          <w:rFonts w:ascii="Times" w:hAnsi="Times" w:cs="Times"/>
          <w:sz w:val="24"/>
          <w:szCs w:val="24"/>
        </w:rPr>
        <w:fldChar w:fldCharType="separate"/>
      </w:r>
      <w:r w:rsidR="00EC6C1A" w:rsidRPr="00EC6C1A">
        <w:rPr>
          <w:rFonts w:ascii="Times" w:hAnsi="Times" w:cs="Times"/>
          <w:noProof/>
          <w:sz w:val="24"/>
          <w:szCs w:val="24"/>
          <w:vertAlign w:val="superscript"/>
        </w:rPr>
        <w:t>19,42,62–66</w:t>
      </w:r>
      <w:r w:rsidR="00EC6C1A">
        <w:rPr>
          <w:rFonts w:ascii="Times" w:hAnsi="Times" w:cs="Times"/>
          <w:sz w:val="24"/>
          <w:szCs w:val="24"/>
        </w:rPr>
        <w:fldChar w:fldCharType="end"/>
      </w:r>
      <w:r w:rsidRPr="006C774A">
        <w:rPr>
          <w:rFonts w:ascii="Times" w:hAnsi="Times" w:cs="Times"/>
          <w:sz w:val="24"/>
          <w:szCs w:val="24"/>
        </w:rPr>
        <w:t xml:space="preserve"> but our initial quantum chemistry investigations</w:t>
      </w:r>
      <w:r w:rsidR="00FC2643">
        <w:rPr>
          <w:rFonts w:ascii="Times" w:hAnsi="Times" w:cs="Times"/>
          <w:sz w:val="24"/>
          <w:szCs w:val="24"/>
        </w:rPr>
        <w:fldChar w:fldCharType="begin" w:fldLock="1"/>
      </w:r>
      <w:r w:rsidR="0040655D">
        <w:rPr>
          <w:rFonts w:ascii="Times" w:hAnsi="Times" w:cs="Times"/>
          <w:sz w:val="24"/>
          <w:szCs w:val="24"/>
        </w:rPr>
        <w:instrText>ADDIN CSL_CITATION { "citationItems" : [ { "id" : "ITEM-1", "itemData" : { "author" : [ { "dropping-particle" : "", "family" : "Berquist", "given" : "Eric J.", "non-dropping-particle" : "", "parse-names" : false, "suffix" : "" }, { "dropping-particle" : "", "family" : "Daly", "given" : "Clyde A. Jr.", "non-dropping-particle" : "", "parse-names" : false, "suffix" : "" }, { "dropping-particle" : "", "family" : "Brinzer", "given" : "Thomas", "non-dropping-particle" : "", "parse-names" : false, "suffix" : "" }, { "dropping-particle" : "", "family" : "Bullard", "given" : "Krista K.", "non-dropping-particle" : "", "parse-names" : false, "suffix" : "" }, { "dropping-particle" : "", "family" : "Campbell", "given" : "Zachary M.", "non-dropping-particle" : "", "parse-names" : false, "suffix" : "" }, { "dropping-particle" : "", "family" : "Corcelli", "given" : "Steven A.", "non-dropping-particle" : "", "parse-names" : false, "suffix" : "" }, { "dropping-particle" : "", "family" : "Garrett-Roe", "given" : "Sean", "non-dropping-particle" : "", "parse-names" : false, "suffix" : "" }, { "dropping-particle" : "", "family" : "Lambrecht", "given" : "Daniel S.", "non-dropping-particle" : "", "parse-names" : false, "suffix" : "" } ], "container-title" : "Journal of Chemical Physics", "id" : "ITEM-1", "issued" : { "date-parts" : [ [ "0" ] ] }, "title" : "Modeling Carbon Dioxide Vibrational Frequencies in Ionic Liquids: I. Ab Initio Calculations", "type" : "article-journal" }, "uris" : [ "http://www.mendeley.com/documents/?uuid=faa3e8b8-3420-4809-8714-d3b5306fc97c" ] }, { "id" : "ITEM-2",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"ITEM-2",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"&lt;sup&gt;23,67&lt;/sup&gt;", "plainTextFormattedCitation" : "23,67", "previouslyFormattedCitation" : "&lt;sup&gt;23,67&lt;/sup&gt;" }, "properties" : { "noteIndex" : 0 }, "schema" : "https://github.com/citation-style-language/schema/raw/master/csl-citation.json" }</w:instrText>
      </w:r>
      <w:r w:rsidR="00FC2643">
        <w:rPr>
          <w:rFonts w:ascii="Times" w:hAnsi="Times" w:cs="Times"/>
          <w:sz w:val="24"/>
          <w:szCs w:val="24"/>
        </w:rPr>
        <w:fldChar w:fldCharType="separate"/>
      </w:r>
      <w:r w:rsidR="0047536A" w:rsidRPr="0047536A">
        <w:rPr>
          <w:rFonts w:ascii="Times" w:hAnsi="Times" w:cs="Times"/>
          <w:noProof/>
          <w:sz w:val="24"/>
          <w:szCs w:val="24"/>
          <w:vertAlign w:val="superscript"/>
        </w:rPr>
        <w:t>23,67</w:t>
      </w:r>
      <w:r w:rsidR="00FC2643">
        <w:rPr>
          <w:rFonts w:ascii="Times" w:hAnsi="Times" w:cs="Times"/>
          <w:sz w:val="24"/>
          <w:szCs w:val="24"/>
        </w:rPr>
        <w:fldChar w:fldCharType="end"/>
      </w:r>
      <w:r w:rsidR="00294AFF">
        <w:rPr>
          <w:rFonts w:ascii="Times" w:hAnsi="Times" w:cs="Times"/>
          <w:sz w:val="24"/>
          <w:szCs w:val="24"/>
          <w:vertAlign w:val="superscript"/>
        </w:rPr>
        <w:t xml:space="preserve"> </w:t>
      </w:r>
      <w:r w:rsidRPr="006C774A">
        <w:rPr>
          <w:rFonts w:ascii="Times" w:hAnsi="Times" w:cs="Times"/>
          <w:sz w:val="24"/>
          <w:szCs w:val="24"/>
        </w:rPr>
        <w:t>indicate that the antisymmetric stretch of CO</w:t>
      </w:r>
      <w:r w:rsidRPr="007E4F54">
        <w:rPr>
          <w:rFonts w:ascii="Times" w:hAnsi="Times" w:cs="Times"/>
          <w:sz w:val="24"/>
          <w:szCs w:val="24"/>
          <w:vertAlign w:val="subscript"/>
        </w:rPr>
        <w:t>2</w:t>
      </w:r>
      <w:r w:rsidRPr="006C774A">
        <w:rPr>
          <w:rFonts w:ascii="Times" w:hAnsi="Times" w:cs="Times"/>
          <w:sz w:val="24"/>
          <w:szCs w:val="24"/>
        </w:rPr>
        <w:t xml:space="preserve"> is sens</w:t>
      </w:r>
      <w:r w:rsidR="008E2FC1">
        <w:rPr>
          <w:rFonts w:ascii="Times" w:hAnsi="Times" w:cs="Times"/>
          <w:sz w:val="24"/>
          <w:szCs w:val="24"/>
        </w:rPr>
        <w:t xml:space="preserve">itive to other physical effects, including </w:t>
      </w:r>
      <w:r w:rsidRPr="006C774A">
        <w:rPr>
          <w:rFonts w:ascii="Times" w:hAnsi="Times" w:cs="Times"/>
          <w:sz w:val="24"/>
          <w:szCs w:val="24"/>
        </w:rPr>
        <w:t xml:space="preserve">charge transfer, dispersion, exchange repulsion, and electrostatics. </w:t>
      </w:r>
      <w:r w:rsidR="00262A44">
        <w:rPr>
          <w:rFonts w:ascii="Times" w:hAnsi="Times" w:cs="Times"/>
          <w:sz w:val="24"/>
          <w:szCs w:val="24"/>
        </w:rPr>
        <w:t>Accordingly</w:t>
      </w:r>
      <w:r w:rsidR="005C33CF" w:rsidRPr="006C774A">
        <w:rPr>
          <w:rFonts w:ascii="Times" w:hAnsi="Times" w:cs="Times"/>
          <w:sz w:val="24"/>
          <w:szCs w:val="24"/>
        </w:rPr>
        <w:t xml:space="preserve">, we found that </w:t>
      </w:r>
      <w:r w:rsidR="005C33CF">
        <w:rPr>
          <w:rFonts w:ascii="Times" w:hAnsi="Times" w:cs="Times"/>
          <w:sz w:val="24"/>
          <w:szCs w:val="24"/>
        </w:rPr>
        <w:t>a suitably</w:t>
      </w:r>
      <w:r w:rsidR="005C33CF" w:rsidRPr="006C774A">
        <w:rPr>
          <w:rFonts w:ascii="Times" w:hAnsi="Times" w:cs="Times"/>
          <w:sz w:val="24"/>
          <w:szCs w:val="24"/>
        </w:rPr>
        <w:t xml:space="preserve"> accurate spectroscopic map could not be constructed using only electrostatic properties of the IL environment. Instead, we had to include </w:t>
      </w:r>
      <w:r w:rsidR="005C33CF">
        <w:rPr>
          <w:rFonts w:ascii="Times" w:hAnsi="Times" w:cs="Times"/>
          <w:sz w:val="24"/>
          <w:szCs w:val="24"/>
        </w:rPr>
        <w:t xml:space="preserve">both </w:t>
      </w:r>
      <w:r w:rsidR="005C33CF" w:rsidRPr="006C774A">
        <w:rPr>
          <w:rFonts w:ascii="Times" w:hAnsi="Times" w:cs="Times"/>
          <w:sz w:val="24"/>
          <w:szCs w:val="24"/>
        </w:rPr>
        <w:t>electrostatic</w:t>
      </w:r>
      <w:r w:rsidR="005C33CF">
        <w:rPr>
          <w:rFonts w:ascii="Times" w:hAnsi="Times" w:cs="Times"/>
          <w:sz w:val="24"/>
          <w:szCs w:val="24"/>
        </w:rPr>
        <w:t xml:space="preserve"> and Lennard-Jones (LJ) terms in the map</w:t>
      </w:r>
      <w:r w:rsidR="005C33CF" w:rsidRPr="006C774A">
        <w:rPr>
          <w:rFonts w:ascii="Times" w:hAnsi="Times" w:cs="Times"/>
          <w:sz w:val="24"/>
          <w:szCs w:val="24"/>
        </w:rPr>
        <w:t xml:space="preserve">. </w:t>
      </w:r>
      <w:proofErr w:type="spellStart"/>
      <w:r w:rsidR="005C33CF" w:rsidRPr="005C33CF">
        <w:rPr>
          <w:rFonts w:ascii="Times New Roman" w:eastAsia="Times New Roman" w:hAnsi="Times New Roman" w:cs="Times New Roman"/>
          <w:sz w:val="24"/>
          <w:szCs w:val="24"/>
        </w:rPr>
        <w:t>Bł</w:t>
      </w:r>
      <w:r w:rsidR="005C33CF">
        <w:rPr>
          <w:rFonts w:ascii="Times New Roman" w:eastAsia="Times New Roman" w:hAnsi="Times New Roman" w:cs="Times New Roman"/>
          <w:sz w:val="24"/>
          <w:szCs w:val="24"/>
        </w:rPr>
        <w:t>asiak</w:t>
      </w:r>
      <w:proofErr w:type="spellEnd"/>
      <w:r w:rsidR="005C33CF">
        <w:rPr>
          <w:rFonts w:ascii="Times New Roman" w:eastAsia="Times New Roman" w:hAnsi="Times New Roman" w:cs="Times New Roman"/>
          <w:sz w:val="24"/>
          <w:szCs w:val="24"/>
        </w:rPr>
        <w:t xml:space="preserve"> and Cho previously found that including dispersion interactions </w:t>
      </w:r>
      <w:r w:rsidR="00EB58CA">
        <w:rPr>
          <w:rFonts w:ascii="Times New Roman" w:eastAsia="Times New Roman" w:hAnsi="Times New Roman" w:cs="Times New Roman"/>
          <w:sz w:val="24"/>
          <w:szCs w:val="24"/>
        </w:rPr>
        <w:t xml:space="preserve">resulted in an improved spectroscopic map for the amide I vibration of </w:t>
      </w:r>
      <w:r w:rsidR="00EB58CA" w:rsidRPr="00A743B2">
        <w:rPr>
          <w:rFonts w:ascii="Times New Roman" w:eastAsia="Times New Roman" w:hAnsi="Times New Roman" w:cs="Times New Roman"/>
          <w:i/>
          <w:sz w:val="24"/>
          <w:szCs w:val="24"/>
        </w:rPr>
        <w:t>N</w:t>
      </w:r>
      <w:r w:rsidR="00EB58CA">
        <w:rPr>
          <w:rFonts w:ascii="Times New Roman" w:eastAsia="Times New Roman" w:hAnsi="Times New Roman" w:cs="Times New Roman"/>
          <w:sz w:val="24"/>
          <w:szCs w:val="24"/>
        </w:rPr>
        <w:t>-</w:t>
      </w:r>
      <w:r w:rsidR="00EB58CA" w:rsidRPr="00996B51">
        <w:rPr>
          <w:rFonts w:ascii="Times New Roman" w:eastAsia="Times New Roman" w:hAnsi="Times New Roman" w:cs="Times New Roman"/>
          <w:sz w:val="24"/>
          <w:szCs w:val="24"/>
        </w:rPr>
        <w:t>methylacetamide.</w:t>
      </w:r>
      <w:r w:rsidR="00FC2643">
        <w:rPr>
          <w:rFonts w:ascii="Times New Roman" w:eastAsia="Times New Roman" w:hAnsi="Times New Roman" w:cs="Times New Roman"/>
          <w:sz w:val="24"/>
          <w:szCs w:val="24"/>
        </w:rPr>
        <w:fldChar w:fldCharType="begin" w:fldLock="1"/>
      </w:r>
      <w:r w:rsidR="003852F7">
        <w:rPr>
          <w:rFonts w:ascii="Times New Roman" w:eastAsia="Times New Roman" w:hAnsi="Times New Roman" w:cs="Times New Roman"/>
          <w:sz w:val="24"/>
          <w:szCs w:val="24"/>
        </w:rPr>
        <w:instrText>ADDIN CSL_CITATION { "citationItems" : [ { "id" : "ITEM-1", "itemData" : { "DOI" : "10.1063/1.4934667", "ISSN" : "00219606", "author" : [ { "dropping-particle" : "", "family" : "B\u0142asiak", "given" : "Bartosz", "non-dropping-particle" : "", "parse-names" : false, "suffix" : "" }, { "dropping-particle" : "", "family" : "Cho", "given" : "Minhaeng", "non-dropping-particle" : "", "parse-names" : false, "suffix" : "" } ], "container-title" : "Journal of Chemical Physics", "id" : "ITEM-1", "issue" : "16", "issued" : { "date-parts" : [ [ "2015", "10", "28" ] ] }, "page" : "164111", "title" : "Vibrational solvatochromism. III. Rigorous treatment of the dispersion interaction contribution", "type" : "article-journal", "volume" : "143" }, "uris" : [ "http://www.mendeley.com/documents/?uuid=f69bbc07-3d1a-457e-a76b-10bbaae08325" ] } ], "mendeley" : { "formattedCitation" : "&lt;sup&gt;68&lt;/sup&gt;", "plainTextFormattedCitation" : "68", "previouslyFormattedCitation" : "&lt;sup&gt;68&lt;/sup&gt;" }, "properties" : { "noteIndex" : 0 }, "schema" : "https://github.com/citation-style-language/schema/raw/master/csl-citation.json" }</w:instrText>
      </w:r>
      <w:r w:rsidR="00FC2643">
        <w:rPr>
          <w:rFonts w:ascii="Times New Roman" w:eastAsia="Times New Roman" w:hAnsi="Times New Roman" w:cs="Times New Roman"/>
          <w:sz w:val="24"/>
          <w:szCs w:val="24"/>
        </w:rPr>
        <w:fldChar w:fldCharType="separate"/>
      </w:r>
      <w:r w:rsidR="0047536A" w:rsidRPr="0047536A">
        <w:rPr>
          <w:rFonts w:ascii="Times New Roman" w:eastAsia="Times New Roman" w:hAnsi="Times New Roman" w:cs="Times New Roman"/>
          <w:noProof/>
          <w:sz w:val="24"/>
          <w:szCs w:val="24"/>
          <w:vertAlign w:val="superscript"/>
        </w:rPr>
        <w:t>68</w:t>
      </w:r>
      <w:r w:rsidR="00FC2643">
        <w:rPr>
          <w:rFonts w:ascii="Times New Roman" w:eastAsia="Times New Roman" w:hAnsi="Times New Roman" w:cs="Times New Roman"/>
          <w:sz w:val="24"/>
          <w:szCs w:val="24"/>
        </w:rPr>
        <w:fldChar w:fldCharType="end"/>
      </w:r>
      <w:r w:rsidR="00EB58CA" w:rsidRPr="00996B51">
        <w:rPr>
          <w:rFonts w:ascii="Times New Roman" w:eastAsia="Times New Roman" w:hAnsi="Times New Roman" w:cs="Times New Roman"/>
          <w:sz w:val="24"/>
          <w:szCs w:val="24"/>
        </w:rPr>
        <w:t xml:space="preserve"> In addition</w:t>
      </w:r>
      <w:r w:rsidR="00EB58CA">
        <w:rPr>
          <w:rFonts w:ascii="Times New Roman" w:eastAsia="Times New Roman" w:hAnsi="Times New Roman" w:cs="Times New Roman"/>
          <w:sz w:val="24"/>
          <w:szCs w:val="24"/>
        </w:rPr>
        <w:t>, since the CO</w:t>
      </w:r>
      <w:r w:rsidR="00EB58CA" w:rsidRPr="00A743B2">
        <w:rPr>
          <w:rFonts w:ascii="Times New Roman" w:eastAsia="Times New Roman" w:hAnsi="Times New Roman" w:cs="Times New Roman"/>
          <w:sz w:val="24"/>
          <w:szCs w:val="24"/>
          <w:vertAlign w:val="subscript"/>
        </w:rPr>
        <w:t>2</w:t>
      </w:r>
      <w:r w:rsidR="00EB58CA">
        <w:rPr>
          <w:rFonts w:ascii="Times New Roman" w:eastAsia="Times New Roman" w:hAnsi="Times New Roman" w:cs="Times New Roman"/>
          <w:sz w:val="24"/>
          <w:szCs w:val="24"/>
        </w:rPr>
        <w:t xml:space="preserve"> molecule was modeled as flexible </w:t>
      </w:r>
      <w:r w:rsidR="00EB58CA">
        <w:rPr>
          <w:rFonts w:ascii="Times New Roman" w:eastAsia="Times New Roman" w:hAnsi="Times New Roman" w:cs="Times New Roman"/>
          <w:sz w:val="24"/>
          <w:szCs w:val="24"/>
        </w:rPr>
        <w:lastRenderedPageBreak/>
        <w:t>in solution, the map also has a dependence on the CO</w:t>
      </w:r>
      <w:r w:rsidR="00EB58CA" w:rsidRPr="00A743B2">
        <w:rPr>
          <w:rFonts w:ascii="Times New Roman" w:eastAsia="Times New Roman" w:hAnsi="Times New Roman" w:cs="Times New Roman"/>
          <w:sz w:val="24"/>
          <w:szCs w:val="24"/>
          <w:vertAlign w:val="subscript"/>
        </w:rPr>
        <w:t>2</w:t>
      </w:r>
      <w:r w:rsidR="00EB58CA">
        <w:rPr>
          <w:rFonts w:ascii="Times New Roman" w:eastAsia="Times New Roman" w:hAnsi="Times New Roman" w:cs="Times New Roman"/>
          <w:sz w:val="24"/>
          <w:szCs w:val="24"/>
        </w:rPr>
        <w:t xml:space="preserve"> bend angle whose contribution was investigated in detail.</w:t>
      </w:r>
      <w:r w:rsidR="0027602C">
        <w:rPr>
          <w:rFonts w:ascii="Times New Roman" w:eastAsia="Times New Roman" w:hAnsi="Times New Roman" w:cs="Times New Roman"/>
          <w:sz w:val="24"/>
          <w:szCs w:val="24"/>
        </w:rPr>
        <w:t xml:space="preserve"> </w:t>
      </w:r>
      <w:r w:rsidR="00EB58CA">
        <w:rPr>
          <w:rFonts w:ascii="Times New Roman" w:eastAsia="Times New Roman" w:hAnsi="Times New Roman" w:cs="Times New Roman"/>
          <w:sz w:val="24"/>
          <w:szCs w:val="24"/>
        </w:rPr>
        <w:t xml:space="preserve"> </w:t>
      </w:r>
    </w:p>
    <w:p w14:paraId="57EBDEB2" w14:textId="61FCE04D" w:rsidR="006C774A" w:rsidRPr="006C774A" w:rsidRDefault="00EB58CA" w:rsidP="00A743B2">
      <w:pPr>
        <w:spacing w:after="0" w:line="480" w:lineRule="auto"/>
        <w:jc w:val="both"/>
        <w:rPr>
          <w:rFonts w:ascii="Times" w:hAnsi="Times" w:cs="Times"/>
          <w:sz w:val="24"/>
          <w:szCs w:val="24"/>
        </w:rPr>
      </w:pPr>
      <w:r>
        <w:rPr>
          <w:rFonts w:ascii="Times New Roman" w:eastAsia="Times New Roman" w:hAnsi="Times New Roman" w:cs="Times New Roman"/>
          <w:sz w:val="24"/>
          <w:szCs w:val="24"/>
        </w:rPr>
        <w:tab/>
      </w:r>
      <w:r w:rsidR="008E2FC1">
        <w:rPr>
          <w:rFonts w:ascii="Times" w:hAnsi="Times" w:cs="Times"/>
          <w:sz w:val="24"/>
          <w:szCs w:val="24"/>
        </w:rPr>
        <w:t>S</w:t>
      </w:r>
      <w:r w:rsidR="006C774A" w:rsidRPr="006C774A">
        <w:rPr>
          <w:rFonts w:ascii="Times" w:hAnsi="Times" w:cs="Times"/>
          <w:sz w:val="24"/>
          <w:szCs w:val="24"/>
        </w:rPr>
        <w:t xml:space="preserve">pectroscopic maps are </w:t>
      </w:r>
      <w:r w:rsidR="008E2FC1">
        <w:rPr>
          <w:rFonts w:ascii="Times" w:hAnsi="Times" w:cs="Times"/>
          <w:sz w:val="24"/>
          <w:szCs w:val="24"/>
        </w:rPr>
        <w:t>inherently empirical and can, in principle, utilize any</w:t>
      </w:r>
      <w:r w:rsidR="006C774A" w:rsidRPr="006C774A">
        <w:rPr>
          <w:rFonts w:ascii="Times" w:hAnsi="Times" w:cs="Times"/>
          <w:sz w:val="24"/>
          <w:szCs w:val="24"/>
        </w:rPr>
        <w:t xml:space="preserve"> variable that is sufficiently correlated with the vibrational frequencies</w:t>
      </w:r>
      <w:r w:rsidR="008E2FC1">
        <w:rPr>
          <w:rFonts w:ascii="Times" w:hAnsi="Times" w:cs="Times"/>
          <w:sz w:val="24"/>
          <w:szCs w:val="24"/>
        </w:rPr>
        <w:t>,</w:t>
      </w:r>
      <w:r w:rsidR="006C774A" w:rsidRPr="006C774A">
        <w:rPr>
          <w:rFonts w:ascii="Times" w:hAnsi="Times" w:cs="Times"/>
          <w:sz w:val="24"/>
          <w:szCs w:val="24"/>
        </w:rPr>
        <w:t xml:space="preserve"> even if that variable is not the cause of the vibrational frequency shifts. </w:t>
      </w:r>
      <w:r w:rsidR="00633548">
        <w:rPr>
          <w:rFonts w:ascii="Times" w:hAnsi="Times" w:cs="Times"/>
          <w:sz w:val="24"/>
          <w:szCs w:val="24"/>
        </w:rPr>
        <w:t>Therefore, the dual</w:t>
      </w:r>
      <w:r w:rsidR="006C774A" w:rsidRPr="006C774A">
        <w:rPr>
          <w:rFonts w:ascii="Times" w:hAnsi="Times" w:cs="Times"/>
          <w:sz w:val="24"/>
          <w:szCs w:val="24"/>
        </w:rPr>
        <w:t xml:space="preserve"> goals of this work are</w:t>
      </w:r>
      <w:r w:rsidR="00633548">
        <w:rPr>
          <w:rFonts w:ascii="Times" w:hAnsi="Times" w:cs="Times"/>
          <w:sz w:val="24"/>
          <w:szCs w:val="24"/>
        </w:rPr>
        <w:t xml:space="preserve"> </w:t>
      </w:r>
      <w:r w:rsidR="006C774A" w:rsidRPr="006C774A">
        <w:rPr>
          <w:rFonts w:ascii="Times" w:hAnsi="Times" w:cs="Times"/>
          <w:sz w:val="24"/>
          <w:szCs w:val="24"/>
        </w:rPr>
        <w:t xml:space="preserve">to </w:t>
      </w:r>
      <w:r w:rsidR="00633548">
        <w:rPr>
          <w:rFonts w:ascii="Times" w:hAnsi="Times" w:cs="Times"/>
          <w:sz w:val="24"/>
          <w:szCs w:val="24"/>
        </w:rPr>
        <w:t>develop and validate a spectroscopic map</w:t>
      </w:r>
      <w:r w:rsidR="00206C1E" w:rsidRPr="006C774A">
        <w:rPr>
          <w:rFonts w:ascii="Times" w:hAnsi="Times" w:cs="Times"/>
          <w:sz w:val="24"/>
          <w:szCs w:val="24"/>
        </w:rPr>
        <w:t>, and</w:t>
      </w:r>
      <w:r w:rsidR="006C774A" w:rsidRPr="006C774A">
        <w:rPr>
          <w:rFonts w:ascii="Times" w:hAnsi="Times" w:cs="Times"/>
          <w:sz w:val="24"/>
          <w:szCs w:val="24"/>
        </w:rPr>
        <w:t xml:space="preserve"> to </w:t>
      </w:r>
      <w:r w:rsidR="00633548">
        <w:rPr>
          <w:rFonts w:ascii="Times" w:hAnsi="Times" w:cs="Times"/>
          <w:sz w:val="24"/>
          <w:szCs w:val="24"/>
        </w:rPr>
        <w:t>understand</w:t>
      </w:r>
      <w:r w:rsidR="006C774A" w:rsidRPr="006C774A">
        <w:rPr>
          <w:rFonts w:ascii="Times" w:hAnsi="Times" w:cs="Times"/>
          <w:sz w:val="24"/>
          <w:szCs w:val="24"/>
        </w:rPr>
        <w:t xml:space="preserve"> how the causal variables man</w:t>
      </w:r>
      <w:r w:rsidR="00633548">
        <w:rPr>
          <w:rFonts w:ascii="Times" w:hAnsi="Times" w:cs="Times"/>
          <w:sz w:val="24"/>
          <w:szCs w:val="24"/>
        </w:rPr>
        <w:t xml:space="preserve">ifest themselves in the map. </w:t>
      </w:r>
      <w:r w:rsidR="006C774A" w:rsidRPr="006C774A">
        <w:rPr>
          <w:rFonts w:ascii="Times" w:hAnsi="Times" w:cs="Times"/>
          <w:sz w:val="24"/>
          <w:szCs w:val="24"/>
        </w:rPr>
        <w:t>To achieve the f</w:t>
      </w:r>
      <w:r w:rsidR="00633548">
        <w:rPr>
          <w:rFonts w:ascii="Times" w:hAnsi="Times" w:cs="Times"/>
          <w:sz w:val="24"/>
          <w:szCs w:val="24"/>
        </w:rPr>
        <w:t>irst goal</w:t>
      </w:r>
      <w:r w:rsidR="007E4F54">
        <w:rPr>
          <w:rFonts w:ascii="Times" w:hAnsi="Times" w:cs="Times"/>
          <w:sz w:val="24"/>
          <w:szCs w:val="24"/>
        </w:rPr>
        <w:t xml:space="preserve">, </w:t>
      </w:r>
      <w:r w:rsidR="006C774A" w:rsidRPr="006C774A">
        <w:rPr>
          <w:rFonts w:ascii="Times" w:hAnsi="Times" w:cs="Times"/>
          <w:sz w:val="24"/>
          <w:szCs w:val="24"/>
        </w:rPr>
        <w:t xml:space="preserve">the average frequency and distribution of vibrational frequencies were compared to inhomogeneous vibrational spectra extracted from </w:t>
      </w:r>
      <w:r w:rsidR="006C774A">
        <w:rPr>
          <w:rFonts w:ascii="Times" w:hAnsi="Times" w:cs="Times"/>
          <w:sz w:val="24"/>
          <w:szCs w:val="24"/>
        </w:rPr>
        <w:t>2D-IR</w:t>
      </w:r>
      <w:r w:rsidR="006C774A" w:rsidRPr="006C774A">
        <w:rPr>
          <w:rFonts w:ascii="Times" w:hAnsi="Times" w:cs="Times"/>
          <w:sz w:val="24"/>
          <w:szCs w:val="24"/>
        </w:rPr>
        <w:t xml:space="preserve"> measurements. </w:t>
      </w:r>
      <w:r w:rsidR="007E4F54">
        <w:rPr>
          <w:rFonts w:ascii="Times" w:hAnsi="Times" w:cs="Times"/>
          <w:sz w:val="24"/>
          <w:szCs w:val="24"/>
        </w:rPr>
        <w:t>To achieve the second goal</w:t>
      </w:r>
      <w:r w:rsidR="006C774A" w:rsidRPr="006C774A">
        <w:rPr>
          <w:rFonts w:ascii="Times" w:hAnsi="Times" w:cs="Times"/>
          <w:sz w:val="24"/>
          <w:szCs w:val="24"/>
        </w:rPr>
        <w:t xml:space="preserve"> </w:t>
      </w:r>
      <w:r w:rsidR="009A5A4C">
        <w:rPr>
          <w:rFonts w:ascii="Times" w:hAnsi="Times" w:cs="Times"/>
          <w:sz w:val="24"/>
          <w:szCs w:val="24"/>
        </w:rPr>
        <w:t xml:space="preserve">a selection of </w:t>
      </w:r>
      <w:r w:rsidR="006C774A" w:rsidRPr="006C774A">
        <w:rPr>
          <w:rFonts w:ascii="Times" w:hAnsi="Times" w:cs="Times"/>
          <w:sz w:val="24"/>
          <w:szCs w:val="24"/>
        </w:rPr>
        <w:t>snapshots were analyzed with symmetry adapted perturbation theory (SAPT)</w:t>
      </w:r>
      <w:r w:rsidR="00FC2643">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"10.1021/cr00031a008", "ISBN" : "0009-2665", "ISSN" : "0009-2665", "abstract" : "The topics reviewed with 445 refs. include: polarization theory; exchange effects; multipole expansion of the interaction energy; charge-overlap effects and bipolar expansion of polarization energies; the intramonomer electron correlation problem and many-body formulation of symmetry-adapted perturbation theory; and applications. [on SciFinder(R)]", "author" : [ { "dropping-particle" : "", "family" : "Jeziorski", "given" : "Bogumil", "non-dropping-particle" : "", "parse-names" : false, "suffix" : "" }, { "dropping-particle" : "", "family" : "Moszynski", "given" : "Robert", "non-dropping-particle" : "", "parse-names" : false, "suffix" : "" }, { "dropping-particle" : "", "family" : "Szalewicz", "given" : "Krzysztof.", "non-dropping-particle" : "", "parse-names" : false, "suffix" : "" } ], "container-title" : "Chemical Reviews", "genre" : "article", "id" : "ITEM-1", "issue" : "7", "issued" : { "date-parts" : [ [ "1994", "11" ] ] }, "page" : "1887-1930", "title" : "Perturbation Theory Approach to Intermolecular Potential Energy Surfaces of van der Waals Complexes.", "type" : "article-journal", "volume" : "94" }, "uris" : [ "http://www.mendeley.com/documents/?uuid=7bb399de-ffc2-46e5-8299-ba0c0d49f11f" ] }, { "id" : "ITEM-2", "itemData" : { "DOI" : "10.1063/1.3426316", "ISBN" : "0021-9606", "ISSN" : "00219606", "PMID" : "20614953", "abstract" : "Density fitting (DF) approximations have been used to increase the efficiency of several quantum mechanical methods. In this work, we apply DF and a related approach, Cholesky decomposition (CD), to wave function-based symmetry-adapted perturbation theory (SAPT). We also test the one-center approximation to the Cholesky decomposition. The DF and CD approximations lead to a dramatic improvement in the overall computational cost of SAPT, while introducing negligible errors. For typical target accuracies, the Cholesky basis needed is noticeably smaller than the DF basis (although the cost of constructing the Cholesky vectors is slightly greater than that of constructing the three-index DF integrals). The SAPT program developed in this work is applied to the interactions between acenes previously studied by Grimme [Angew. Chem., Int. Ed.47, 3430 (2008)], expanding the cases studied by adding the pentacene dimer. The SAPT decomposition of the acene interactions provides a more realistic picture of the interactions than that from the energy decomposition analysis previously reported. The data suggest that parallel-displaced and T-shaped acene dimers both feature a special stabilizing \u03c0 - \u03c0 interaction arising from electron correlation terms which are significantly more stabilizing than expected on the basis of pairwise \u2212 C 6 R \u2212 6 estimates. These terms are qualitatively the same in T-shaped as in parallel-displaced geometries, although they are roughly a factor of 2 smaller in T-shaped geometries because of the larger distances between the intermolecular pairs of electrons.", "author" : [ { "dropping-particle" : "", "family" : "Hohenstein", "given" : "Edward G.", "non-dropping-particle" : "", "parse-names" : false, "suffix" : "" }, { "dropping-particle" : "", "family" : "Sherrill", "given" : "C. David", "non-dropping-particle" : "", "parse-names" : false, "suffix" : "" } ], "container-title" : "Journal of Chemical Physics", "genre" : "article", "id" : "ITEM-2", "issue" : "18", "issued" : { "date-parts" : [ [ "2010" ] ] }, "title" : "Density fitting and Cholesky decomposition approximations in symmetry-adapted perturbation theory: Implementation and application to probe the nature of ?? - ??", "type" : "article-journal", "volume" : "132" }, "uris" : [ "http://www.mendeley.com/documents/?uuid=e6cd672a-931a-4ad4-aa2b-2e8f5d28c340" ] }, { "id" : "ITEM-3", "itemData" : { "DOI" : "10.1063/1.3656681", "ISSN" : "00219606", "PMID" : "22070292", "abstract" : "Symmetry-adapted perturbation theory (SAPT) provides a means of probing the fundamental nature of intermolecular interactions. Low-orders of SAPT (here, SAPT0) are especially attractive since they provide qualitative (sometimes quantitative) results while remaining tractable for large systems. The application of density fitting and Laplace transformation techniques to SAPT0 can significantly reduce the expense associated with these computations and make even larger systems accessible. We present new factorizations of the SAPT0 equations with density-fitted two-electron integrals and the first application of Laplace transformations of energy denominators to SAPT. The improved scalability of the DF-SAPT0 implementation allows it to be applied to systems with more than 200 atoms and 2800 basis functions. The Laplace-transformed energy denominators are compared to analogous partial Cholesky decompositions of the energy denominator tensor. Application of our new DF-SAPT0 program to the intercalation of DNA by proflavine has allowed us to determine the nature of the proflavine-DNA interaction. Overall, the proflavine-DNA interaction contains important contributions from both electrostatics and dispersion. The energetics of the intercalator interaction are are dominated by the stacking interactions (two-thirds of the total), but contain important contributions from the intercalator-backbone interactions. It is hypothesized that the geometry of the complex will be determined by the interactions of the intercalator with the backbone, because by shifting toward one side of the backbone, the intercalator can form two long hydrogen-bonding type interactions. The long-range interactions between the intercalator and the next-nearest base pairs appear to be negligible, justifying the use of truncated DNA models in computational studies of intercalation interaction energies.", "author" : [ { "dropping-particle" : "", "family" : "Hohenstein", "given" : "Edward G.", "non-dropping-particle" : "", "parse-names" : false, "suffix" : "" }, { "dropping-particle" : "", "family" : "Parrish", "given" : "Robert M.", "non-dropping-particle" : "", "parse-names" : false, "suffix" : "" }, { "dropping-particle" : "", "family" : "Sherrill", "given" : "C. David", "non-dropping-particle" : "", "parse-names" : false, "suffix" : "" }, { "dropping-particle" : "", "family" : "Turney", "given" : "Justin M.", "non-dropping-particle" : "", "parse-names" : false, "suffix" : "" }, { "dropping-particle" : "", "family" : "Schaefer", "given" : "Henry F.", "non-dropping-particle" : "", "parse-names" : false, "suffix" : "" } ], "container-title" : "Journal of Chemical Physics", "genre" : "article", "id" : "ITEM-3", "issue" : "17", "issued" : { "date-parts" : [ [ "2011" ] ] }, "title" : "Large-scale symmetry-adapted perturbation theory computations via density fitting and Laplace transformation techniques: Investigating the fundamental forces of DNA-intercalator interactions", "type" : "article-journal", "volume" : "135" }, "uris" : [ "http://www.mendeley.com/documents/?uuid=4296e884-a673-4186-b46c-d17028edab5f" ] } ], "mendeley" : { "formattedCitation" : "&lt;sup&gt;69\u201371&lt;/sup&gt;", "plainTextFormattedCitation" : "69\u201371", "previouslyFormattedCitation" : "&lt;sup&gt;69\u201371&lt;/sup&gt;" }, "properties" : { "noteIndex" : 0 }, "schema" : "https://github.com/citation-style-language/schema/raw/master/csl-citation.json" }</w:instrText>
      </w:r>
      <w:r w:rsidR="00FC2643">
        <w:rPr>
          <w:rFonts w:ascii="Times" w:hAnsi="Times" w:cs="Times"/>
          <w:sz w:val="24"/>
          <w:szCs w:val="24"/>
        </w:rPr>
        <w:fldChar w:fldCharType="separate"/>
      </w:r>
      <w:r w:rsidR="0047536A" w:rsidRPr="0047536A">
        <w:rPr>
          <w:rFonts w:ascii="Times" w:hAnsi="Times" w:cs="Times"/>
          <w:noProof/>
          <w:sz w:val="24"/>
          <w:szCs w:val="24"/>
          <w:vertAlign w:val="superscript"/>
        </w:rPr>
        <w:t>69–71</w:t>
      </w:r>
      <w:r w:rsidR="00FC2643">
        <w:rPr>
          <w:rFonts w:ascii="Times" w:hAnsi="Times" w:cs="Times"/>
          <w:sz w:val="24"/>
          <w:szCs w:val="24"/>
        </w:rPr>
        <w:fldChar w:fldCharType="end"/>
      </w:r>
      <w:r w:rsidR="00FC2643" w:rsidRPr="006C774A">
        <w:rPr>
          <w:rFonts w:ascii="Times" w:hAnsi="Times" w:cs="Times"/>
          <w:sz w:val="24"/>
          <w:szCs w:val="24"/>
        </w:rPr>
        <w:t xml:space="preserve"> </w:t>
      </w:r>
      <w:r w:rsidR="006C774A" w:rsidRPr="006C774A">
        <w:rPr>
          <w:rFonts w:ascii="Times" w:hAnsi="Times" w:cs="Times"/>
          <w:sz w:val="24"/>
          <w:szCs w:val="24"/>
        </w:rPr>
        <w:t>calculations.</w:t>
      </w:r>
      <w:r w:rsidR="005C33CF">
        <w:rPr>
          <w:rFonts w:ascii="Times" w:hAnsi="Times" w:cs="Times"/>
          <w:sz w:val="24"/>
          <w:szCs w:val="24"/>
        </w:rPr>
        <w:t xml:space="preserve"> </w:t>
      </w:r>
    </w:p>
    <w:p w14:paraId="0ECB2577" w14:textId="05CBF214" w:rsidR="006C774A" w:rsidRP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In addition to the intermolecular interactions, CO</w:t>
      </w:r>
      <w:r w:rsidRPr="007E4F54">
        <w:rPr>
          <w:rFonts w:ascii="Times" w:hAnsi="Times" w:cs="Times"/>
          <w:sz w:val="24"/>
          <w:szCs w:val="24"/>
          <w:vertAlign w:val="subscript"/>
        </w:rPr>
        <w:t>2</w:t>
      </w:r>
      <w:r w:rsidRPr="006C774A">
        <w:rPr>
          <w:rFonts w:ascii="Times" w:hAnsi="Times" w:cs="Times"/>
          <w:sz w:val="24"/>
          <w:szCs w:val="24"/>
        </w:rPr>
        <w:t xml:space="preserve"> has an important intramolecular degree of freedom, the ben</w:t>
      </w:r>
      <w:r w:rsidR="007E4F54">
        <w:rPr>
          <w:rFonts w:ascii="Times" w:hAnsi="Times" w:cs="Times"/>
          <w:sz w:val="24"/>
          <w:szCs w:val="24"/>
        </w:rPr>
        <w:t>ding mode. Our previous work</w:t>
      </w:r>
      <w:r w:rsidR="00882C91">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882C91">
        <w:rPr>
          <w:rFonts w:ascii="Times" w:hAnsi="Times" w:cs="Times"/>
          <w:sz w:val="24"/>
          <w:szCs w:val="24"/>
          <w:vertAlign w:val="superscript"/>
        </w:rPr>
        <w:fldChar w:fldCharType="separate"/>
      </w:r>
      <w:r w:rsidR="005804BB" w:rsidRPr="005804BB">
        <w:rPr>
          <w:rFonts w:ascii="Times" w:hAnsi="Times" w:cs="Times"/>
          <w:noProof/>
          <w:sz w:val="24"/>
          <w:szCs w:val="24"/>
          <w:vertAlign w:val="superscript"/>
        </w:rPr>
        <w:t>23</w:t>
      </w:r>
      <w:r w:rsidR="00882C91">
        <w:rPr>
          <w:rFonts w:ascii="Times" w:hAnsi="Times" w:cs="Times"/>
          <w:sz w:val="24"/>
          <w:szCs w:val="24"/>
          <w:vertAlign w:val="superscript"/>
        </w:rPr>
        <w:fldChar w:fldCharType="end"/>
      </w:r>
      <w:r w:rsidR="007E4F54">
        <w:rPr>
          <w:rFonts w:ascii="Times" w:hAnsi="Times" w:cs="Times"/>
          <w:sz w:val="24"/>
          <w:szCs w:val="24"/>
        </w:rPr>
        <w:t xml:space="preserve"> </w:t>
      </w:r>
      <w:r w:rsidRPr="006C774A">
        <w:rPr>
          <w:rFonts w:ascii="Times" w:hAnsi="Times" w:cs="Times"/>
          <w:sz w:val="24"/>
          <w:szCs w:val="24"/>
        </w:rPr>
        <w:t xml:space="preserve">has implicated the bending mode in the experimentally observed solvatochromic shifts. </w:t>
      </w:r>
      <w:r w:rsidR="00633548">
        <w:rPr>
          <w:rFonts w:ascii="Times" w:hAnsi="Times" w:cs="Times"/>
          <w:sz w:val="24"/>
          <w:szCs w:val="24"/>
        </w:rPr>
        <w:t>At room temperature, t</w:t>
      </w:r>
      <w:r w:rsidRPr="006C774A">
        <w:rPr>
          <w:rFonts w:ascii="Times" w:hAnsi="Times" w:cs="Times"/>
          <w:sz w:val="24"/>
          <w:szCs w:val="24"/>
        </w:rPr>
        <w:t>he bending mode ha</w:t>
      </w:r>
      <w:r w:rsidR="00FA67A8">
        <w:rPr>
          <w:rFonts w:ascii="Times" w:hAnsi="Times" w:cs="Times"/>
          <w:sz w:val="24"/>
          <w:szCs w:val="24"/>
        </w:rPr>
        <w:t xml:space="preserve">s an energy of approximately </w:t>
      </w:r>
      <m:oMath>
        <m:r>
          <w:rPr>
            <w:rFonts w:ascii="Cambria Math" w:hAnsi="Cambria Math" w:cs="Times"/>
            <w:sz w:val="24"/>
            <w:szCs w:val="24"/>
          </w:rPr>
          <m:t>3</m:t>
        </m:r>
        <m:sSub>
          <m:sSubPr>
            <m:ctrlPr>
              <w:rPr>
                <w:rFonts w:ascii="Cambria Math" w:hAnsi="Cambria Math" w:cs="Times"/>
                <w:i/>
                <w:sz w:val="24"/>
                <w:szCs w:val="24"/>
              </w:rPr>
            </m:ctrlPr>
          </m:sSubPr>
          <m:e>
            <m:r>
              <w:rPr>
                <w:rFonts w:ascii="Cambria Math" w:hAnsi="Cambria Math" w:cs="Times"/>
                <w:sz w:val="24"/>
                <w:szCs w:val="24"/>
              </w:rPr>
              <m:t>k</m:t>
            </m:r>
          </m:e>
          <m:sub>
            <m:r>
              <w:rPr>
                <w:rFonts w:ascii="Cambria Math" w:hAnsi="Cambria Math" w:cs="Times"/>
                <w:sz w:val="24"/>
                <w:szCs w:val="24"/>
              </w:rPr>
              <m:t>B</m:t>
            </m:r>
          </m:sub>
        </m:sSub>
        <m:r>
          <w:rPr>
            <w:rFonts w:ascii="Cambria Math" w:eastAsiaTheme="minorEastAsia" w:hAnsi="Cambria Math" w:cs="Times"/>
            <w:sz w:val="24"/>
            <w:szCs w:val="24"/>
          </w:rPr>
          <m:t>T</m:t>
        </m:r>
      </m:oMath>
      <w:r w:rsidRPr="006C774A">
        <w:rPr>
          <w:rFonts w:ascii="Times" w:hAnsi="Times" w:cs="Times"/>
          <w:sz w:val="24"/>
          <w:szCs w:val="24"/>
        </w:rPr>
        <w:t>, placing it in an intermediate regime where it is not clear if a flexible (classical) or a rigid (quantum) model should be more appropriate. To better understand the role of CO</w:t>
      </w:r>
      <w:r w:rsidRPr="007E4F54">
        <w:rPr>
          <w:rFonts w:ascii="Times" w:hAnsi="Times" w:cs="Times"/>
          <w:sz w:val="24"/>
          <w:szCs w:val="24"/>
          <w:vertAlign w:val="subscript"/>
        </w:rPr>
        <w:t>2</w:t>
      </w:r>
      <w:r w:rsidRPr="006C774A">
        <w:rPr>
          <w:rFonts w:ascii="Times" w:hAnsi="Times" w:cs="Times"/>
          <w:sz w:val="24"/>
          <w:szCs w:val="24"/>
        </w:rPr>
        <w:t xml:space="preserve"> flexibility in the spectroscopic map, we calculated histograms of vibrational frequencies for a rigid </w:t>
      </w:r>
      <w:r w:rsidR="00633548">
        <w:rPr>
          <w:rFonts w:ascii="Times" w:hAnsi="Times" w:cs="Times"/>
          <w:sz w:val="24"/>
          <w:szCs w:val="24"/>
        </w:rPr>
        <w:t xml:space="preserve">(bond angle = </w:t>
      </w:r>
      <m:oMath>
        <m:r>
          <w:rPr>
            <w:rFonts w:ascii="Cambria Math" w:hAnsi="Cambria Math" w:cs="Times"/>
            <w:sz w:val="24"/>
            <w:szCs w:val="24"/>
          </w:rPr>
          <m:t>180°</m:t>
        </m:r>
      </m:oMath>
      <w:r w:rsidR="00633548">
        <w:rPr>
          <w:rFonts w:ascii="Times" w:eastAsiaTheme="minorEastAsia" w:hAnsi="Times" w:cs="Times"/>
          <w:sz w:val="24"/>
          <w:szCs w:val="24"/>
        </w:rPr>
        <w:t xml:space="preserve">) </w:t>
      </w:r>
      <w:r w:rsidRPr="006C774A">
        <w:rPr>
          <w:rFonts w:ascii="Times" w:hAnsi="Times" w:cs="Times"/>
          <w:sz w:val="24"/>
          <w:szCs w:val="24"/>
        </w:rPr>
        <w:t>and a flexible model of CO</w:t>
      </w:r>
      <w:r w:rsidRPr="009920B5">
        <w:rPr>
          <w:rFonts w:ascii="Times" w:hAnsi="Times" w:cs="Times"/>
          <w:sz w:val="24"/>
          <w:szCs w:val="24"/>
          <w:vertAlign w:val="subscript"/>
        </w:rPr>
        <w:t>2</w:t>
      </w:r>
      <w:r w:rsidRPr="006C774A">
        <w:rPr>
          <w:rFonts w:ascii="Times" w:hAnsi="Times" w:cs="Times"/>
          <w:sz w:val="24"/>
          <w:szCs w:val="24"/>
        </w:rPr>
        <w:t xml:space="preserve"> in the [</w:t>
      </w:r>
      <w:r w:rsidR="007E4F54">
        <w:rPr>
          <w:rFonts w:ascii="Times" w:hAnsi="Times" w:cs="Times"/>
          <w:sz w:val="24"/>
          <w:szCs w:val="24"/>
        </w:rPr>
        <w:t>C</w:t>
      </w:r>
      <w:r w:rsidR="007E4F54" w:rsidRPr="007E4F54">
        <w:rPr>
          <w:rFonts w:ascii="Times" w:hAnsi="Times" w:cs="Times"/>
          <w:sz w:val="24"/>
          <w:szCs w:val="24"/>
          <w:vertAlign w:val="subscript"/>
        </w:rPr>
        <w:t>4</w:t>
      </w:r>
      <w:r w:rsidR="007E4F54">
        <w:rPr>
          <w:rFonts w:ascii="Times" w:hAnsi="Times" w:cs="Times"/>
          <w:sz w:val="24"/>
          <w:szCs w:val="24"/>
        </w:rPr>
        <w:t>C</w:t>
      </w:r>
      <w:r w:rsidR="007E4F54" w:rsidRPr="007E4F54">
        <w:rPr>
          <w:rFonts w:ascii="Times" w:hAnsi="Times" w:cs="Times"/>
          <w:sz w:val="24"/>
          <w:szCs w:val="24"/>
          <w:vertAlign w:val="subscript"/>
        </w:rPr>
        <w:t>1</w:t>
      </w:r>
      <w:proofErr w:type="gramStart"/>
      <w:r w:rsidR="007E4F54">
        <w:rPr>
          <w:rFonts w:ascii="Times" w:hAnsi="Times" w:cs="Times"/>
          <w:sz w:val="24"/>
          <w:szCs w:val="24"/>
        </w:rPr>
        <w:t>im</w:t>
      </w:r>
      <w:r w:rsidRPr="006C774A">
        <w:rPr>
          <w:rFonts w:ascii="Times" w:hAnsi="Times" w:cs="Times"/>
          <w:sz w:val="24"/>
          <w:szCs w:val="24"/>
        </w:rPr>
        <w:t>][</w:t>
      </w:r>
      <w:proofErr w:type="gramEnd"/>
      <w:r w:rsidRPr="006C774A">
        <w:rPr>
          <w:rFonts w:ascii="Times" w:hAnsi="Times" w:cs="Times"/>
          <w:sz w:val="24"/>
          <w:szCs w:val="24"/>
        </w:rPr>
        <w:t>PF</w:t>
      </w:r>
      <w:r w:rsidRPr="007E4F54">
        <w:rPr>
          <w:rFonts w:ascii="Times" w:hAnsi="Times" w:cs="Times"/>
          <w:sz w:val="24"/>
          <w:szCs w:val="24"/>
          <w:vertAlign w:val="subscript"/>
        </w:rPr>
        <w:t>6</w:t>
      </w:r>
      <w:r w:rsidR="007E4F54">
        <w:rPr>
          <w:rFonts w:ascii="Times" w:hAnsi="Times" w:cs="Times"/>
          <w:sz w:val="24"/>
          <w:szCs w:val="24"/>
        </w:rPr>
        <w:t>] IL.</w:t>
      </w:r>
      <w:r w:rsidR="00633548">
        <w:rPr>
          <w:rFonts w:ascii="Times" w:hAnsi="Times" w:cs="Times"/>
          <w:sz w:val="24"/>
          <w:szCs w:val="24"/>
        </w:rPr>
        <w:t xml:space="preserve"> We also examined a third possibility where the CO</w:t>
      </w:r>
      <w:r w:rsidR="00633548" w:rsidRPr="00633548">
        <w:rPr>
          <w:rFonts w:ascii="Times" w:hAnsi="Times" w:cs="Times"/>
          <w:sz w:val="24"/>
          <w:szCs w:val="24"/>
          <w:vertAlign w:val="subscript"/>
        </w:rPr>
        <w:t>2</w:t>
      </w:r>
      <w:r w:rsidR="00633548">
        <w:rPr>
          <w:rFonts w:ascii="Times" w:hAnsi="Times" w:cs="Times"/>
          <w:sz w:val="24"/>
          <w:szCs w:val="24"/>
        </w:rPr>
        <w:t xml:space="preserve"> is </w:t>
      </w:r>
      <w:r w:rsidR="00FF61B7">
        <w:rPr>
          <w:rFonts w:ascii="Times" w:hAnsi="Times" w:cs="Times"/>
          <w:sz w:val="24"/>
          <w:szCs w:val="24"/>
        </w:rPr>
        <w:t>modeled</w:t>
      </w:r>
      <w:r w:rsidR="00633548">
        <w:rPr>
          <w:rFonts w:ascii="Times" w:hAnsi="Times" w:cs="Times"/>
          <w:sz w:val="24"/>
          <w:szCs w:val="24"/>
        </w:rPr>
        <w:t xml:space="preserve"> as flexible in the MD simulation, but the bend angle is relaxed prior to applying the spectroscopic map.</w:t>
      </w:r>
    </w:p>
    <w:p w14:paraId="2E99D970" w14:textId="048BB478" w:rsidR="006C774A" w:rsidRPr="006C774A" w:rsidRDefault="006C774A" w:rsidP="00A743B2">
      <w:pPr>
        <w:spacing w:after="0" w:line="480" w:lineRule="auto"/>
        <w:ind w:firstLine="720"/>
        <w:jc w:val="both"/>
        <w:rPr>
          <w:rFonts w:ascii="Times" w:hAnsi="Times" w:cs="Times"/>
          <w:sz w:val="24"/>
          <w:szCs w:val="24"/>
        </w:rPr>
      </w:pPr>
      <w:r w:rsidRPr="006C774A">
        <w:rPr>
          <w:rFonts w:ascii="Times" w:hAnsi="Times" w:cs="Times"/>
          <w:sz w:val="24"/>
          <w:szCs w:val="24"/>
        </w:rPr>
        <w:t>The paper is organized as follows. In Section II the details of the MD simulations and the anharmonic vibrational frequency calculations are described. In Section III, the spectroscopic map is</w:t>
      </w:r>
      <w:r w:rsidR="007E4F54">
        <w:rPr>
          <w:rFonts w:ascii="Times" w:hAnsi="Times" w:cs="Times"/>
          <w:sz w:val="24"/>
          <w:szCs w:val="24"/>
        </w:rPr>
        <w:t xml:space="preserve"> constructed. In Section IV, th</w:t>
      </w:r>
      <w:r w:rsidRPr="006C774A">
        <w:rPr>
          <w:rFonts w:ascii="Times" w:hAnsi="Times" w:cs="Times"/>
          <w:sz w:val="24"/>
          <w:szCs w:val="24"/>
        </w:rPr>
        <w:t xml:space="preserve">e spectroscopic map is validated by comparison to experiment. In Section V, the contributions of the electrostatic, </w:t>
      </w:r>
      <w:r w:rsidR="005078C7">
        <w:rPr>
          <w:rFonts w:ascii="Times" w:hAnsi="Times" w:cs="Times"/>
          <w:sz w:val="24"/>
          <w:szCs w:val="24"/>
        </w:rPr>
        <w:t>exchange repulsion</w:t>
      </w:r>
      <w:r w:rsidR="00FA67A8">
        <w:rPr>
          <w:rFonts w:ascii="Times" w:hAnsi="Times" w:cs="Times"/>
          <w:sz w:val="24"/>
          <w:szCs w:val="24"/>
        </w:rPr>
        <w:t xml:space="preserve">, and </w:t>
      </w:r>
      <w:r w:rsidR="005365C2">
        <w:rPr>
          <w:rFonts w:ascii="Times" w:hAnsi="Times" w:cs="Times"/>
          <w:sz w:val="24"/>
          <w:szCs w:val="24"/>
        </w:rPr>
        <w:lastRenderedPageBreak/>
        <w:t>dispersive</w:t>
      </w:r>
      <w:r w:rsidRPr="006C774A">
        <w:rPr>
          <w:rFonts w:ascii="Times" w:hAnsi="Times" w:cs="Times"/>
          <w:sz w:val="24"/>
          <w:szCs w:val="24"/>
        </w:rPr>
        <w:t xml:space="preserve"> interactions in the spectroscopic map are analyzed with ALMO and SAPT calculations. Finally, in Section VI we provide some c</w:t>
      </w:r>
      <w:r w:rsidR="007E4F54">
        <w:rPr>
          <w:rFonts w:ascii="Times" w:hAnsi="Times" w:cs="Times"/>
          <w:sz w:val="24"/>
          <w:szCs w:val="24"/>
        </w:rPr>
        <w:t>oncluding remarks.</w:t>
      </w:r>
    </w:p>
    <w:p w14:paraId="6FF7411C" w14:textId="77777777" w:rsidR="00633548" w:rsidRDefault="00633548" w:rsidP="00252EF5">
      <w:pPr>
        <w:spacing w:after="0" w:line="480" w:lineRule="auto"/>
        <w:jc w:val="both"/>
        <w:rPr>
          <w:rFonts w:ascii="Times" w:hAnsi="Times" w:cs="Times"/>
          <w:b/>
          <w:sz w:val="24"/>
          <w:szCs w:val="24"/>
        </w:rPr>
      </w:pPr>
    </w:p>
    <w:p w14:paraId="5F376F0F" w14:textId="77777777" w:rsidR="006C774A" w:rsidRDefault="006C774A" w:rsidP="00252EF5">
      <w:pPr>
        <w:spacing w:after="0" w:line="480" w:lineRule="auto"/>
        <w:jc w:val="both"/>
        <w:rPr>
          <w:rFonts w:ascii="Times" w:hAnsi="Times" w:cs="Times"/>
          <w:b/>
          <w:sz w:val="24"/>
          <w:szCs w:val="24"/>
        </w:rPr>
      </w:pPr>
      <w:r w:rsidRPr="007E4F54">
        <w:rPr>
          <w:rFonts w:ascii="Times" w:hAnsi="Times" w:cs="Times"/>
          <w:b/>
          <w:sz w:val="24"/>
          <w:szCs w:val="24"/>
        </w:rPr>
        <w:t>II. Computational Methods</w:t>
      </w:r>
    </w:p>
    <w:p w14:paraId="7B89C170" w14:textId="77777777" w:rsidR="00633548" w:rsidRPr="007E4F54" w:rsidRDefault="00633548" w:rsidP="00252EF5">
      <w:pPr>
        <w:spacing w:after="0" w:line="480" w:lineRule="auto"/>
        <w:jc w:val="both"/>
        <w:rPr>
          <w:rFonts w:ascii="Times" w:hAnsi="Times" w:cs="Times"/>
          <w:b/>
          <w:sz w:val="24"/>
          <w:szCs w:val="24"/>
        </w:rPr>
      </w:pPr>
    </w:p>
    <w:p w14:paraId="6CAC7654" w14:textId="410DA59D" w:rsidR="006C774A" w:rsidRP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Molecular dynamics (MD) simula</w:t>
      </w:r>
      <w:r w:rsidR="00E54726">
        <w:rPr>
          <w:rFonts w:ascii="Times" w:hAnsi="Times" w:cs="Times"/>
          <w:sz w:val="24"/>
          <w:szCs w:val="24"/>
        </w:rPr>
        <w:t>tions were performed using the large-scale atomic/molecular m</w:t>
      </w:r>
      <w:r w:rsidRPr="006C774A">
        <w:rPr>
          <w:rFonts w:ascii="Times" w:hAnsi="Times" w:cs="Times"/>
          <w:sz w:val="24"/>
          <w:szCs w:val="24"/>
        </w:rPr>
        <w:t xml:space="preserve">assively </w:t>
      </w:r>
      <w:r w:rsidR="00E54726">
        <w:rPr>
          <w:rFonts w:ascii="Times" w:hAnsi="Times" w:cs="Times"/>
          <w:sz w:val="24"/>
          <w:szCs w:val="24"/>
        </w:rPr>
        <w:t>p</w:t>
      </w:r>
      <w:r w:rsidRPr="006C774A">
        <w:rPr>
          <w:rFonts w:ascii="Times" w:hAnsi="Times" w:cs="Times"/>
          <w:sz w:val="24"/>
          <w:szCs w:val="24"/>
        </w:rPr>
        <w:t xml:space="preserve">arallel </w:t>
      </w:r>
      <w:r w:rsidR="00E54726">
        <w:rPr>
          <w:rFonts w:ascii="Times" w:hAnsi="Times" w:cs="Times"/>
          <w:sz w:val="24"/>
          <w:szCs w:val="24"/>
        </w:rPr>
        <w:t>s</w:t>
      </w:r>
      <w:r w:rsidRPr="006C774A">
        <w:rPr>
          <w:rFonts w:ascii="Times" w:hAnsi="Times" w:cs="Times"/>
          <w:sz w:val="24"/>
          <w:szCs w:val="24"/>
        </w:rPr>
        <w:t>imulator (LAMMPS)</w:t>
      </w:r>
      <w:r w:rsidR="00EC2660">
        <w:rPr>
          <w:rFonts w:ascii="Times" w:hAnsi="Times" w:cs="Times"/>
          <w:sz w:val="24"/>
          <w:szCs w:val="24"/>
        </w:rPr>
        <w:fldChar w:fldCharType="begin" w:fldLock="1"/>
      </w:r>
      <w:r w:rsidR="003852F7">
        <w:rPr>
          <w:rFonts w:ascii="Times" w:hAnsi="Times" w:cs="Times"/>
          <w:sz w:val="24"/>
          <w:szCs w:val="24"/>
        </w:rPr>
        <w:instrText>ADDIN CSL_CITATION { "citationItems" : [ { "id" : "ITEM-1", "itemData" : { "DOI" : "10.1006/jcph.1995.1039", "ISBN" : "0021-9991", "ISSN" : "00219991", "abstract" : "Three parallel algorithms for classical molecular dynamics are presented. The first assigns each processor a fixed subset of atoms; the second assigns each a fixed subset of inter\u2013atomic forces to compute; the third assigns each a fixed spatial region. The algorithms are suitable for molecular dynamics models which can be difficult to parallelize efficiently \u2014 those with short\u2013range forces where the neighbors of each atom change rapidly. They can be implemented on any distributed\u2013memory parallel machine which allows for message\u2013passing of data between independently executing processors. The algorithms are tested on a standard Lennard\u2013Jones benchmark problem for system sizes ranging from 500 to 100,000,000 atoms on several parallel supercomputers\u2014the nCUBE 2, Intel iPSC/860 and Paragon, and Cray T3D. Comparing the results to the fastest reported vectorized Cray Y\u2013MP and C90 algorithm shows that the current generation of parallel machines is competitive with conventional vector supercomputers even for small problems. For large problems, the spatial algorithm achieves parallel efficiencies of 90% and a 1840\u2013node Intel Paragon performs up to 165 faster than a single Cray C90 processor. Trade\u2013offs between the three algorithms and guidelines for adapting them to more complex molecular dynamics simulations are also discussed. This", "author" : [ { "dropping-particle" : "", "family" : "Plimpton", "given" : "Steve", "non-dropping-particle" : "", "parse-names" : false, "suffix" : "" } ], "container-title" : "Journal of Computational Physics", "id" : "ITEM-1", "issue" : "1", "issued" : { "date-parts" : [ [ "1995", "3" ] ] }, "page" : "1-19", "title" : "Fast Parallel Algorithms for Short-Range Molecular Dynamics", "type" : "article-journal", "volume" : "117" }, "uris" : [ "http://www.mendeley.com/documents/?uuid=5a243df1-2bb2-45c6-8b1b-ea55db2fc67a" ] } ], "mendeley" : { "formattedCitation" : "&lt;sup&gt;72&lt;/sup&gt;", "plainTextFormattedCitation" : "72", "previouslyFormattedCitation" : "&lt;sup&gt;72&lt;/sup&gt;" }, "properties" : { "noteIndex" : 0 }, "schema" : "https://github.com/citation-style-language/schema/raw/master/csl-citation.json" }</w:instrText>
      </w:r>
      <w:r w:rsidR="00EC2660">
        <w:rPr>
          <w:rFonts w:ascii="Times" w:hAnsi="Times" w:cs="Times"/>
          <w:sz w:val="24"/>
          <w:szCs w:val="24"/>
        </w:rPr>
        <w:fldChar w:fldCharType="separate"/>
      </w:r>
      <w:r w:rsidR="0047536A" w:rsidRPr="0047536A">
        <w:rPr>
          <w:rFonts w:ascii="Times" w:hAnsi="Times" w:cs="Times"/>
          <w:noProof/>
          <w:sz w:val="24"/>
          <w:szCs w:val="24"/>
          <w:vertAlign w:val="superscript"/>
        </w:rPr>
        <w:t>72</w:t>
      </w:r>
      <w:r w:rsidR="00EC2660">
        <w:rPr>
          <w:rFonts w:ascii="Times" w:hAnsi="Times" w:cs="Times"/>
          <w:sz w:val="24"/>
          <w:szCs w:val="24"/>
        </w:rPr>
        <w:fldChar w:fldCharType="end"/>
      </w:r>
      <w:r w:rsidR="00EC2660">
        <w:rPr>
          <w:rFonts w:ascii="Times" w:hAnsi="Times" w:cs="Times"/>
          <w:sz w:val="24"/>
          <w:szCs w:val="24"/>
        </w:rPr>
        <w:t xml:space="preserve"> </w:t>
      </w:r>
      <w:r w:rsidRPr="006C774A">
        <w:rPr>
          <w:rFonts w:ascii="Times" w:hAnsi="Times" w:cs="Times"/>
          <w:sz w:val="24"/>
          <w:szCs w:val="24"/>
        </w:rPr>
        <w:t>with a time step of 2 fs. 256 ion pairs of [C</w:t>
      </w:r>
      <w:r w:rsidRPr="007E4F54">
        <w:rPr>
          <w:rFonts w:ascii="Times" w:hAnsi="Times" w:cs="Times"/>
          <w:sz w:val="24"/>
          <w:szCs w:val="24"/>
          <w:vertAlign w:val="subscript"/>
        </w:rPr>
        <w:t>4</w:t>
      </w:r>
      <w:r w:rsidRPr="006C774A">
        <w:rPr>
          <w:rFonts w:ascii="Times" w:hAnsi="Times" w:cs="Times"/>
          <w:sz w:val="24"/>
          <w:szCs w:val="24"/>
        </w:rPr>
        <w:t>C</w:t>
      </w:r>
      <w:r w:rsidRPr="007E4F54">
        <w:rPr>
          <w:rFonts w:ascii="Times" w:hAnsi="Times" w:cs="Times"/>
          <w:sz w:val="24"/>
          <w:szCs w:val="24"/>
          <w:vertAlign w:val="subscript"/>
        </w:rPr>
        <w:t>1</w:t>
      </w:r>
      <w:proofErr w:type="gramStart"/>
      <w:r w:rsidR="007E4F54">
        <w:rPr>
          <w:rFonts w:ascii="Times" w:hAnsi="Times" w:cs="Times"/>
          <w:sz w:val="24"/>
          <w:szCs w:val="24"/>
        </w:rPr>
        <w:t>im</w:t>
      </w:r>
      <w:r w:rsidRPr="006C774A">
        <w:rPr>
          <w:rFonts w:ascii="Times" w:hAnsi="Times" w:cs="Times"/>
          <w:sz w:val="24"/>
          <w:szCs w:val="24"/>
        </w:rPr>
        <w:t>][</w:t>
      </w:r>
      <w:proofErr w:type="gramEnd"/>
      <w:r w:rsidRPr="006C774A">
        <w:rPr>
          <w:rFonts w:ascii="Times" w:hAnsi="Times" w:cs="Times"/>
          <w:sz w:val="24"/>
          <w:szCs w:val="24"/>
        </w:rPr>
        <w:t>PF</w:t>
      </w:r>
      <w:r w:rsidRPr="007E4F54">
        <w:rPr>
          <w:rFonts w:ascii="Times" w:hAnsi="Times" w:cs="Times"/>
          <w:sz w:val="24"/>
          <w:szCs w:val="24"/>
          <w:vertAlign w:val="subscript"/>
        </w:rPr>
        <w:t>6</w:t>
      </w:r>
      <w:r w:rsidRPr="006C774A">
        <w:rPr>
          <w:rFonts w:ascii="Times" w:hAnsi="Times" w:cs="Times"/>
          <w:sz w:val="24"/>
          <w:szCs w:val="24"/>
        </w:rPr>
        <w:t>] and one molecule of CO</w:t>
      </w:r>
      <w:r w:rsidRPr="007E4F54">
        <w:rPr>
          <w:rFonts w:ascii="Times" w:hAnsi="Times" w:cs="Times"/>
          <w:sz w:val="24"/>
          <w:szCs w:val="24"/>
          <w:vertAlign w:val="subscript"/>
        </w:rPr>
        <w:t>2</w:t>
      </w:r>
      <w:r w:rsidRPr="006C774A">
        <w:rPr>
          <w:rFonts w:ascii="Times" w:hAnsi="Times" w:cs="Times"/>
          <w:sz w:val="24"/>
          <w:szCs w:val="24"/>
        </w:rPr>
        <w:t xml:space="preserve"> were simulated at 300 K in </w:t>
      </w:r>
      <w:r w:rsidR="00FF61B7">
        <w:rPr>
          <w:rFonts w:ascii="Times" w:hAnsi="Times" w:cs="Times"/>
          <w:sz w:val="24"/>
          <w:szCs w:val="24"/>
        </w:rPr>
        <w:t>a cubic</w:t>
      </w:r>
      <w:r w:rsidRPr="006C774A">
        <w:rPr>
          <w:rFonts w:ascii="Times" w:hAnsi="Times" w:cs="Times"/>
          <w:sz w:val="24"/>
          <w:szCs w:val="24"/>
        </w:rPr>
        <w:t xml:space="preserve"> box with periodic boundary conditions. Previous studies have confirmed that 256 ion pairs </w:t>
      </w:r>
      <w:r w:rsidR="00663980">
        <w:rPr>
          <w:rFonts w:ascii="Times" w:hAnsi="Times" w:cs="Times"/>
          <w:sz w:val="24"/>
          <w:szCs w:val="24"/>
        </w:rPr>
        <w:t>is</w:t>
      </w:r>
      <w:r w:rsidRPr="006C774A">
        <w:rPr>
          <w:rFonts w:ascii="Times" w:hAnsi="Times" w:cs="Times"/>
          <w:sz w:val="24"/>
          <w:szCs w:val="24"/>
        </w:rPr>
        <w:t xml:space="preserve"> a sufficiently large simulation box t</w:t>
      </w:r>
      <w:r w:rsidR="007E4F54">
        <w:rPr>
          <w:rFonts w:ascii="Times" w:hAnsi="Times" w:cs="Times"/>
          <w:sz w:val="24"/>
          <w:szCs w:val="24"/>
        </w:rPr>
        <w:t>o mitigate finite-size effects.</w:t>
      </w:r>
      <w:r w:rsidR="004D4A45">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"10.1063/1.4737388", "ISBN" : "doi:10.1063/1.4737388", "ISSN" : "00219606", "PMID" : "22852632", "abstract" : "Room Temperature Ionic Liquids (RTILs) have attracted much of the attention of the scientific community in the past decade due the their novel and highly customizable properties. Nonetheless their high viscosities pose serious limitations to the use of RTILs in practical applications. To elucidate some of the physical aspects behind transport properties of RTILs, extensive classical molecular dynamics (MD) calculations are reported. Bulk viscosities and ionic conductivities of butyl-methyl-imidazole based RTILs are presented over a wide range of temperatures. The dependence of the properties of the liquids on simulation parameters, e.g. system size effects and choice of the interaction potential, is analyzed.", "author" : [ { "dropping-particle" : "", "family" : "Andreussi", "given" : "Oliviero", "non-dropping-particle" : "", "parse-names" : false, "suffix" : "" }, { "dropping-particle" : "", "family" : "Marzari", "given" : "Nicola", "non-dropping-particle" : "", "parse-names" : false, "suffix" : "" } ], "container-title" : "The Journal of Chemical Physics", "genre" : "article", "id" : "ITEM-1", "issue" : "4", "issued" : { "date-parts" : [ [ "2012", "7" ] ] }, "page" : "044508", "title" : "Transport properties of room-temperature ionic liquids from classical molecular dynamics", "type" : "article-journal", "volume" : "137" }, "uris" : [ "http://www.mendeley.com/documents/?uuid=8349d501-8d3a-4a5e-ba41-bc07122f2289" ] } ], "mendeley" : { "formattedCitation" : "&lt;sup&gt;73&lt;/sup&gt;", "plainTextFormattedCitation" : "73", "previouslyFormattedCitation" : "&lt;sup&gt;73&lt;/sup&gt;" }, "properties" : { "noteIndex" : 0 }, "schema" : "https://github.com/citation-style-language/schema/raw/master/csl-citation.json" }</w:instrText>
      </w:r>
      <w:r w:rsidR="004D4A45">
        <w:rPr>
          <w:rFonts w:ascii="Times" w:hAnsi="Times" w:cs="Times"/>
          <w:sz w:val="24"/>
          <w:szCs w:val="24"/>
        </w:rPr>
        <w:fldChar w:fldCharType="separate"/>
      </w:r>
      <w:r w:rsidR="0047536A" w:rsidRPr="0047536A">
        <w:rPr>
          <w:rFonts w:ascii="Times" w:hAnsi="Times" w:cs="Times"/>
          <w:noProof/>
          <w:sz w:val="24"/>
          <w:szCs w:val="24"/>
          <w:vertAlign w:val="superscript"/>
        </w:rPr>
        <w:t>73</w:t>
      </w:r>
      <w:r w:rsidR="004D4A45">
        <w:rPr>
          <w:rFonts w:ascii="Times" w:hAnsi="Times" w:cs="Times"/>
          <w:sz w:val="24"/>
          <w:szCs w:val="24"/>
        </w:rPr>
        <w:fldChar w:fldCharType="end"/>
      </w:r>
      <w:r w:rsidRPr="006C774A">
        <w:rPr>
          <w:rFonts w:ascii="Times" w:hAnsi="Times" w:cs="Times"/>
          <w:sz w:val="24"/>
          <w:szCs w:val="24"/>
        </w:rPr>
        <w:t xml:space="preserve"> The original atomic coordinates and box size (45 Å)</w:t>
      </w:r>
      <w:r w:rsidR="004D4A45" w:rsidRPr="006C774A">
        <w:rPr>
          <w:rFonts w:ascii="Times" w:hAnsi="Times" w:cs="Times"/>
          <w:sz w:val="24"/>
          <w:szCs w:val="24"/>
        </w:rPr>
        <w:t xml:space="preserve"> were</w:t>
      </w:r>
      <w:r w:rsidRPr="006C774A">
        <w:rPr>
          <w:rFonts w:ascii="Times" w:hAnsi="Times" w:cs="Times"/>
          <w:sz w:val="24"/>
          <w:szCs w:val="24"/>
        </w:rPr>
        <w:t xml:space="preserve"> generated from a previous study of [C</w:t>
      </w:r>
      <w:r w:rsidRPr="007E4F54">
        <w:rPr>
          <w:rFonts w:ascii="Times" w:hAnsi="Times" w:cs="Times"/>
          <w:sz w:val="24"/>
          <w:szCs w:val="24"/>
          <w:vertAlign w:val="subscript"/>
        </w:rPr>
        <w:t>4</w:t>
      </w:r>
      <w:r w:rsidRPr="006C774A">
        <w:rPr>
          <w:rFonts w:ascii="Times" w:hAnsi="Times" w:cs="Times"/>
          <w:sz w:val="24"/>
          <w:szCs w:val="24"/>
        </w:rPr>
        <w:t>C</w:t>
      </w:r>
      <w:r w:rsidRPr="007E4F54">
        <w:rPr>
          <w:rFonts w:ascii="Times" w:hAnsi="Times" w:cs="Times"/>
          <w:sz w:val="24"/>
          <w:szCs w:val="24"/>
          <w:vertAlign w:val="subscript"/>
        </w:rPr>
        <w:t>1</w:t>
      </w:r>
      <w:r w:rsidR="007E4F54">
        <w:rPr>
          <w:rFonts w:ascii="Times" w:hAnsi="Times" w:cs="Times"/>
          <w:sz w:val="24"/>
          <w:szCs w:val="24"/>
        </w:rPr>
        <w:t>im</w:t>
      </w:r>
      <w:r w:rsidRPr="006C774A">
        <w:rPr>
          <w:rFonts w:ascii="Times" w:hAnsi="Times" w:cs="Times"/>
          <w:sz w:val="24"/>
          <w:szCs w:val="24"/>
        </w:rPr>
        <w:t>][PF</w:t>
      </w:r>
      <w:r w:rsidRPr="007E4F54">
        <w:rPr>
          <w:rFonts w:ascii="Times" w:hAnsi="Times" w:cs="Times"/>
          <w:sz w:val="24"/>
          <w:szCs w:val="24"/>
          <w:vertAlign w:val="subscript"/>
        </w:rPr>
        <w:t>6</w:t>
      </w:r>
      <w:r w:rsidRPr="006C774A">
        <w:rPr>
          <w:rFonts w:ascii="Times" w:hAnsi="Times" w:cs="Times"/>
          <w:sz w:val="24"/>
          <w:szCs w:val="24"/>
        </w:rPr>
        <w:t>] containing a single water solute, which had been subjected to a ri</w:t>
      </w:r>
      <w:r w:rsidR="004D4A45">
        <w:rPr>
          <w:rFonts w:ascii="Times" w:hAnsi="Times" w:cs="Times"/>
          <w:sz w:val="24"/>
          <w:szCs w:val="24"/>
        </w:rPr>
        <w:t>gorous equilibration protocol.</w:t>
      </w:r>
      <w:r w:rsidR="004D4A45">
        <w:rPr>
          <w:rFonts w:ascii="Times" w:hAnsi="Times" w:cs="Times"/>
          <w:sz w:val="24"/>
          <w:szCs w:val="24"/>
        </w:rPr>
        <w:fldChar w:fldCharType="begin" w:fldLock="1"/>
      </w:r>
      <w:r w:rsidR="00EC6C1A">
        <w:rPr>
          <w:rFonts w:ascii="Times" w:hAnsi="Times" w:cs="Times"/>
          <w:sz w:val="24"/>
          <w:szCs w:val="24"/>
        </w:rPr>
        <w:instrText>ADDIN CSL_CITATION { "citationItems" : [ { "id" : "ITEM-1", "itemData" : { "DOI" : "10.1021/jp501631m", "ISBN" : "1520-5207", "ISSN" : "15205207", "PMID" : "24650158", "abstract" : "Experimental studies examining the structure and dynamics of water in ionic liquids (ILs) have revealed local ion rearrangements that occur an order of magnitude faster than complete randomization of the liquid structure. Simulations of an isolated water molecule embedded in 1-butyl-3-methyl imidazolium hexafluorophosphate, [bmim][PF6], were performed to shed insight into the nature of these coupled water?ion dynamics. The theoretical calculations of the spectral diffusion dynamics and the infrared absorption spectra of the OD stretch of isolated HOD in [bmim][PF6] agree well with experiment. The infrared absorption line shape of the OD stretch is narrower and blue-shifted in the IL compared to those in aqueous solution. Decomposition of the OD frequency time correlation function revealed that translational motions of the anions dominate the spectral diffusion dynamics.", "author" : [ { "dropping-particle" : "", "family" : "Terranova", "given" : "Z. L.", "non-dropping-particle" : "", "parse-names" : false, "suffix" : "" }, { "dropping-particle" : "", "family" : "Corcelli", "given" : "S. A.", "non-dropping-particle" : "", "parse-names" : false, "suffix" : "" } ], "container-title" : "Journal of Physical Chemistry B", "id" : "ITEM-1", "issue" : "28", "issued" : { "date-parts" : [ [ "2014", "7" ] ] }, "page" : "8264-8272", "title" : "Molecular dynamics investigation of the vibrational spectroscopy of isolated water in an ionic liquid", "type" : "article-journal", "volume" : "118" }, "uris" : [ "http://www.mendeley.com/documents/?uuid=6284b3cb-cfd1-441c-bab1-9f94e0cf05a5" ] } ], "mendeley" : { "formattedCitation" : "&lt;sup&gt;61&lt;/sup&gt;", "plainTextFormattedCitation" : "61", "previouslyFormattedCitation" : "&lt;sup&gt;61&lt;/sup&gt;" }, "properties" : { "noteIndex" : 0 }, "schema" : "https://github.com/citation-style-language/schema/raw/master/csl-citation.json" }</w:instrText>
      </w:r>
      <w:r w:rsidR="004D4A45">
        <w:rPr>
          <w:rFonts w:ascii="Times" w:hAnsi="Times" w:cs="Times"/>
          <w:sz w:val="24"/>
          <w:szCs w:val="24"/>
        </w:rPr>
        <w:fldChar w:fldCharType="separate"/>
      </w:r>
      <w:r w:rsidR="00402B72" w:rsidRPr="00402B72">
        <w:rPr>
          <w:rFonts w:ascii="Times" w:hAnsi="Times" w:cs="Times"/>
          <w:noProof/>
          <w:sz w:val="24"/>
          <w:szCs w:val="24"/>
          <w:vertAlign w:val="superscript"/>
        </w:rPr>
        <w:t>61</w:t>
      </w:r>
      <w:r w:rsidR="004D4A45">
        <w:rPr>
          <w:rFonts w:ascii="Times" w:hAnsi="Times" w:cs="Times"/>
          <w:sz w:val="24"/>
          <w:szCs w:val="24"/>
        </w:rPr>
        <w:fldChar w:fldCharType="end"/>
      </w:r>
      <w:r w:rsidR="004D4A45">
        <w:rPr>
          <w:rFonts w:ascii="Times" w:hAnsi="Times" w:cs="Times"/>
          <w:sz w:val="24"/>
          <w:szCs w:val="24"/>
        </w:rPr>
        <w:t xml:space="preserve"> </w:t>
      </w:r>
      <w:r w:rsidRPr="006C774A">
        <w:rPr>
          <w:rFonts w:ascii="Times" w:hAnsi="Times" w:cs="Times"/>
          <w:sz w:val="24"/>
          <w:szCs w:val="24"/>
        </w:rPr>
        <w:t>The water was replaced with a CO</w:t>
      </w:r>
      <w:r w:rsidRPr="007E4F54">
        <w:rPr>
          <w:rFonts w:ascii="Times" w:hAnsi="Times" w:cs="Times"/>
          <w:sz w:val="24"/>
          <w:szCs w:val="24"/>
          <w:vertAlign w:val="subscript"/>
        </w:rPr>
        <w:t>2</w:t>
      </w:r>
      <w:r w:rsidRPr="006C774A">
        <w:rPr>
          <w:rFonts w:ascii="Times" w:hAnsi="Times" w:cs="Times"/>
          <w:sz w:val="24"/>
          <w:szCs w:val="24"/>
        </w:rPr>
        <w:t xml:space="preserve"> solute, and was subjected to the following equilibration procedure: (1) 1 ns in the NVT ensemble at 300 K, (2) heating to 600 K over 1 ns, (3) cooling to 300 K over 1 ns, (4) 1 ns in the NVT ensemble at 300 K, and (5) 1 ns in the NVE ensemble. Production run trajectories were collected in the NVE ensemble. Energy conservation was excellent, with fits to the energy and temperature over</w:t>
      </w:r>
      <w:r w:rsidR="00FF61B7">
        <w:rPr>
          <w:rFonts w:ascii="Times" w:hAnsi="Times" w:cs="Times"/>
          <w:sz w:val="24"/>
          <w:szCs w:val="24"/>
        </w:rPr>
        <w:t xml:space="preserve"> 10 ns revealing</w:t>
      </w:r>
      <w:r w:rsidR="005365C2">
        <w:rPr>
          <w:rFonts w:ascii="Times" w:hAnsi="Times" w:cs="Times"/>
          <w:sz w:val="24"/>
          <w:szCs w:val="24"/>
        </w:rPr>
        <w:t xml:space="preserve"> slope</w:t>
      </w:r>
      <w:r w:rsidR="00FF61B7">
        <w:rPr>
          <w:rFonts w:ascii="Times" w:hAnsi="Times" w:cs="Times"/>
          <w:sz w:val="24"/>
          <w:szCs w:val="24"/>
        </w:rPr>
        <w:t>s</w:t>
      </w:r>
      <w:r w:rsidR="005365C2">
        <w:rPr>
          <w:rFonts w:ascii="Times" w:hAnsi="Times" w:cs="Times"/>
          <w:sz w:val="24"/>
          <w:szCs w:val="24"/>
        </w:rPr>
        <w:t xml:space="preserve"> of 3.3</w:t>
      </w:r>
      <w:r w:rsidRPr="006C774A">
        <w:rPr>
          <w:rFonts w:ascii="Times" w:hAnsi="Times" w:cs="Times"/>
          <w:sz w:val="24"/>
          <w:szCs w:val="24"/>
        </w:rPr>
        <w:t xml:space="preserve"> </w:t>
      </w:r>
      <w:r w:rsidR="007E4F54">
        <w:rPr>
          <w:rFonts w:ascii="Times" w:hAnsi="Times" w:cs="Times"/>
          <w:sz w:val="24"/>
          <w:szCs w:val="24"/>
        </w:rPr>
        <w:t xml:space="preserve">× </w:t>
      </w:r>
      <w:r w:rsidRPr="006C774A">
        <w:rPr>
          <w:rFonts w:ascii="Times" w:hAnsi="Times" w:cs="Times"/>
          <w:sz w:val="24"/>
          <w:szCs w:val="24"/>
        </w:rPr>
        <w:t>10</w:t>
      </w:r>
      <w:r w:rsidRPr="007E4F54">
        <w:rPr>
          <w:rFonts w:ascii="Times" w:hAnsi="Times" w:cs="Times"/>
          <w:sz w:val="24"/>
          <w:szCs w:val="24"/>
          <w:vertAlign w:val="superscript"/>
        </w:rPr>
        <w:t>-5</w:t>
      </w:r>
      <w:r w:rsidRPr="006C774A">
        <w:rPr>
          <w:rFonts w:ascii="Times" w:hAnsi="Times" w:cs="Times"/>
          <w:sz w:val="24"/>
          <w:szCs w:val="24"/>
        </w:rPr>
        <w:t xml:space="preserve"> kcal mol</w:t>
      </w:r>
      <w:r w:rsidRPr="007E4F54">
        <w:rPr>
          <w:rFonts w:ascii="Times" w:hAnsi="Times" w:cs="Times"/>
          <w:sz w:val="24"/>
          <w:szCs w:val="24"/>
          <w:vertAlign w:val="superscript"/>
        </w:rPr>
        <w:t>-1</w:t>
      </w:r>
      <w:r w:rsidRPr="006C774A">
        <w:rPr>
          <w:rFonts w:ascii="Times" w:hAnsi="Times" w:cs="Times"/>
          <w:sz w:val="24"/>
          <w:szCs w:val="24"/>
        </w:rPr>
        <w:t xml:space="preserve"> ps</w:t>
      </w:r>
      <w:r w:rsidRPr="007E4F54">
        <w:rPr>
          <w:rFonts w:ascii="Times" w:hAnsi="Times" w:cs="Times"/>
          <w:sz w:val="24"/>
          <w:szCs w:val="24"/>
          <w:vertAlign w:val="superscript"/>
        </w:rPr>
        <w:t>-1</w:t>
      </w:r>
      <w:r w:rsidR="005365C2">
        <w:rPr>
          <w:rFonts w:ascii="Times" w:hAnsi="Times" w:cs="Times"/>
          <w:sz w:val="24"/>
          <w:szCs w:val="24"/>
        </w:rPr>
        <w:t xml:space="preserve"> and 9.8</w:t>
      </w:r>
      <w:r w:rsidRPr="006C774A">
        <w:rPr>
          <w:rFonts w:ascii="Times" w:hAnsi="Times" w:cs="Times"/>
          <w:sz w:val="24"/>
          <w:szCs w:val="24"/>
        </w:rPr>
        <w:t xml:space="preserve"> </w:t>
      </w:r>
      <w:r w:rsidR="007E4F54">
        <w:rPr>
          <w:rFonts w:ascii="Times" w:hAnsi="Times" w:cs="Times"/>
          <w:sz w:val="24"/>
          <w:szCs w:val="24"/>
        </w:rPr>
        <w:t xml:space="preserve">× </w:t>
      </w:r>
      <w:r w:rsidRPr="006C774A">
        <w:rPr>
          <w:rFonts w:ascii="Times" w:hAnsi="Times" w:cs="Times"/>
          <w:sz w:val="24"/>
          <w:szCs w:val="24"/>
        </w:rPr>
        <w:t>10</w:t>
      </w:r>
      <w:r w:rsidRPr="007E4F54">
        <w:rPr>
          <w:rFonts w:ascii="Times" w:hAnsi="Times" w:cs="Times"/>
          <w:sz w:val="24"/>
          <w:szCs w:val="24"/>
          <w:vertAlign w:val="superscript"/>
        </w:rPr>
        <w:t>-6</w:t>
      </w:r>
      <w:r w:rsidRPr="006C774A">
        <w:rPr>
          <w:rFonts w:ascii="Times" w:hAnsi="Times" w:cs="Times"/>
          <w:sz w:val="24"/>
          <w:szCs w:val="24"/>
        </w:rPr>
        <w:t xml:space="preserve"> K ps</w:t>
      </w:r>
      <w:r w:rsidRPr="007E4F54">
        <w:rPr>
          <w:rFonts w:ascii="Times" w:hAnsi="Times" w:cs="Times"/>
          <w:sz w:val="24"/>
          <w:szCs w:val="24"/>
          <w:vertAlign w:val="superscript"/>
        </w:rPr>
        <w:t>-1</w:t>
      </w:r>
      <w:r w:rsidRPr="006C774A">
        <w:rPr>
          <w:rFonts w:ascii="Times" w:hAnsi="Times" w:cs="Times"/>
          <w:sz w:val="24"/>
          <w:szCs w:val="24"/>
        </w:rPr>
        <w:t>, respectively. All molecules were modeled as fully flexible except for bonds containing hydrogen, which were held fixed at their equilibrium lengths using the SHAKE algorithm.</w:t>
      </w:r>
      <w:r w:rsidR="00A46882">
        <w:rPr>
          <w:rFonts w:ascii="Times" w:hAnsi="Times" w:cs="Times"/>
          <w:sz w:val="24"/>
          <w:szCs w:val="24"/>
          <w:vertAlign w:val="superscript"/>
        </w:rPr>
        <w:fldChar w:fldCharType="begin" w:fldLock="1"/>
      </w:r>
      <w:r w:rsidR="003852F7">
        <w:rPr>
          <w:rFonts w:ascii="Times" w:hAnsi="Times" w:cs="Times"/>
          <w:sz w:val="24"/>
          <w:szCs w:val="24"/>
          <w:vertAlign w:val="superscript"/>
        </w:rPr>
        <w:instrText>ADDIN CSL_CITATION { "citationItems" : [ { "id" : "ITEM-1", "itemData" : { "DOI" : "10.1002/(SICI)1096-987X(19980115)19:1&lt;102::AID-JCC9&gt;3.0.CO;2-T", "ISBN" : "1096-987X", "ISSN" : "0192-8651", "PMID" : "71004100009", "abstract" : "We present an iterative constraint algorithm, QSHAKE, for use with semirigid molecules in molecular dynamics simulations. The algorithm is based on \u201cSHAKE-ing\u201d bond constraints between rigid bodies, whose equations of motion are solved in the quaternion framework. The algorithm is derived and its performance compared with SHAKE for liquid octane. QSHAKE is significantly more efficient whenever SHAKE requires triangles (or tetrahedra) of constraints to maintain molecular shape. Efficiencies are gained because QSHAKE reduces the number of holonomic constraints that must be solved iteratively and requires fewer iterations to obtain convergence. The gains in efficiency are most noticeable when a high degree of precision is imposed on the constraint criteria. QSHAKE is also stable at larger time steps than SHAKE, thus allowing for even more efficient exploration of phase space for semirigid molecules.\u00a0\u00a9 1998 John Wiley &amp; Sons, Inc.\u00a0J Comput Chem 19: 102\u2013111, 1998", "author" : [ { "dropping-particle" : "", "family" : "Forester", "given" : "Timothy R", "non-dropping-particle" : "", "parse-names" : false, "suffix" : "" }, { "dropping-particle" : "", "family" : "Smith", "given" : "William", "non-dropping-particle" : "", "parse-names" : false, "suffix" : "" } ], "container-title" : "Journal of Computational Chemistry", "id" : "ITEM-1", "issue" : "1", "issued" : { "date-parts" : [ [ "1998" ] ] }, "page" : "102-111", "title" : "SHAKE, rattle, and roll: Efficient constraint algorithms for linked rigid bodies", "type" : "article-journal", "volume" : "19" }, "uris" : [ "http://www.mendeley.com/documents/?uuid=c252210c-4877-4784-b10d-9a80f50bb301" ] }, { "id" : "ITEM-2", "itemData" : { "DOI" : "10.1016/0021-9991(77)90098-5", "ISBN" : "0021-9991", "ISSN" : "10902716", "PMID" : "1494", "abstract" : "A numerical algorithm integrating the 3N Cartesian equations of motion of a system of N points subject to holonomic constraints is formulated. The relations of constraint remain perfectly fulfilled at each step of the trajectory despite the approximate character of numerical integration. The method is applied to a molecular dynamics simulation of a liquid of 64 n-butane molecules and compared to a simulation using generalized coordinates. The method should be useful for molecular dynamics calculations on large molecules with internal degrees of freedom. ?? 1977.", "author" : [ { "dropping-particle" : "", "family" : "Ryckaert", "given" : "Jean Paul", "non-dropping-particle" : "", "parse-names" : false, "suffix" : "" }, { "dropping-particle" : "", "family" : "Ciccotti", "given" : "Giovanni", "non-dropping-particle" : "", "parse-names" : false, "suffix" : "" }, { "dropping-particle" : "", "family" : "Berendsen", "given" : "Herman J C", "non-dropping-particle" : "", "parse-names" : false, "suffix" : "" } ], "container-title" : "Journal of Computational Physics", "id" : "ITEM-2", "issue" : "3", "issued" : { "date-parts" : [ [ "1977" ] ] }, "page" : "327-341", "title" : "Numerical integration of the cartesian equations of motion of a system with constraints: molecular dynamics of n-alkanes", "type" : "article-journal", "volume" : "23" }, "uris" : [ "http://www.mendeley.com/documents/?uuid=6ab1ea4d-445f-4129-b4bd-339134c22f82" ] } ], "mendeley" : { "formattedCitation" : "&lt;sup&gt;74,75&lt;/sup&gt;", "plainTextFormattedCitation" : "74,75", "previouslyFormattedCitation" : "&lt;sup&gt;74,75&lt;/sup&gt;"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74,75</w:t>
      </w:r>
      <w:r w:rsidR="00A46882">
        <w:rPr>
          <w:rFonts w:ascii="Times" w:hAnsi="Times" w:cs="Times"/>
          <w:sz w:val="24"/>
          <w:szCs w:val="24"/>
          <w:vertAlign w:val="superscript"/>
        </w:rPr>
        <w:fldChar w:fldCharType="end"/>
      </w:r>
      <w:r w:rsidRPr="006C774A">
        <w:rPr>
          <w:rFonts w:ascii="Times" w:hAnsi="Times" w:cs="Times"/>
          <w:sz w:val="24"/>
          <w:szCs w:val="24"/>
        </w:rPr>
        <w:t xml:space="preserve"> Also, in certain cases (see below)</w:t>
      </w:r>
      <w:r w:rsidR="005365C2">
        <w:rPr>
          <w:rFonts w:ascii="Times" w:hAnsi="Times" w:cs="Times"/>
          <w:sz w:val="24"/>
          <w:szCs w:val="24"/>
        </w:rPr>
        <w:t>,</w:t>
      </w:r>
      <w:r w:rsidRPr="006C774A">
        <w:rPr>
          <w:rFonts w:ascii="Times" w:hAnsi="Times" w:cs="Times"/>
          <w:sz w:val="24"/>
          <w:szCs w:val="24"/>
        </w:rPr>
        <w:t xml:space="preserve"> the CO</w:t>
      </w:r>
      <w:r w:rsidRPr="007E4F54">
        <w:rPr>
          <w:rFonts w:ascii="Times" w:hAnsi="Times" w:cs="Times"/>
          <w:sz w:val="24"/>
          <w:szCs w:val="24"/>
          <w:vertAlign w:val="subscript"/>
        </w:rPr>
        <w:t>2</w:t>
      </w:r>
      <w:r w:rsidRPr="006C774A">
        <w:rPr>
          <w:rFonts w:ascii="Times" w:hAnsi="Times" w:cs="Times"/>
          <w:sz w:val="24"/>
          <w:szCs w:val="24"/>
        </w:rPr>
        <w:t xml:space="preserve"> bond lengths and angle were held fixed at their equilibrium values using the LAMMPS rigid integrator.</w:t>
      </w:r>
      <w:r w:rsidR="00A46882">
        <w:rPr>
          <w:rFonts w:ascii="Times" w:hAnsi="Times" w:cs="Times"/>
          <w:sz w:val="24"/>
          <w:szCs w:val="24"/>
          <w:vertAlign w:val="superscript"/>
        </w:rPr>
        <w:fldChar w:fldCharType="begin" w:fldLock="1"/>
      </w:r>
      <w:r w:rsidR="003852F7">
        <w:rPr>
          <w:rFonts w:ascii="Times" w:hAnsi="Times" w:cs="Times"/>
          <w:sz w:val="24"/>
          <w:szCs w:val="24"/>
          <w:vertAlign w:val="superscript"/>
        </w:rPr>
        <w:instrText>ADDIN CSL_CITATION { "citationItems" : [ { "id" : "ITEM-1", "itemData" : { "DOI" : "10.1006/jcph.1995.1039", "ISBN" : "0021-9991", "ISSN" : "00219991", "abstract" : "Three parallel algorithms for classical molecular dynamics are presented. The first assigns each processor a fixed subset of atoms; the second assigns each a fixed subset of inter\u2013atomic forces to compute; the third assigns each a fixed spatial region. The algorithms are suitable for molecular dynamics models which can be difficult to parallelize efficiently \u2014 those with short\u2013range forces where the neighbors of each atom change rapidly. They can be implemented on any distributed\u2013memory parallel machine which allows for message\u2013passing of data between independently executing processors. The algorithms are tested on a standard Lennard\u2013Jones benchmark problem for system sizes ranging from 500 to 100,000,000 atoms on several parallel supercomputers\u2014the nCUBE 2, Intel iPSC/860 and Paragon, and Cray T3D. Comparing the results to the fastest reported vectorized Cray Y\u2013MP and C90 algorithm shows that the current generation of parallel machines is competitive with conventional vector supercomputers even for small problems. For large problems, the spatial algorithm achieves parallel efficiencies of 90% and a 1840\u2013node Intel Paragon performs up to 165 faster than a single Cray C90 processor. Trade\u2013offs between the three algorithms and guidelines for adapting them to more complex molecular dynamics simulations are also discussed. This", "author" : [ { "dropping-particle" : "", "family" : "Plimpton", "given" : "Steve", "non-dropping-particle" : "", "parse-names" : false, "suffix" : "" } ], "container-title" : "Journal of Computational Physics", "id" : "ITEM-1", "issue" : "1", "issued" : { "date-parts" : [ [ "1995", "3" ] ] }, "page" : "1-19", "title" : "Fast Parallel Algorithms for Short-Range Molecular Dynamics", "type" : "article-journal", "volume" : "117" }, "uris" : [ "http://www.mendeley.com/documents/?uuid=5a243df1-2bb2-45c6-8b1b-ea55db2fc67a" ] } ], "mendeley" : { "formattedCitation" : "&lt;sup&gt;72&lt;/sup&gt;", "plainTextFormattedCitation" : "72", "previouslyFormattedCitation" : "&lt;sup&gt;72&lt;/sup&gt;"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72</w:t>
      </w:r>
      <w:r w:rsidR="00A46882">
        <w:rPr>
          <w:rFonts w:ascii="Times" w:hAnsi="Times" w:cs="Times"/>
          <w:sz w:val="24"/>
          <w:szCs w:val="24"/>
          <w:vertAlign w:val="superscript"/>
        </w:rPr>
        <w:fldChar w:fldCharType="end"/>
      </w:r>
      <w:r w:rsidRPr="006C774A">
        <w:rPr>
          <w:rFonts w:ascii="Times" w:hAnsi="Times" w:cs="Times"/>
          <w:sz w:val="24"/>
          <w:szCs w:val="24"/>
        </w:rPr>
        <w:t xml:space="preserve"> The force fields for [C</w:t>
      </w:r>
      <w:r w:rsidRPr="007E4F54">
        <w:rPr>
          <w:rFonts w:ascii="Times" w:hAnsi="Times" w:cs="Times"/>
          <w:sz w:val="24"/>
          <w:szCs w:val="24"/>
          <w:vertAlign w:val="subscript"/>
        </w:rPr>
        <w:t>4</w:t>
      </w:r>
      <w:r w:rsidRPr="006C774A">
        <w:rPr>
          <w:rFonts w:ascii="Times" w:hAnsi="Times" w:cs="Times"/>
          <w:sz w:val="24"/>
          <w:szCs w:val="24"/>
        </w:rPr>
        <w:t>C</w:t>
      </w:r>
      <w:r w:rsidRPr="007E4F54">
        <w:rPr>
          <w:rFonts w:ascii="Times" w:hAnsi="Times" w:cs="Times"/>
          <w:sz w:val="24"/>
          <w:szCs w:val="24"/>
          <w:vertAlign w:val="subscript"/>
        </w:rPr>
        <w:t>1</w:t>
      </w:r>
      <w:r w:rsidR="007E4F54" w:rsidRPr="007E4F54">
        <w:rPr>
          <w:rFonts w:ascii="Times" w:hAnsi="Times" w:cs="Times"/>
          <w:sz w:val="24"/>
          <w:szCs w:val="24"/>
        </w:rPr>
        <w:t>im</w:t>
      </w:r>
      <w:r w:rsidRPr="006C774A">
        <w:rPr>
          <w:rFonts w:ascii="Times" w:hAnsi="Times" w:cs="Times"/>
          <w:sz w:val="24"/>
          <w:szCs w:val="24"/>
        </w:rPr>
        <w:t>][PF</w:t>
      </w:r>
      <w:r w:rsidRPr="007E4F54">
        <w:rPr>
          <w:rFonts w:ascii="Times" w:hAnsi="Times" w:cs="Times"/>
          <w:sz w:val="24"/>
          <w:szCs w:val="24"/>
          <w:vertAlign w:val="subscript"/>
        </w:rPr>
        <w:t>6</w:t>
      </w:r>
      <w:r w:rsidRPr="006C774A">
        <w:rPr>
          <w:rFonts w:ascii="Times" w:hAnsi="Times" w:cs="Times"/>
          <w:sz w:val="24"/>
          <w:szCs w:val="24"/>
        </w:rPr>
        <w:t>] were the same as in our previous simulation studies involving this IL.</w:t>
      </w:r>
      <w:r w:rsidR="00A46882">
        <w:rPr>
          <w:rFonts w:ascii="Times" w:hAnsi="Times" w:cs="Times"/>
          <w:sz w:val="24"/>
          <w:szCs w:val="24"/>
          <w:vertAlign w:val="superscript"/>
        </w:rPr>
        <w:fldChar w:fldCharType="begin" w:fldLock="1"/>
      </w:r>
      <w:r w:rsidR="00EC6C1A">
        <w:rPr>
          <w:rFonts w:ascii="Times" w:hAnsi="Times" w:cs="Times"/>
          <w:sz w:val="24"/>
          <w:szCs w:val="24"/>
          <w:vertAlign w:val="superscript"/>
        </w:rPr>
        <w:instrText>ADDIN CSL_CITATION { "citationItems" : [ { "id" : "ITEM-1", "itemData" : { "DOI" : "10.1021/jp501631m", "ISBN" : "1520-5207", "ISSN" : "15205207", "PMID" : "24650158", "abstract" : "Experimental studies examining the structure and dynamics of water in ionic liquids (ILs) have revealed local ion rearrangements that occur an order of magnitude faster than complete randomization of the liquid structure. Simulations of an isolated water molecule embedded in 1-butyl-3-methyl imidazolium hexafluorophosphate, [bmim][PF6], were performed to shed insight into the nature of these coupled water?ion dynamics. The theoretical calculations of the spectral diffusion dynamics and the infrared absorption spectra of the OD stretch of isolated HOD in [bmim][PF6] agree well with experiment. The infrared absorption line shape of the OD stretch is narrower and blue-shifted in the IL compared to those in aqueous solution. Decomposition of the OD frequency time correlation function revealed that translational motions of the anions dominate the spectral diffusion dynamics.", "author" : [ { "dropping-particle" : "", "family" : "Terranova", "given" : "Z. L.", "non-dropping-particle" : "", "parse-names" : false, "suffix" : "" }, { "dropping-particle" : "", "family" : "Corcelli", "given" : "S. A.", "non-dropping-particle" : "", "parse-names" : false, "suffix" : "" } ], "container-title" : "Journal of Physical Chemistry B", "id" : "ITEM-1", "issue" : "28", "issued" : { "date-parts" : [ [ "2014", "7" ] ] }, "page" : "8264-8272", "title" : "Molecular dynamics investigation of the vibrational spectroscopy of isolated water in an ionic liquid", "type" : "article-journal", "volume" : "118" }, "uris" : [ "http://www.mendeley.com/documents/?uuid=6284b3cb-cfd1-441c-bab1-9f94e0cf05a5" ] } ], "mendeley" : { "formattedCitation" : "&lt;sup&gt;61&lt;/sup&gt;", "plainTextFormattedCitation" : "61", "previouslyFormattedCitation" : "&lt;sup&gt;61&lt;/sup&gt;"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02B72" w:rsidRPr="00402B72">
        <w:rPr>
          <w:rFonts w:ascii="Times" w:hAnsi="Times" w:cs="Times"/>
          <w:noProof/>
          <w:sz w:val="24"/>
          <w:szCs w:val="24"/>
          <w:vertAlign w:val="superscript"/>
        </w:rPr>
        <w:t>61</w:t>
      </w:r>
      <w:r w:rsidR="00A46882">
        <w:rPr>
          <w:rFonts w:ascii="Times" w:hAnsi="Times" w:cs="Times"/>
          <w:sz w:val="24"/>
          <w:szCs w:val="24"/>
          <w:vertAlign w:val="superscript"/>
        </w:rPr>
        <w:fldChar w:fldCharType="end"/>
      </w:r>
      <w:r w:rsidRPr="006C774A">
        <w:rPr>
          <w:rFonts w:ascii="Times" w:hAnsi="Times" w:cs="Times"/>
          <w:sz w:val="24"/>
          <w:szCs w:val="24"/>
        </w:rPr>
        <w:t xml:space="preserve"> Briefly, the bends, bonds, dihedrals, and Lennard-Jones parameters for [C</w:t>
      </w:r>
      <w:r w:rsidRPr="007E4F54">
        <w:rPr>
          <w:rFonts w:ascii="Times" w:hAnsi="Times" w:cs="Times"/>
          <w:sz w:val="24"/>
          <w:szCs w:val="24"/>
          <w:vertAlign w:val="subscript"/>
        </w:rPr>
        <w:t>4</w:t>
      </w:r>
      <w:r w:rsidRPr="006C774A">
        <w:rPr>
          <w:rFonts w:ascii="Times" w:hAnsi="Times" w:cs="Times"/>
          <w:sz w:val="24"/>
          <w:szCs w:val="24"/>
        </w:rPr>
        <w:t>C</w:t>
      </w:r>
      <w:r w:rsidRPr="007E4F54">
        <w:rPr>
          <w:rFonts w:ascii="Times" w:hAnsi="Times" w:cs="Times"/>
          <w:sz w:val="24"/>
          <w:szCs w:val="24"/>
          <w:vertAlign w:val="subscript"/>
        </w:rPr>
        <w:t>1</w:t>
      </w:r>
      <w:r w:rsidR="007E4F54">
        <w:rPr>
          <w:rFonts w:ascii="Times" w:hAnsi="Times" w:cs="Times"/>
          <w:sz w:val="24"/>
          <w:szCs w:val="24"/>
        </w:rPr>
        <w:t>im</w:t>
      </w:r>
      <w:r w:rsidRPr="006C774A">
        <w:rPr>
          <w:rFonts w:ascii="Times" w:hAnsi="Times" w:cs="Times"/>
          <w:sz w:val="24"/>
          <w:szCs w:val="24"/>
        </w:rPr>
        <w:t>]</w:t>
      </w:r>
      <w:r w:rsidR="00B833CB" w:rsidRPr="00B833CB">
        <w:rPr>
          <w:rFonts w:ascii="Times" w:hAnsi="Times" w:cs="Times"/>
          <w:sz w:val="24"/>
          <w:szCs w:val="24"/>
          <w:vertAlign w:val="superscript"/>
        </w:rPr>
        <w:t>+</w:t>
      </w:r>
      <w:r w:rsidRPr="006C774A">
        <w:rPr>
          <w:rFonts w:ascii="Times" w:hAnsi="Times" w:cs="Times"/>
          <w:sz w:val="24"/>
          <w:szCs w:val="24"/>
        </w:rPr>
        <w:t xml:space="preserve"> are from the generalized Amber force field (GAFF),</w:t>
      </w:r>
      <w:r w:rsidR="00A4688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"10.1021/acs.jpcb.5b00689", "ISBN" : "1520-6106", "ISSN" : "15205207", "PMID" : "25853313", "abstract" : "We have applied molecular dynamics to calculate thermodynamic and transport properties of a set of 19 room-temperature ionic liquids. Since accurately simulating the thermophysical properties of solvents strongly depends upon the force field of choice, we tested the accuracy of the general AMBER force field, without refinement, for the case of ionic liquids. Electrostatic point charges were developed using ab initio calculations and a charge scaling factor of 0.8 to more accurately predict dynamic properties. The density, heat capacity, molar enthalpy of vaporization, self-diffusivity, and shear viscosity of the ionic liquids were computed and compared to experimentally available data, and good agreement across a wide range of cation and anion types was observed. Results show that, for a wide range of ionic liquids, the general AMBER force field, with no tuning of parameters, can reproduce a variety of thermodynamic and transport properties with similar accuracy to that of other published, often IL-specific, force fields.", "author" : [ { "dropping-particle" : "", "family" : "Sprenger", "given" : "K. G.", "non-dropping-particle" : "", "parse-names" : false, "suffix" : "" }, { "dropping-particle" : "", "family" : "Jaeger", "given" : "Vance W.", "non-dropping-particle" : "", "parse-names" : false, "suffix" : "" }, { "dropping-particle" : "", "family" : "Pfaendtner", "given" : "Jim", "non-dropping-particle" : "", "parse-names" : false, "suffix" : "" } ], "container-title" : "Journal of Physical Chemistry B", "genre" : "article", "id" : "ITEM-1", "issue" : "18", "issued" : { "date-parts" : [ [ "2015", "4" ] ] }, "page" : "5882-5895", "title" : "The general AMBER force field (GAFF) can accurately predict thermodynamic and transport properties of many ionic liquids", "type" : "article-journal", "volume" : "119" }, "uris" : [ "http://www.mendeley.com/documents/?uuid=a94b2426-1201-496d-8c1e-9cf888f1b7c7" ] }, { "id" : "ITEM-2", "itemData" : { "author" : [ { "dropping-particle" : "", "family" : "Wang", "given" : "J", "non-dropping-particle" : "", "parse-names" : false, "suffix" : "" }, { "dropping-particle" : "", "family" : "Wolf", "given" : "RM", "non-dropping-particle" : "", "parse-names" : false, "suffix" : "" } ], "container-title" : "Journal of Computational Chemistry", "genre" : "article", "id" : "ITEM-2", "issue" : "25", "issued" : { "date-parts" : [ [ "2004" ] ] }, "page" : "1157-1174", "title" : "Development and testing of a general amber force field", "type" : "article-journal", "volume" : "25" }, "uris" : [ "http://www.mendeley.com/documents/?uuid=8dfddba4-dc40-4641-92fd-6a898db44b5f" ] } ], "mendeley" : { "formattedCitation" : "&lt;sup&gt;76,77&lt;/sup&gt;", "plainTextFormattedCitation" : "76,77", "previouslyFormattedCitation" : "&lt;sup&gt;76,77&lt;/sup&gt;"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76,77</w:t>
      </w:r>
      <w:r w:rsidR="00A46882">
        <w:rPr>
          <w:rFonts w:ascii="Times" w:hAnsi="Times" w:cs="Times"/>
          <w:sz w:val="24"/>
          <w:szCs w:val="24"/>
          <w:vertAlign w:val="superscript"/>
        </w:rPr>
        <w:fldChar w:fldCharType="end"/>
      </w:r>
      <w:r w:rsidRPr="006C774A">
        <w:rPr>
          <w:rFonts w:ascii="Times" w:hAnsi="Times" w:cs="Times"/>
          <w:sz w:val="24"/>
          <w:szCs w:val="24"/>
        </w:rPr>
        <w:t xml:space="preserve"> </w:t>
      </w:r>
      <w:r w:rsidRPr="006C774A">
        <w:rPr>
          <w:rFonts w:ascii="Times" w:hAnsi="Times" w:cs="Times"/>
          <w:sz w:val="24"/>
          <w:szCs w:val="24"/>
        </w:rPr>
        <w:lastRenderedPageBreak/>
        <w:t>and partial charges were obtained from DFT calculations.</w:t>
      </w:r>
      <w:r w:rsidR="00A4688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"10.1002/jcc.540070604", "ISBN" : "1096-987X", "ISSN" : "0192-8651", "abstract" : "We present an approach to couple ab initio quantum mechanical geometry optimiuzations with molecular mechanical optimizations, with the added capability to carry out molecular dynamics simulations of the systems to earch for new local minima. The approach is applied to the aqueous solution CH3Cl + Cl\u2212 exchange reaction and the gas phase protonation of polyethers.", "author" : [ { "dropping-particle" : "", "family" : "Singh", "given" : "U. Chandra", "non-dropping-particle" : "", "parse-names" : false, "suffix" : "" }, { "dropping-particle" : "", "family" : "Kollman", "given" : "Peter A.", "non-dropping-particle" : "", "parse-names" : false, "suffix" : "" } ], "container-title" : "J. Comput. Chem.", "genre" : "article", "id" : "ITEM-1", "issue" : "6", "issued" : { "date-parts" : [ [ "1986", "12" ] ] }, "page" : "718", "title" : "A combined ab initio quantum mechanical and molecular mechanical method for carrying out simulations on complex molecular systems: Applications to the CH3Cl + Cl\u2212 exchange reaction and gas phase protonation of polyethers", "title-short" : "A combined ab initio quantum mechanical and molecu", "type" : "article-journal", "volume" : "7" }, "uris" : [ "http://www.mendeley.com/documents/?uuid=537549cb-b0e8-4ba8-ba44-35482dbe7f9c" ] } ], "mendeley" : { "formattedCitation" : "&lt;sup&gt;78&lt;/sup&gt;", "plainTextFormattedCitation" : "78", "previouslyFormattedCitation" : "&lt;sup&gt;78&lt;/sup&gt;"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78</w:t>
      </w:r>
      <w:r w:rsidR="00A46882">
        <w:rPr>
          <w:rFonts w:ascii="Times" w:hAnsi="Times" w:cs="Times"/>
          <w:sz w:val="24"/>
          <w:szCs w:val="24"/>
          <w:vertAlign w:val="superscript"/>
        </w:rPr>
        <w:fldChar w:fldCharType="end"/>
      </w:r>
      <w:r w:rsidRPr="006C774A">
        <w:rPr>
          <w:rFonts w:ascii="Times" w:hAnsi="Times" w:cs="Times"/>
          <w:sz w:val="24"/>
          <w:szCs w:val="24"/>
        </w:rPr>
        <w:t xml:space="preserve"> The [PF</w:t>
      </w:r>
      <w:r w:rsidRPr="007E4F54">
        <w:rPr>
          <w:rFonts w:ascii="Times" w:hAnsi="Times" w:cs="Times"/>
          <w:sz w:val="24"/>
          <w:szCs w:val="24"/>
          <w:vertAlign w:val="subscript"/>
        </w:rPr>
        <w:t>6</w:t>
      </w:r>
      <w:r w:rsidRPr="006C774A">
        <w:rPr>
          <w:rFonts w:ascii="Times" w:hAnsi="Times" w:cs="Times"/>
          <w:sz w:val="24"/>
          <w:szCs w:val="24"/>
        </w:rPr>
        <w:t>]</w:t>
      </w:r>
      <w:r w:rsidR="00B833CB" w:rsidRPr="00B833CB">
        <w:rPr>
          <w:rFonts w:ascii="Times New Roman" w:hAnsi="Times New Roman" w:cs="Times New Roman"/>
          <w:sz w:val="24"/>
          <w:szCs w:val="24"/>
          <w:vertAlign w:val="superscript"/>
        </w:rPr>
        <w:t>−</w:t>
      </w:r>
      <w:r w:rsidRPr="006C774A">
        <w:rPr>
          <w:rFonts w:ascii="Times" w:hAnsi="Times" w:cs="Times"/>
          <w:sz w:val="24"/>
          <w:szCs w:val="24"/>
        </w:rPr>
        <w:t xml:space="preserve"> force field parameters were from the work of Liu </w:t>
      </w:r>
      <w:r w:rsidRPr="00A46882">
        <w:rPr>
          <w:rFonts w:ascii="Times" w:hAnsi="Times" w:cs="Times"/>
          <w:i/>
          <w:sz w:val="24"/>
          <w:szCs w:val="24"/>
        </w:rPr>
        <w:t>et al</w:t>
      </w:r>
      <w:r w:rsidRPr="006C774A">
        <w:rPr>
          <w:rFonts w:ascii="Times" w:hAnsi="Times" w:cs="Times"/>
          <w:sz w:val="24"/>
          <w:szCs w:val="24"/>
        </w:rPr>
        <w:t>.</w:t>
      </w:r>
      <w:r w:rsidR="00A4688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"10.1021/jp048369o", "ISBN" : "1520-6106", "ISSN" : "15206106", "abstract" : "An all-atom force field for a class of the room temperature ionic liquids of the 1-alkyl-3-methylimidazolium cation family was developed. The model is based on the AMBER force field with modifications on several parameters. The refinements include three aspects. (1) The force coefficients of the bond and angle parameters were adjusted to fit the vibrational frequency data, from both experiment and ab initio calculations. (2) The parameters for two types of torsions, which are absent in the original AMBER, were obtained by fitting the torsion energy profiles depending on dihedral angles. (3) The results of the minimum interaction energies and geometries for several ion pairs, calculated from ab initio and the force field, respectively, are compared. Then, the van der Waals (VDW) diameter of a type of hydrogen atom (H5) is adjusted. To validate the force field, we performed molecular dynamics (MD) simulations for five RTILs. The predicted densities are in better agreement than those reported from other simulations. The space distribution functions (SDFs) obtained from MD are visualized to depict the microscopic structures of these liquids. The internal energy components and the self-diffusion constants are also discussed.", "author" : [ { "dropping-particle" : "", "family" : "Liu", "given" : "Zhiping", "non-dropping-particle" : "", "parse-names" : false, "suffix" : "" }, { "dropping-particle" : "", "family" : "Huang", "given" : "Shiping", "non-dropping-particle" : "", "parse-names" : false, "suffix" : "" }, { "dropping-particle" : "", "family" : "Wang", "given" : "Wenchuan", "non-dropping-particle" : "", "parse-names" : false, "suffix" : "" } ], "container-title" : "Journal of Physical Chemistry B", "genre" : "article", "id" : "ITEM-1", "issue" : "34", "issued" : { "date-parts" : [ [ "2004", "8" ] ] }, "page" : "12978-12989", "title" : "A refined force field for molecular simulation of imidazolium-based ionic liquids", "type" : "article-journal", "volume" : "108" }, "uris" : [ "http://www.mendeley.com/documents/?uuid=1b4a0074-21f3-40a8-a553-100b42a28128" ] } ], "mendeley" : { "formattedCitation" : "&lt;sup&gt;79&lt;/sup&gt;", "plainTextFormattedCitation" : "79", "previouslyFormattedCitation" : "&lt;sup&gt;79&lt;/sup&gt;"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79</w:t>
      </w:r>
      <w:r w:rsidR="00A46882">
        <w:rPr>
          <w:rFonts w:ascii="Times" w:hAnsi="Times" w:cs="Times"/>
          <w:sz w:val="24"/>
          <w:szCs w:val="24"/>
          <w:vertAlign w:val="superscript"/>
        </w:rPr>
        <w:fldChar w:fldCharType="end"/>
      </w:r>
      <w:r w:rsidRPr="006C774A">
        <w:rPr>
          <w:rFonts w:ascii="Times" w:hAnsi="Times" w:cs="Times"/>
          <w:sz w:val="24"/>
          <w:szCs w:val="24"/>
        </w:rPr>
        <w:t xml:space="preserve"> Charges on the ions were scaled by 0.84 to empirically account for charge transfer and polarization effects in the IL.</w:t>
      </w:r>
      <w:r w:rsidR="00A4688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"10.1039/c0cp02778b", "ISBN" : "1463-9076", "ISSN" : "1463-9084", "PMID" : "21445427", "abstract" : "A new, non-polarizable force field model (FFM) for imidazolium-based, room-temperature ionic liquids (RTILs), 1-ethyl-3-methyl-imidazolium tetrafluoroborate and 1-butyl-3-methyl-imidazolium tetrafluoroborate, has been developed. Modifying the FFM originally designed by Liu et al. (J. Phys. Chem. B, 2004, 108, 12978-12989), the electrostatic charges on interacting sites are refined according to partial charges calculated by explicit-ion density functional theory. The refined FFM reproduces experimental heats of vaporization, diffusion coefficients, ionic conductivities, and shear viscosities of RTILs, which is a significant improvement over the original model (Zh. Liu, Sh. Huang and W. Wang, J. Phys. Chem. B, 2004, 108, 12978-12989). The advantages of the proposed procedure include clarity, simplicity, and flexibility. Expanding the functionality of our FFM conveniently only requires modification of the electrostatic charges. Our FFM can be extended to other classes of RTILs as well as condensed matter systems in which the ionic interaction requires an account of polarization effects.", "author" : [ { "dropping-particle" : "V", "family" : "Chaban", "given" : "Vitaly", "non-dropping-particle" : "", "parse-names" : false, "suffix" : "" }, { "dropping-particle" : "V", "family" : "Voroshylova", "given" : "Iuliia", "non-dropping-particle" : "", "parse-names" : false, "suffix" : "" }, { "dropping-particle" : "", "family" : "Kalugin", "given" : "Oleg N", "non-dropping-particle" : "", "parse-names" : false, "suffix" : "" } ], "container-title" : "Physical Chemistry Chemical Physics : PCCP", "genre" : "article", "id" : "ITEM-1", "issue" : "17", "issued" : { "date-parts" : [ [ "2011" ] ] }, "page" : "7910-20", "title" : "A New Force Field Model for the Simulation of Transport Properties of Imidazolium-Based Ionic Liquids", "type" : "article-journal", "volume" : "13" }, "uris" : [ "http://www.mendeley.com/documents/?uuid=986e58ff-0bd1-4e13-93e5-c04c0df7966d" ] }, { "id" : "ITEM-2", "itemData" : { "DOI" : "10.1039/c2cp23329k", "ISBN" : "1463-9076", "ISSN" : "1463-9084", "PMID" : "22287020", "abstract" : "Molecular ionic liquids are typically characterized by strong electrostatic interactions resulting in a charge ordering and retardation of their translational and rotational behaviour. Unfortunately, this effect is often overestimated in classical molecular dynamics simulations. This can be circumvented in a twofold way: the easiest way is to reduce the partial charges of the ions to sub-integer values of \u00b10.7-0.9 e. The more realistic model is to include polarizable forces, e.g. Drude-oscillators, but it comes along with an increasing computational effort. On the other hand, charge-scaled models are claimed to take an average polarizability into account. But do both models have the same impact on structure and dynamics of molecular ionic liquids? In the present study several molecular dynamics simulations of 1-ethyl-3-methylimidazolium trifluoromethanesulfonate are performed with different levels of polarization as well as with varying charge scaling factors of 0.74 to 0.90. The analysis of the structural and dynamical results are performed in different levels: from the atomic point of view over the molecular level to collective properties determined by the complete sample.", "author" : [ { "dropping-particle" : "", "family" : "Schr\u00f6der", "given" : "Christian", "non-dropping-particle" : "", "parse-names" : false, "suffix" : "" } ], "container-title" : "Physical Chemistry Chemical Physics : PCCP", "genre" : "article", "id" : "ITEM-2", "issue" : "9", "issued" : { "date-parts" : [ [ "2012" ] ] }, "page" : "3089-3102", "title" : "Comparing reduced partial charge models with polarizable simulations of ionic liquids", "type" : "article-journal", "volume" : "14" }, "uris" : [ "http://www.mendeley.com/documents/?uuid=264e141a-2e0c-4cb1-a152-2305b4578edd" ] } ], "mendeley" : { "formattedCitation" : "&lt;sup&gt;80,81&lt;/sup&gt;", "plainTextFormattedCitation" : "80,81", "previouslyFormattedCitation" : "&lt;sup&gt;80,81&lt;/sup&gt;"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80,81</w:t>
      </w:r>
      <w:r w:rsidR="00A46882">
        <w:rPr>
          <w:rFonts w:ascii="Times" w:hAnsi="Times" w:cs="Times"/>
          <w:sz w:val="24"/>
          <w:szCs w:val="24"/>
          <w:vertAlign w:val="superscript"/>
        </w:rPr>
        <w:fldChar w:fldCharType="end"/>
      </w:r>
      <w:r w:rsidR="009920B5" w:rsidRPr="006C774A">
        <w:rPr>
          <w:rFonts w:ascii="Times" w:hAnsi="Times" w:cs="Times"/>
          <w:sz w:val="24"/>
          <w:szCs w:val="24"/>
        </w:rPr>
        <w:t xml:space="preserve"> CO</w:t>
      </w:r>
      <w:r w:rsidR="009920B5" w:rsidRPr="009920B5">
        <w:rPr>
          <w:rFonts w:ascii="Times" w:hAnsi="Times" w:cs="Times"/>
          <w:sz w:val="24"/>
          <w:szCs w:val="24"/>
          <w:vertAlign w:val="subscript"/>
        </w:rPr>
        <w:t>2</w:t>
      </w:r>
      <w:r w:rsidRPr="006C774A">
        <w:rPr>
          <w:rFonts w:ascii="Times" w:hAnsi="Times" w:cs="Times"/>
          <w:sz w:val="24"/>
          <w:szCs w:val="24"/>
        </w:rPr>
        <w:t xml:space="preserve"> was modeled using the </w:t>
      </w:r>
      <w:proofErr w:type="spellStart"/>
      <w:r w:rsidRPr="006C774A">
        <w:rPr>
          <w:rFonts w:ascii="Times" w:hAnsi="Times" w:cs="Times"/>
          <w:sz w:val="24"/>
          <w:szCs w:val="24"/>
        </w:rPr>
        <w:t>TraPPE</w:t>
      </w:r>
      <w:proofErr w:type="spellEnd"/>
      <w:r w:rsidRPr="006C774A">
        <w:rPr>
          <w:rFonts w:ascii="Times" w:hAnsi="Times" w:cs="Times"/>
          <w:sz w:val="24"/>
          <w:szCs w:val="24"/>
        </w:rPr>
        <w:t xml:space="preserve"> force field, with additional terms developed by Perez-Blanco and </w:t>
      </w:r>
      <w:proofErr w:type="spellStart"/>
      <w:r w:rsidRPr="006C774A">
        <w:rPr>
          <w:rFonts w:ascii="Times" w:hAnsi="Times" w:cs="Times"/>
          <w:sz w:val="24"/>
          <w:szCs w:val="24"/>
        </w:rPr>
        <w:t>Maginn</w:t>
      </w:r>
      <w:proofErr w:type="spellEnd"/>
      <w:r w:rsidRPr="006C774A">
        <w:rPr>
          <w:rFonts w:ascii="Times" w:hAnsi="Times" w:cs="Times"/>
          <w:sz w:val="24"/>
          <w:szCs w:val="24"/>
        </w:rPr>
        <w:t xml:space="preserve"> for flexible bond lengths and angle.</w:t>
      </w:r>
      <w:r w:rsidR="00A4688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"10.1002/aic.690470719", "ISBN" : "00011541\\n15475905", "ISSN" : "00011541", "abstract" : "New force fields for carbon dioxide and nitrogen are introduced that quantitatively reproduce the vapor\u2013liquid equilibria (VLE) of the neat systems and their mixtures with alkanes. In addition to the usual VLE calculations for pure CO2 and N2, calculations of the binary mixtures with propane were used in the force-field development to achieve a good balance between dispersive and electrostatic (quadrupole\u2013quadrupole) interactions. The transferability of the force fields was then assessed from calculations of the VLE for the binary mixtures with n-hexane, the binary mixture of CO2/N2, and the ternary mixture of CO2 /N2/propane. The VLE calculations were carried out using configurational-bias Monte Carlo simulations in either the grand canonical ensemble with histogram\u2013reweighting or in the Gibbs ensemble.", "author" : [ { "dropping-particle" : "", "family" : "Potoff", "given" : "Jeffrey J.", "non-dropping-particle" : "", "parse-names" : false, "suffix" : "" }, { "dropping-particle" : "", "family" : "Siepmann", "given" : "J. Ilja", "non-dropping-particle" : "", "parse-names" : false, "suffix" : "" } ], "container-title" : "AIChE Journal", "genre" : "article", "id" : "ITEM-1", "issue" : "7", "issued" : { "date-parts" : [ [ "2001", "7" ] ] }, "page" : "1676-1682", "title" : "Vapor\u2013liquid equilibria of mixtures containing alkanes, carbon dioxide, and nitrogen", "type" : "article-journal", "volume" : "47" }, "uris" : [ "http://www.mendeley.com/documents/?uuid=4d3db87a-cdb3-476a-bb35-fce331cca260" ] }, { "id" : "ITEM-2", "itemData" : { "DOI" : "10.1021/jp103862v", "ISBN" : "1520-6106", "ISSN" : "15205207", "PMID" : "20687572", "abstract" : "The ionic liquid?CO2 system is of interest because ionic liquids have potential to be used for CO2 capture. Using classical molecular dynamics simulations, the vacuum?liquid and CO2 gas?liquid interfaces of the ionic liquid 1-n-butyl-3-methylimidazolium bis(trifluoromethylsulfonyl)imide ([bmim][Tf2N]) have been studied at a range of temperatures and pressures. Interfacial ordering and orientational tendencies of the ionic liquid at the vacuum interface generally agree with previous experimental and simulation studies. The interfacial structure of the IL remains relatively unperturbed when the liquid is in contact with CO2. CO2 adsorbs rapidly onto the liquid interface, forming a dense layer. Diffusion into the bulk occurs on a much slower time scale. Interfacial fluxes and diffusivities were determined. The potential of mean force for interfacial crossing and corresponding residence time distributions of interfacial crossing events of CO2 were also calculated. CO2 desorption from the liquid was also simulated. A high density CO2 layer forms for desorption with CO2 present but not for desorption into a vacuum. The interfacial behavior and transport dynamics have been characterized by studying these properties.", "author" : [ { "dropping-particle" : "", "family" : "Perez-Blanco", "given" : "Marcos E.", "non-dropping-particle" : "", "parse-names" : false, "suffix" : "" }, { "dropping-particle" : "", "family" : "Maginn", "given" : "Edward J.", "non-dropping-particle" : "", "parse-names" : false, "suffix" : "" } ], "container-title" : "Journal of Physical Chemistry B", "genre" : "article", "id" : "ITEM-2", "issue" : "36", "issued" : { "date-parts" : [ [ "2010", "9" ] ] }, "page" : "11827-11837", "title" : "Molecular dynamics simulations of CO2 at an ionic liquid interface: Adsorption, ordering, and interfacial crossing", "title-short" : "Molecular {Dynamics} {Simulations} of {CO}2 at an", "type" : "article-journal", "volume" : "114" }, "uris" : [ "http://www.mendeley.com/documents/?uuid=5b674d73-7054-4aa7-876d-c25bb4de5d6f" ] } ], "mendeley" : { "formattedCitation" : "&lt;sup&gt;82,83&lt;/sup&gt;", "plainTextFormattedCitation" : "82,83", "previouslyFormattedCitation" : "&lt;sup&gt;82,83&lt;/sup&gt;" }, "properties" : { "noteIndex" : 0 }, "schema" : "https://github.com/citation-style-language/schema/raw/master/csl-citation.json" }</w:instrText>
      </w:r>
      <w:r w:rsidR="00A4688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82,83</w:t>
      </w:r>
      <w:r w:rsidR="00A46882">
        <w:rPr>
          <w:rFonts w:ascii="Times" w:hAnsi="Times" w:cs="Times"/>
          <w:sz w:val="24"/>
          <w:szCs w:val="24"/>
          <w:vertAlign w:val="superscript"/>
        </w:rPr>
        <w:fldChar w:fldCharType="end"/>
      </w:r>
      <w:r w:rsidRPr="006C774A">
        <w:rPr>
          <w:rFonts w:ascii="Times" w:hAnsi="Times" w:cs="Times"/>
          <w:sz w:val="24"/>
          <w:szCs w:val="24"/>
        </w:rPr>
        <w:t xml:space="preserve"> Lennard-Jones interactions were truncated at 15 Å and the long-ranged electrostatics were computed using particle-mesh Ewald summation with a 15 Å real space cutoff</w:t>
      </w:r>
      <w:r w:rsidR="00A46882">
        <w:rPr>
          <w:rFonts w:ascii="Times" w:hAnsi="Times" w:cs="Times"/>
          <w:sz w:val="24"/>
          <w:szCs w:val="24"/>
        </w:rPr>
        <w:t>.</w:t>
      </w:r>
      <w:r w:rsidR="00A46882">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"10.1063/1.464397", "ISBN" : "0021-9606", "ISSN" : "00219606", "abstract" : "An N\u22c5log(N) method for evaluating electrostatic energies and forces of large periodic systems is presented. The method is based on interpolation of the reciprocal space Ewald sums and evaluation of the resulting convolutions using fast Fourier transforms. Timings and accuracies are presented for three large crystalline ionic systems.", "author" : [ { "dropping-particle" : "", "family" : "Darden", "given" : "Tom", "non-dropping-particle" : "", "parse-names" : false, "suffix" : "" }, { "dropping-particle" : "", "family" : "York", "given" : "Darrin", "non-dropping-particle" : "", "parse-names" : false, "suffix" : "" }, { "dropping-particle" : "", "family" : "Pedersen", "given" : "Lee", "non-dropping-particle" : "", "parse-names" : false, "suffix" : "" } ], "container-title" : "The Journal of Chemical Physics", "genre" : "article", "id" : "ITEM-1", "issue" : "12", "issued" : { "date-parts" : [ [ "1993" ] ] }, "page" : "10089", "title" : "Particle mesh Ewald: An N\u22c5log(N) method for Ewald sums in large systems", "title-short" : "Particle mesh {Ewald}", "type" : "article-journal", "volume" : "98" }, "uris" : [ "http://www.mendeley.com/documents/?uuid=620cf6e5-c4cf-47f5-98fb-5535176ba39f" ] } ], "mendeley" : { "formattedCitation" : "&lt;sup&gt;84&lt;/sup&gt;", "plainTextFormattedCitation" : "84", "previouslyFormattedCitation" : "&lt;sup&gt;84&lt;/sup&gt;" }, "properties" : { "noteIndex" : 0 }, "schema" : "https://github.com/citation-style-language/schema/raw/master/csl-citation.json" }</w:instrText>
      </w:r>
      <w:r w:rsidR="00A46882">
        <w:rPr>
          <w:rFonts w:ascii="Times" w:hAnsi="Times" w:cs="Times"/>
          <w:sz w:val="24"/>
          <w:szCs w:val="24"/>
        </w:rPr>
        <w:fldChar w:fldCharType="separate"/>
      </w:r>
      <w:r w:rsidR="0047536A" w:rsidRPr="0047536A">
        <w:rPr>
          <w:rFonts w:ascii="Times" w:hAnsi="Times" w:cs="Times"/>
          <w:noProof/>
          <w:sz w:val="24"/>
          <w:szCs w:val="24"/>
          <w:vertAlign w:val="superscript"/>
        </w:rPr>
        <w:t>84</w:t>
      </w:r>
      <w:r w:rsidR="00A46882">
        <w:rPr>
          <w:rFonts w:ascii="Times" w:hAnsi="Times" w:cs="Times"/>
          <w:sz w:val="24"/>
          <w:szCs w:val="24"/>
        </w:rPr>
        <w:fldChar w:fldCharType="end"/>
      </w:r>
    </w:p>
    <w:p w14:paraId="4D22B253" w14:textId="148E6F40" w:rsidR="006C774A" w:rsidRDefault="006C774A" w:rsidP="005365C2">
      <w:pPr>
        <w:spacing w:after="0" w:line="480" w:lineRule="auto"/>
        <w:ind w:firstLine="720"/>
        <w:jc w:val="both"/>
        <w:rPr>
          <w:rFonts w:ascii="Times" w:hAnsi="Times" w:cs="Times"/>
          <w:sz w:val="24"/>
          <w:szCs w:val="24"/>
        </w:rPr>
      </w:pPr>
      <w:r w:rsidRPr="006C774A">
        <w:rPr>
          <w:rFonts w:ascii="Times" w:hAnsi="Times" w:cs="Times"/>
          <w:sz w:val="24"/>
          <w:szCs w:val="24"/>
        </w:rPr>
        <w:t xml:space="preserve">In order to create a spectroscopic map, 1000 statistically independent snapshots separated by 50 </w:t>
      </w:r>
      <w:proofErr w:type="spellStart"/>
      <w:r w:rsidRPr="006C774A">
        <w:rPr>
          <w:rFonts w:ascii="Times" w:hAnsi="Times" w:cs="Times"/>
          <w:sz w:val="24"/>
          <w:szCs w:val="24"/>
        </w:rPr>
        <w:t>ps</w:t>
      </w:r>
      <w:proofErr w:type="spellEnd"/>
      <w:r w:rsidRPr="006C774A">
        <w:rPr>
          <w:rFonts w:ascii="Times" w:hAnsi="Times" w:cs="Times"/>
          <w:sz w:val="24"/>
          <w:szCs w:val="24"/>
        </w:rPr>
        <w:t xml:space="preserve"> were collected from a pair of 50 ns simulations, one with a fully flexible CO</w:t>
      </w:r>
      <w:r w:rsidRPr="000B12C0">
        <w:rPr>
          <w:rFonts w:ascii="Times" w:hAnsi="Times" w:cs="Times"/>
          <w:sz w:val="24"/>
          <w:szCs w:val="24"/>
          <w:vertAlign w:val="subscript"/>
        </w:rPr>
        <w:t>2</w:t>
      </w:r>
      <w:r w:rsidRPr="006C774A">
        <w:rPr>
          <w:rFonts w:ascii="Times" w:hAnsi="Times" w:cs="Times"/>
          <w:sz w:val="24"/>
          <w:szCs w:val="24"/>
        </w:rPr>
        <w:t xml:space="preserve"> and a second with a fully rigid CO</w:t>
      </w:r>
      <w:r w:rsidRPr="000B12C0">
        <w:rPr>
          <w:rFonts w:ascii="Times" w:hAnsi="Times" w:cs="Times"/>
          <w:sz w:val="24"/>
          <w:szCs w:val="24"/>
          <w:vertAlign w:val="subscript"/>
        </w:rPr>
        <w:t>2</w:t>
      </w:r>
      <w:r w:rsidRPr="006C774A">
        <w:rPr>
          <w:rFonts w:ascii="Times" w:hAnsi="Times" w:cs="Times"/>
          <w:sz w:val="24"/>
          <w:szCs w:val="24"/>
        </w:rPr>
        <w:t>. For each snapshot, the Born-Oppenheimer potential energy surface (PES) for CO</w:t>
      </w:r>
      <w:r w:rsidRPr="000B12C0">
        <w:rPr>
          <w:rFonts w:ascii="Times" w:hAnsi="Times" w:cs="Times"/>
          <w:sz w:val="24"/>
          <w:szCs w:val="24"/>
          <w:vertAlign w:val="subscript"/>
        </w:rPr>
        <w:t>2</w:t>
      </w:r>
      <w:r w:rsidRPr="006C774A">
        <w:rPr>
          <w:rFonts w:ascii="Times" w:hAnsi="Times" w:cs="Times"/>
          <w:sz w:val="24"/>
          <w:szCs w:val="24"/>
        </w:rPr>
        <w:t xml:space="preserve"> stretch</w:t>
      </w:r>
      <w:r w:rsidR="000B12C0">
        <w:rPr>
          <w:rFonts w:ascii="Times" w:hAnsi="Times" w:cs="Times"/>
          <w:sz w:val="24"/>
          <w:szCs w:val="24"/>
        </w:rPr>
        <w:t>ing</w:t>
      </w:r>
      <w:r w:rsidRPr="006C774A">
        <w:rPr>
          <w:rFonts w:ascii="Times" w:hAnsi="Times" w:cs="Times"/>
          <w:sz w:val="24"/>
          <w:szCs w:val="24"/>
        </w:rPr>
        <w:t xml:space="preserve"> modes was obtained from single point energy calculations performed as the CO bond lengths were stretched from 0.955 Å to 1.45 Å in 0.045 Å steps. During these calculations, the nearest two pairs of ions by center of mass were included quantum mechanically, and the remaining ions within 20 Å were included as their point charges from the MD force field. The resulting PES was included in a discretized construction of the Hamiltonian for CO stretches, which was then diagonalized, producing the asymmetric stretch frequency. More details about this method can be found in paper 1 of this series. Least squares multiple linear regression was used to empirically fit the electric field due to the anions and cations along the CO bonds and the Lennard-Jones potential energy on the CO</w:t>
      </w:r>
      <w:r w:rsidRPr="000B12C0">
        <w:rPr>
          <w:rFonts w:ascii="Times" w:hAnsi="Times" w:cs="Times"/>
          <w:sz w:val="24"/>
          <w:szCs w:val="24"/>
          <w:vertAlign w:val="subscript"/>
        </w:rPr>
        <w:t>2</w:t>
      </w:r>
      <w:r w:rsidRPr="006C774A">
        <w:rPr>
          <w:rFonts w:ascii="Times" w:hAnsi="Times" w:cs="Times"/>
          <w:sz w:val="24"/>
          <w:szCs w:val="24"/>
        </w:rPr>
        <w:t xml:space="preserve"> carbon and oxygens to the asymmetric stretch of CO</w:t>
      </w:r>
      <w:r w:rsidRPr="000B12C0">
        <w:rPr>
          <w:rFonts w:ascii="Times" w:hAnsi="Times" w:cs="Times"/>
          <w:sz w:val="24"/>
          <w:szCs w:val="24"/>
          <w:vertAlign w:val="subscript"/>
        </w:rPr>
        <w:t>2</w:t>
      </w:r>
      <w:r w:rsidRPr="006C774A">
        <w:rPr>
          <w:rFonts w:ascii="Times" w:hAnsi="Times" w:cs="Times"/>
          <w:sz w:val="24"/>
          <w:szCs w:val="24"/>
        </w:rPr>
        <w:t xml:space="preserve"> for 500 of the flexible snapshots, and the accuracy of the resulting fit was </w:t>
      </w:r>
      <w:r w:rsidR="00C67A2A">
        <w:rPr>
          <w:rFonts w:ascii="Times" w:hAnsi="Times" w:cs="Times"/>
          <w:sz w:val="24"/>
          <w:szCs w:val="24"/>
        </w:rPr>
        <w:t>tested</w:t>
      </w:r>
      <w:r w:rsidR="00C67A2A" w:rsidRPr="006C774A">
        <w:rPr>
          <w:rFonts w:ascii="Times" w:hAnsi="Times" w:cs="Times"/>
          <w:sz w:val="24"/>
          <w:szCs w:val="24"/>
        </w:rPr>
        <w:t xml:space="preserve"> </w:t>
      </w:r>
      <w:r w:rsidRPr="006C774A">
        <w:rPr>
          <w:rFonts w:ascii="Times" w:hAnsi="Times" w:cs="Times"/>
          <w:sz w:val="24"/>
          <w:szCs w:val="24"/>
        </w:rPr>
        <w:t>using the remaining 500</w:t>
      </w:r>
      <w:r w:rsidR="00663980">
        <w:rPr>
          <w:rFonts w:ascii="Times" w:hAnsi="Times" w:cs="Times"/>
          <w:sz w:val="24"/>
          <w:szCs w:val="24"/>
        </w:rPr>
        <w:t xml:space="preserve"> snapshots</w:t>
      </w:r>
      <w:r w:rsidRPr="006C774A">
        <w:rPr>
          <w:rFonts w:ascii="Times" w:hAnsi="Times" w:cs="Times"/>
          <w:sz w:val="24"/>
          <w:szCs w:val="24"/>
        </w:rPr>
        <w:t>. 500 of the rigid snapshots were used as a secondary test set. This is described in more detail in section IV.</w:t>
      </w:r>
      <w:r w:rsidR="005365C2">
        <w:rPr>
          <w:rFonts w:ascii="Times" w:hAnsi="Times" w:cs="Times"/>
          <w:sz w:val="24"/>
          <w:szCs w:val="24"/>
        </w:rPr>
        <w:t xml:space="preserve"> </w:t>
      </w:r>
      <w:r w:rsidR="00C67A2A">
        <w:rPr>
          <w:rFonts w:ascii="Times" w:hAnsi="Times" w:cs="Times"/>
          <w:sz w:val="24"/>
          <w:szCs w:val="24"/>
        </w:rPr>
        <w:t>In certain cases, the CO</w:t>
      </w:r>
      <w:r w:rsidR="00C67A2A">
        <w:rPr>
          <w:rFonts w:ascii="Times" w:hAnsi="Times" w:cs="Times"/>
          <w:sz w:val="24"/>
          <w:szCs w:val="24"/>
          <w:vertAlign w:val="subscript"/>
        </w:rPr>
        <w:t>2</w:t>
      </w:r>
      <w:r w:rsidR="00C67A2A">
        <w:rPr>
          <w:rFonts w:ascii="Times" w:hAnsi="Times" w:cs="Times"/>
          <w:sz w:val="24"/>
          <w:szCs w:val="24"/>
        </w:rPr>
        <w:t xml:space="preserve"> angle from the flexible simulation was relaxed holding all other degrees-of-freedom </w:t>
      </w:r>
      <w:r w:rsidR="00DF6485">
        <w:rPr>
          <w:rFonts w:ascii="Times" w:hAnsi="Times" w:cs="Times"/>
          <w:sz w:val="24"/>
          <w:szCs w:val="24"/>
        </w:rPr>
        <w:t>and the CO</w:t>
      </w:r>
      <w:r w:rsidR="00DF6485">
        <w:rPr>
          <w:rFonts w:ascii="Times" w:hAnsi="Times" w:cs="Times"/>
          <w:sz w:val="24"/>
          <w:szCs w:val="24"/>
          <w:vertAlign w:val="subscript"/>
        </w:rPr>
        <w:t>2</w:t>
      </w:r>
      <w:r w:rsidR="00DF6485">
        <w:rPr>
          <w:rFonts w:ascii="Times" w:hAnsi="Times" w:cs="Times"/>
          <w:sz w:val="24"/>
          <w:szCs w:val="24"/>
        </w:rPr>
        <w:t xml:space="preserve"> </w:t>
      </w:r>
      <w:r w:rsidR="00DF6485">
        <w:rPr>
          <w:rFonts w:ascii="Times" w:hAnsi="Times" w:cs="Times"/>
          <w:sz w:val="24"/>
          <w:szCs w:val="24"/>
        </w:rPr>
        <w:lastRenderedPageBreak/>
        <w:t>center of mass fixed</w:t>
      </w:r>
      <w:r w:rsidR="00084D8B">
        <w:rPr>
          <w:rFonts w:ascii="Times" w:hAnsi="Times" w:cs="Times"/>
          <w:sz w:val="24"/>
          <w:szCs w:val="24"/>
        </w:rPr>
        <w:t xml:space="preserve"> </w:t>
      </w:r>
      <w:r w:rsidR="00C67A2A">
        <w:rPr>
          <w:rFonts w:ascii="Times" w:hAnsi="Times" w:cs="Times"/>
          <w:sz w:val="24"/>
          <w:szCs w:val="24"/>
        </w:rPr>
        <w:t xml:space="preserve">prior to </w:t>
      </w:r>
      <w:r w:rsidR="00DF6485">
        <w:rPr>
          <w:rFonts w:ascii="Times" w:hAnsi="Times" w:cs="Times"/>
          <w:sz w:val="24"/>
          <w:szCs w:val="24"/>
        </w:rPr>
        <w:t>vibrational frequency calculations for further analysis. This is discus</w:t>
      </w:r>
      <w:r w:rsidR="000D7BA0">
        <w:rPr>
          <w:rFonts w:ascii="Times" w:hAnsi="Times" w:cs="Times"/>
          <w:sz w:val="24"/>
          <w:szCs w:val="24"/>
        </w:rPr>
        <w:t xml:space="preserve">sed further in Section </w:t>
      </w:r>
      <w:r w:rsidR="00DF6485">
        <w:rPr>
          <w:rFonts w:ascii="Times" w:hAnsi="Times" w:cs="Times"/>
          <w:sz w:val="24"/>
          <w:szCs w:val="24"/>
        </w:rPr>
        <w:t>V.B.</w:t>
      </w:r>
      <w:r w:rsidR="00C67A2A">
        <w:rPr>
          <w:rFonts w:ascii="Times" w:hAnsi="Times" w:cs="Times"/>
          <w:sz w:val="24"/>
          <w:szCs w:val="24"/>
        </w:rPr>
        <w:t xml:space="preserve"> </w:t>
      </w:r>
    </w:p>
    <w:p w14:paraId="2611AE96" w14:textId="77777777" w:rsidR="001554FC" w:rsidRDefault="001554FC" w:rsidP="005365C2">
      <w:pPr>
        <w:spacing w:after="0" w:line="480" w:lineRule="auto"/>
        <w:ind w:firstLine="720"/>
        <w:jc w:val="both"/>
        <w:rPr>
          <w:rFonts w:ascii="Times" w:hAnsi="Times" w:cs="Times"/>
          <w:sz w:val="24"/>
          <w:szCs w:val="24"/>
        </w:rPr>
      </w:pPr>
    </w:p>
    <w:p w14:paraId="07BADE22" w14:textId="77777777" w:rsidR="006C774A" w:rsidRDefault="000B12C0" w:rsidP="00252EF5">
      <w:pPr>
        <w:spacing w:after="0" w:line="480" w:lineRule="auto"/>
        <w:jc w:val="both"/>
        <w:rPr>
          <w:rFonts w:ascii="Times" w:hAnsi="Times" w:cs="Times"/>
          <w:b/>
          <w:sz w:val="24"/>
          <w:szCs w:val="24"/>
        </w:rPr>
      </w:pPr>
      <w:r w:rsidRPr="000B12C0">
        <w:rPr>
          <w:rFonts w:ascii="Times" w:hAnsi="Times" w:cs="Times"/>
          <w:b/>
          <w:sz w:val="24"/>
          <w:szCs w:val="24"/>
        </w:rPr>
        <w:t>III</w:t>
      </w:r>
      <w:r w:rsidR="006C774A" w:rsidRPr="000B12C0">
        <w:rPr>
          <w:rFonts w:ascii="Times" w:hAnsi="Times" w:cs="Times"/>
          <w:b/>
          <w:sz w:val="24"/>
          <w:szCs w:val="24"/>
        </w:rPr>
        <w:t>. Spectroscopic Map for CO</w:t>
      </w:r>
      <w:r w:rsidR="006C774A" w:rsidRPr="000B12C0">
        <w:rPr>
          <w:rFonts w:ascii="Times" w:hAnsi="Times" w:cs="Times"/>
          <w:b/>
          <w:sz w:val="24"/>
          <w:szCs w:val="24"/>
          <w:vertAlign w:val="subscript"/>
        </w:rPr>
        <w:t>2</w:t>
      </w:r>
      <w:r w:rsidR="006C774A" w:rsidRPr="000B12C0">
        <w:rPr>
          <w:rFonts w:ascii="Times" w:hAnsi="Times" w:cs="Times"/>
          <w:b/>
          <w:sz w:val="24"/>
          <w:szCs w:val="24"/>
        </w:rPr>
        <w:t xml:space="preserve"> Vibrations</w:t>
      </w:r>
    </w:p>
    <w:p w14:paraId="1F056D52" w14:textId="77777777" w:rsidR="00666B35" w:rsidRPr="000B12C0" w:rsidRDefault="00666B35" w:rsidP="00252EF5">
      <w:pPr>
        <w:spacing w:after="0" w:line="480" w:lineRule="auto"/>
        <w:jc w:val="both"/>
        <w:rPr>
          <w:rFonts w:ascii="Times" w:hAnsi="Times" w:cs="Times"/>
          <w:b/>
          <w:sz w:val="24"/>
          <w:szCs w:val="24"/>
        </w:rPr>
      </w:pPr>
    </w:p>
    <w:p w14:paraId="3C5B5B19" w14:textId="1418922A" w:rsidR="006C774A" w:rsidRDefault="006C774A">
      <w:pPr>
        <w:spacing w:after="0" w:line="480" w:lineRule="auto"/>
        <w:ind w:firstLine="720"/>
        <w:jc w:val="both"/>
        <w:rPr>
          <w:rFonts w:ascii="Times" w:hAnsi="Times" w:cs="Times"/>
          <w:sz w:val="24"/>
          <w:szCs w:val="24"/>
        </w:rPr>
      </w:pPr>
      <w:r w:rsidRPr="006C774A">
        <w:rPr>
          <w:rFonts w:ascii="Times" w:hAnsi="Times" w:cs="Times"/>
          <w:sz w:val="24"/>
          <w:szCs w:val="24"/>
        </w:rPr>
        <w:t>Empirical spectroscopic maps relate the instantaneous vibrational frequency of an IR reporter to properties of its surroundings that can be rea</w:t>
      </w:r>
      <w:r w:rsidR="005365C2">
        <w:rPr>
          <w:rFonts w:ascii="Times" w:hAnsi="Times" w:cs="Times"/>
          <w:sz w:val="24"/>
          <w:szCs w:val="24"/>
        </w:rPr>
        <w:t>dily accessed in MD simulations</w:t>
      </w:r>
      <w:r w:rsidRPr="006C774A">
        <w:rPr>
          <w:rFonts w:ascii="Times" w:hAnsi="Times" w:cs="Times"/>
          <w:sz w:val="24"/>
          <w:szCs w:val="24"/>
        </w:rPr>
        <w:t>.</w:t>
      </w:r>
      <w:r w:rsidR="0062250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"10.1021/jp501631m", "ISBN" : "1520-5207", "ISSN" : "15205207", "PMID" : "24650158", "abstract" : "Experimental studies examining the structure and dynamics of water in ionic liquids (ILs) have revealed local ion rearrangements that occur an order of magnitude faster than complete randomization of the liquid structure. Simulations of an isolated water molecule embedded in 1-butyl-3-methyl imidazolium hexafluorophosphate, [bmim][PF6], were performed to shed insight into the nature of these coupled water?ion dynamics. The theoretical calculations of the spectral diffusion dynamics and the infrared absorption spectra of the OD stretch of isolated HOD in [bmim][PF6] agree well with experiment. The infrared absorption line shape of the OD stretch is narrower and blue-shifted in the IL compared to those in aqueous solution. Decomposition of the OD frequency time correlation function revealed that translational motions of the anions dominate the spectral diffusion dynamics.", "author" : [ { "dropping-particle" : "", "family" : "Terranova", "given" : "Z. L.", "non-dropping-particle" : "", "parse-names" : false, "suffix" : "" }, { "dropping-particle" : "", "family" : "Corcelli", "given" : "S. A.", "non-dropping-particle" : "", "parse-names" : false, "suffix" : "" } ], "container-title" : "Journal of Physical Chemistry B", "id" : "ITEM-1", "issue" : "28", "issued" : { "date-parts" : [ [ "2014", "7" ] ] }, "page" : "8264-8272", "title" : "Molecular dynamics investigation of the vibrational spectroscopy of isolated water in an ionic liquid", "type" : "article-journal", "volume" : "118" }, "uris" : [ "http://www.mendeley.com/documents/?uuid=6284b3cb-cfd1-441c-bab1-9f94e0cf05a5" ] }, { "id" : "ITEM-2", "itemData" : { "DOI" : "10.1021/jp412827s", "ISBN" : "1520-6106", "ISSN" : "15205207", "PMID" : "24654732", "abstract" : "New sets of parameters (maps) for calcg. amide I vibrational spectra for proteins through a vibrational exciton model are proposed. The maps are calcd. as a function of elec. field and van der Waals forces on the atoms of peptide bonds, taking into account the full interaction between peptide bonds and the surrounding environment. The maps are designed to be employed using data obtained from std. all-atom mol. simulations without any addnl. constraints on the system. Six proteins representing a wide range of sizes and secondary structure complexity were chosen as a test set. Spectra calcd. for these proteins reproduced exptl. data both qual. and quant. The proposed maps led to spectra that captured the weak 2nd peak obsd. in proteins contg. \u03b2-sheets, allowing for clear distinction between \u03b1-helical and \u03b2-sheet proteins. While the parametrization was specific to the CHARMM force field, the methodol. presented could be readily applied to any empirical force field. [on SciFinder(R)]", "author" : [ { "dropping-particle" : "", "family" : "Ma\u0142olepsza", "given" : "Edyta", "non-dropping-particle" : "", "parse-names" : false, "suffix" : "" }, { "dropping-particle" : "", "family" : "Straub", "given" : "John E.", "non-dropping-particle" : "", "parse-names" : false, "suffix" : "" } ], "container-title" : "Journal of Physical Chemistry B", "genre" : "article", "id" : "ITEM-2", "issue" : "28", "issued" : { "date-parts" : [ [ "2014", "7" ] ] }, "page" : "7848-7855", "title" : "Empirical maps for the calculation of amide I vibrational spectra of proteins from classical molecular dynamics simulations", "type" : "article-journal", "volume" : "118" }, "uris" : [ "http://www.mendeley.com/documents/?uuid=62354b89-6b3c-4b46-99d0-47420768c08c" ] }, { "id" : "ITEM-3", "itemData" : { "DOI" : "10.1063/1.3242083", "ISSN" : "00219606", "PMID" : "19831456", "abstract" : "We study theoretically the steady-state and ultrafast vibrational spectroscopy, in the OD-stretch region, of dilute HOD in aqueous solutions of sodium bromide. Based on electronic-structure calculations on clusters containing salt ions and water, we develop new spectroscopic maps that enable us to undertake this study. We calculate OD-stretch absorption line shapes as a function of salt concentration, finding good agreement with experiment. We provide molecular-level understandings of the monotonic (as a function of concentration) blueshift, and nonmonotonic line width. We also calculate the frequency time-correlation function, as measured by spectral diffusion experiments. Here again we obtain good agreement with experiment, finding that at the highest salt concentration spectral diffusion slows down by a factor of 3 or 4 (compared to pure water). For longer times than can be accessed experimentally, we find that spectral diffusion is very complicated, with processes occurring on multiple time scales. We argue that from 6 to 40 ps, relaxation involves anionic solvation shell rearrangements. Finally, we consider our findings within the general context of the Hofmeister series, concluding that this series must reflect only local ordering of water molecules.", "author" : [ { "dropping-particle" : "", "family" : "Lin", "given" : "Y. S.", "non-dropping-particle" : "", "parse-names" : false, "suffix" : "" }, { "dropping-particle" : "", "family" : "Auer", "given" : "B. M.", "non-dropping-particle" : "", "parse-names" : false, "suffix" : "" }, { "dropping-particle" : "", "family" : "Skinner", "given" : "J. L.", "non-dropping-particle" : "", "parse-names" : false, "suffix" : "" } ], "container-title" : "Journal of Chemical Physics", "genre" : "article", "id" : "ITEM-3", "issue" : "14", "issued" : { "date-parts" : [ [ "2009", "10" ] ] }, "page" : "144511", "title" : "Water structure, dynamics, and vibrational spectroscopy in sodium bromide solutions", "type" : "article-journal", "volume" : "131" }, "uris" : [ "http://www.mendeley.com/documents/?uuid=6deb43b3-f789-4471-b841-f4d11af553b4" ] } ], "mendeley" : { "formattedCitation" : "&lt;sup&gt;47,61,85&lt;/sup&gt;", "plainTextFormattedCitation" : "47,61,85", "previouslyFormattedCitation" : "&lt;sup&gt;47,61,85&lt;/sup&gt;" }, "properties" : { "noteIndex" : 0 }, "schema" : "https://github.com/citation-style-language/schema/raw/master/csl-citation.json" }</w:instrText>
      </w:r>
      <w:r w:rsidR="00622508">
        <w:rPr>
          <w:rFonts w:ascii="Times" w:hAnsi="Times" w:cs="Times"/>
          <w:sz w:val="24"/>
          <w:szCs w:val="24"/>
        </w:rPr>
        <w:fldChar w:fldCharType="separate"/>
      </w:r>
      <w:r w:rsidR="0047536A" w:rsidRPr="0047536A">
        <w:rPr>
          <w:rFonts w:ascii="Times" w:hAnsi="Times" w:cs="Times"/>
          <w:noProof/>
          <w:sz w:val="24"/>
          <w:szCs w:val="24"/>
          <w:vertAlign w:val="superscript"/>
        </w:rPr>
        <w:t>47,61,85</w:t>
      </w:r>
      <w:r w:rsidR="00622508">
        <w:rPr>
          <w:rFonts w:ascii="Times" w:hAnsi="Times" w:cs="Times"/>
          <w:sz w:val="24"/>
          <w:szCs w:val="24"/>
        </w:rPr>
        <w:fldChar w:fldCharType="end"/>
      </w:r>
      <w:r w:rsidR="00622508" w:rsidRPr="006C774A">
        <w:rPr>
          <w:rFonts w:ascii="Times" w:hAnsi="Times" w:cs="Times"/>
          <w:sz w:val="24"/>
          <w:szCs w:val="24"/>
        </w:rPr>
        <w:t xml:space="preserve"> </w:t>
      </w:r>
      <w:r w:rsidRPr="006C774A">
        <w:rPr>
          <w:rFonts w:ascii="Times" w:hAnsi="Times" w:cs="Times"/>
          <w:sz w:val="24"/>
          <w:szCs w:val="24"/>
        </w:rPr>
        <w:t xml:space="preserve">Once a spectroscopic map has been parameterized, it can be used to calculate IR absorption spectra, </w:t>
      </w:r>
      <w:r>
        <w:rPr>
          <w:rFonts w:ascii="Times" w:hAnsi="Times" w:cs="Times"/>
          <w:sz w:val="24"/>
          <w:szCs w:val="24"/>
        </w:rPr>
        <w:t>2D-IR</w:t>
      </w:r>
      <w:r w:rsidRPr="006C774A">
        <w:rPr>
          <w:rFonts w:ascii="Times" w:hAnsi="Times" w:cs="Times"/>
          <w:sz w:val="24"/>
          <w:szCs w:val="24"/>
        </w:rPr>
        <w:t xml:space="preserve"> spectra, and frequency fluctuation time correlation </w:t>
      </w:r>
      <w:r w:rsidR="00D5580C">
        <w:rPr>
          <w:rFonts w:ascii="Times" w:hAnsi="Times" w:cs="Times"/>
          <w:sz w:val="24"/>
          <w:szCs w:val="24"/>
        </w:rPr>
        <w:t>functions from a MD simulation.</w:t>
      </w:r>
      <w:r w:rsidRPr="006C774A">
        <w:rPr>
          <w:rFonts w:ascii="Times" w:hAnsi="Times" w:cs="Times"/>
          <w:sz w:val="24"/>
          <w:szCs w:val="24"/>
        </w:rPr>
        <w:t xml:space="preserve"> For the asymmetric stretch of CO</w:t>
      </w:r>
      <w:r w:rsidRPr="00DB4728">
        <w:rPr>
          <w:rFonts w:ascii="Times" w:hAnsi="Times" w:cs="Times"/>
          <w:sz w:val="24"/>
          <w:szCs w:val="24"/>
          <w:vertAlign w:val="subscript"/>
        </w:rPr>
        <w:t>2</w:t>
      </w:r>
      <w:r w:rsidRPr="006C774A">
        <w:rPr>
          <w:rFonts w:ascii="Times" w:hAnsi="Times" w:cs="Times"/>
          <w:sz w:val="24"/>
          <w:szCs w:val="24"/>
        </w:rPr>
        <w:t xml:space="preserve"> in [C</w:t>
      </w:r>
      <w:r w:rsidRPr="005365C2">
        <w:rPr>
          <w:rFonts w:ascii="Times" w:hAnsi="Times" w:cs="Times"/>
          <w:sz w:val="24"/>
          <w:szCs w:val="24"/>
          <w:vertAlign w:val="subscript"/>
        </w:rPr>
        <w:t>4</w:t>
      </w:r>
      <w:r w:rsidRPr="006C774A">
        <w:rPr>
          <w:rFonts w:ascii="Times" w:hAnsi="Times" w:cs="Times"/>
          <w:sz w:val="24"/>
          <w:szCs w:val="24"/>
        </w:rPr>
        <w:t>C</w:t>
      </w:r>
      <w:r w:rsidRPr="00DB4728">
        <w:rPr>
          <w:rFonts w:ascii="Times" w:hAnsi="Times" w:cs="Times"/>
          <w:sz w:val="24"/>
          <w:szCs w:val="24"/>
          <w:vertAlign w:val="subscript"/>
        </w:rPr>
        <w:t>1</w:t>
      </w:r>
      <w:proofErr w:type="gramStart"/>
      <w:r w:rsidR="00DB4728">
        <w:rPr>
          <w:rFonts w:ascii="Times" w:hAnsi="Times" w:cs="Times"/>
          <w:sz w:val="24"/>
          <w:szCs w:val="24"/>
        </w:rPr>
        <w:t>im</w:t>
      </w:r>
      <w:r w:rsidRPr="006C774A">
        <w:rPr>
          <w:rFonts w:ascii="Times" w:hAnsi="Times" w:cs="Times"/>
          <w:sz w:val="24"/>
          <w:szCs w:val="24"/>
        </w:rPr>
        <w:t>][</w:t>
      </w:r>
      <w:proofErr w:type="gramEnd"/>
      <w:r w:rsidRPr="006C774A">
        <w:rPr>
          <w:rFonts w:ascii="Times" w:hAnsi="Times" w:cs="Times"/>
          <w:sz w:val="24"/>
          <w:szCs w:val="24"/>
        </w:rPr>
        <w:t>PF</w:t>
      </w:r>
      <w:r w:rsidRPr="00DB4728">
        <w:rPr>
          <w:rFonts w:ascii="Times" w:hAnsi="Times" w:cs="Times"/>
          <w:sz w:val="24"/>
          <w:szCs w:val="24"/>
          <w:vertAlign w:val="subscript"/>
        </w:rPr>
        <w:t>6</w:t>
      </w:r>
      <w:r w:rsidRPr="006C774A">
        <w:rPr>
          <w:rFonts w:ascii="Times" w:hAnsi="Times" w:cs="Times"/>
          <w:sz w:val="24"/>
          <w:szCs w:val="24"/>
        </w:rPr>
        <w:t>], we were unable to obtain a suitably accurate spectroscopic map from electrostatics alone. Instead, we needed to include information about the CO</w:t>
      </w:r>
      <w:r w:rsidRPr="00DB4728">
        <w:rPr>
          <w:rFonts w:ascii="Times" w:hAnsi="Times" w:cs="Times"/>
          <w:sz w:val="24"/>
          <w:szCs w:val="24"/>
          <w:vertAlign w:val="subscript"/>
        </w:rPr>
        <w:t>2</w:t>
      </w:r>
      <w:r w:rsidRPr="006C774A">
        <w:rPr>
          <w:rFonts w:ascii="Times" w:hAnsi="Times" w:cs="Times"/>
          <w:sz w:val="24"/>
          <w:szCs w:val="24"/>
        </w:rPr>
        <w:t xml:space="preserve"> bend angle, as well as the Lennard-Jones (LJ) interactions between CO</w:t>
      </w:r>
      <w:r w:rsidRPr="00DB4728">
        <w:rPr>
          <w:rFonts w:ascii="Times" w:hAnsi="Times" w:cs="Times"/>
          <w:sz w:val="24"/>
          <w:szCs w:val="24"/>
          <w:vertAlign w:val="subscript"/>
        </w:rPr>
        <w:t>2</w:t>
      </w:r>
      <w:r w:rsidRPr="006C774A">
        <w:rPr>
          <w:rFonts w:ascii="Times" w:hAnsi="Times" w:cs="Times"/>
          <w:sz w:val="24"/>
          <w:szCs w:val="24"/>
        </w:rPr>
        <w:t xml:space="preserve"> and the surrounding IL.</w:t>
      </w:r>
      <w:r w:rsidR="001554FC">
        <w:rPr>
          <w:rFonts w:ascii="Times" w:hAnsi="Times" w:cs="Times"/>
          <w:sz w:val="24"/>
          <w:szCs w:val="24"/>
        </w:rPr>
        <w:t xml:space="preserve"> </w:t>
      </w:r>
      <w:r w:rsidRPr="006C774A">
        <w:rPr>
          <w:rFonts w:ascii="Times" w:hAnsi="Times" w:cs="Times"/>
          <w:sz w:val="24"/>
          <w:szCs w:val="24"/>
        </w:rPr>
        <w:t>The spectroscopic map has the following form</w:t>
      </w:r>
    </w:p>
    <w:p w14:paraId="347B770C" w14:textId="77777777" w:rsidR="004B2495" w:rsidRPr="006C774A" w:rsidRDefault="004B2495" w:rsidP="00252EF5">
      <w:pPr>
        <w:spacing w:after="0" w:line="480" w:lineRule="auto"/>
        <w:ind w:firstLine="720"/>
        <w:jc w:val="both"/>
        <w:rPr>
          <w:rFonts w:ascii="Times" w:hAnsi="Times" w:cs="Times"/>
          <w:sz w:val="24"/>
          <w:szCs w:val="24"/>
        </w:rPr>
      </w:pPr>
    </w:p>
    <w:p w14:paraId="17C2921F" w14:textId="77777777" w:rsidR="000B12C0" w:rsidRPr="004B2495" w:rsidRDefault="000B17BB" w:rsidP="00252EF5">
      <w:pPr>
        <w:spacing w:after="0" w:line="480" w:lineRule="auto"/>
        <w:ind w:firstLine="720"/>
        <w:jc w:val="both"/>
        <w:rPr>
          <w:rFonts w:ascii="Times" w:eastAsiaTheme="minorEastAsia" w:hAnsi="Times" w:cs="Times"/>
          <w:sz w:val="24"/>
          <w:szCs w:val="24"/>
        </w:rPr>
      </w:pPr>
      <m:oMathPara>
        <m:oMath>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a</m:t>
              </m:r>
            </m:sub>
          </m:sSub>
          <m:r>
            <w:rPr>
              <w:rFonts w:ascii="Cambria Math" w:hAnsi="Cambria Math" w:cs="Times"/>
              <w:sz w:val="24"/>
              <w:szCs w:val="24"/>
            </w:rPr>
            <m:t xml:space="preserve">= </m:t>
          </m:r>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g</m:t>
              </m:r>
            </m:sub>
          </m:sSub>
          <m:r>
            <w:rPr>
              <w:rFonts w:ascii="Cambria Math" w:hAnsi="Cambria Math" w:cs="Times"/>
              <w:sz w:val="24"/>
              <w:szCs w:val="24"/>
            </w:rPr>
            <m:t>+</m:t>
          </m:r>
          <m:r>
            <m:rPr>
              <m:sty m:val="p"/>
            </m:rPr>
            <w:rPr>
              <w:rFonts w:ascii="Cambria Math" w:hAnsi="Cambria Math" w:cs="Times"/>
              <w:sz w:val="24"/>
              <w:szCs w:val="24"/>
            </w:rPr>
            <m:t>Δ</m:t>
          </m:r>
          <m:sSub>
            <m:sSubPr>
              <m:ctrlPr>
                <w:rPr>
                  <w:rFonts w:ascii="Cambria Math" w:hAnsi="Cambria Math" w:cs="Times"/>
                  <w:i/>
                  <w:sz w:val="24"/>
                  <w:szCs w:val="24"/>
                </w:rPr>
              </m:ctrlPr>
            </m:sSubPr>
            <m:e>
              <m:r>
                <w:rPr>
                  <w:rFonts w:ascii="Cambria Math" w:hAnsi="Cambria Math" w:cs="Times"/>
                  <w:sz w:val="24"/>
                  <w:szCs w:val="24"/>
                </w:rPr>
                <m:t>ω</m:t>
              </m:r>
            </m:e>
            <m:sub>
              <m:r>
                <m:rPr>
                  <m:nor/>
                </m:rPr>
                <w:rPr>
                  <w:rFonts w:ascii="Cambria Math" w:hAnsi="Cambria Math" w:cs="Times"/>
                  <w:sz w:val="24"/>
                  <w:szCs w:val="24"/>
                </w:rPr>
                <m:t>θ</m:t>
              </m:r>
            </m:sub>
          </m:sSub>
          <m:r>
            <w:rPr>
              <w:rFonts w:ascii="Cambria Math" w:hAnsi="Cambria Math" w:cs="Times"/>
              <w:sz w:val="24"/>
              <w:szCs w:val="24"/>
            </w:rPr>
            <m:t xml:space="preserve">+ </m:t>
          </m:r>
          <m:r>
            <m:rPr>
              <m:sty m:val="p"/>
            </m:rPr>
            <w:rPr>
              <w:rFonts w:ascii="Cambria Math" w:hAnsi="Cambria Math" w:cs="Times"/>
              <w:sz w:val="24"/>
              <w:szCs w:val="24"/>
            </w:rPr>
            <m:t>Δ</m:t>
          </m:r>
          <m:sSub>
            <m:sSubPr>
              <m:ctrlPr>
                <w:rPr>
                  <w:rFonts w:ascii="Cambria Math" w:hAnsi="Cambria Math" w:cs="Times"/>
                  <w:i/>
                  <w:sz w:val="24"/>
                  <w:szCs w:val="24"/>
                </w:rPr>
              </m:ctrlPr>
            </m:sSubPr>
            <m:e>
              <m:r>
                <w:rPr>
                  <w:rFonts w:ascii="Cambria Math" w:hAnsi="Cambria Math" w:cs="Times"/>
                  <w:sz w:val="24"/>
                  <w:szCs w:val="24"/>
                </w:rPr>
                <m:t>ω</m:t>
              </m:r>
            </m:e>
            <m:sub>
              <m:r>
                <m:rPr>
                  <m:nor/>
                </m:rPr>
                <w:rPr>
                  <w:rFonts w:ascii="Cambria Math" w:hAnsi="Cambria Math" w:cs="Times"/>
                  <w:sz w:val="24"/>
                  <w:szCs w:val="24"/>
                </w:rPr>
                <m:t>solvent</m:t>
              </m:r>
            </m:sub>
          </m:sSub>
        </m:oMath>
      </m:oMathPara>
    </w:p>
    <w:p w14:paraId="2C922FC3" w14:textId="7F3F2500" w:rsidR="004B2495" w:rsidRPr="000B12C0" w:rsidRDefault="004B2495" w:rsidP="004B2495">
      <w:pPr>
        <w:spacing w:after="0" w:line="480" w:lineRule="auto"/>
        <w:ind w:firstLine="720"/>
        <w:jc w:val="right"/>
        <w:rPr>
          <w:rFonts w:ascii="Times" w:eastAsiaTheme="minorEastAsia" w:hAnsi="Times" w:cs="Times"/>
          <w:sz w:val="24"/>
          <w:szCs w:val="24"/>
        </w:rPr>
      </w:pPr>
      <w:r>
        <w:rPr>
          <w:rFonts w:ascii="Times" w:eastAsiaTheme="minorEastAsia" w:hAnsi="Times" w:cs="Times"/>
          <w:sz w:val="24"/>
          <w:szCs w:val="24"/>
        </w:rPr>
        <w:t>(1)</w:t>
      </w:r>
    </w:p>
    <w:p w14:paraId="1E6C600B" w14:textId="3B18FCA9" w:rsidR="006C774A" w:rsidRDefault="006C774A" w:rsidP="00252EF5">
      <w:pPr>
        <w:spacing w:after="0" w:line="480" w:lineRule="auto"/>
        <w:jc w:val="both"/>
        <w:rPr>
          <w:rFonts w:ascii="Times" w:hAnsi="Times" w:cs="Times"/>
          <w:sz w:val="24"/>
          <w:szCs w:val="24"/>
        </w:rPr>
      </w:pPr>
      <w:r w:rsidRPr="006C774A">
        <w:rPr>
          <w:rFonts w:ascii="Times" w:hAnsi="Times" w:cs="Times"/>
          <w:sz w:val="24"/>
          <w:szCs w:val="24"/>
        </w:rPr>
        <w:t xml:space="preserve">where </w:t>
      </w:r>
      <m:oMath>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a</m:t>
            </m:r>
          </m:sub>
        </m:sSub>
      </m:oMath>
      <w:r w:rsidRPr="006C774A">
        <w:rPr>
          <w:rFonts w:ascii="Times" w:hAnsi="Times" w:cs="Times"/>
          <w:sz w:val="24"/>
          <w:szCs w:val="24"/>
        </w:rPr>
        <w:t xml:space="preserve"> is the predicted CO</w:t>
      </w:r>
      <w:r w:rsidRPr="000B12C0">
        <w:rPr>
          <w:rFonts w:ascii="Times" w:hAnsi="Times" w:cs="Times"/>
          <w:sz w:val="24"/>
          <w:szCs w:val="24"/>
          <w:vertAlign w:val="subscript"/>
        </w:rPr>
        <w:t>2</w:t>
      </w:r>
      <w:r w:rsidRPr="006C774A">
        <w:rPr>
          <w:rFonts w:ascii="Times" w:hAnsi="Times" w:cs="Times"/>
          <w:sz w:val="24"/>
          <w:szCs w:val="24"/>
        </w:rPr>
        <w:t xml:space="preserve"> asymmetric stretch vibrational frequency, </w:t>
      </w:r>
      <m:oMath>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g</m:t>
            </m:r>
          </m:sub>
        </m:sSub>
      </m:oMath>
      <w:r w:rsidRPr="006C774A">
        <w:rPr>
          <w:rFonts w:ascii="Times" w:hAnsi="Times" w:cs="Times"/>
          <w:sz w:val="24"/>
          <w:szCs w:val="24"/>
        </w:rPr>
        <w:t xml:space="preserve"> is the experimental gas phase frequency (2349.1 cm</w:t>
      </w:r>
      <w:r w:rsidRPr="00D5580C">
        <w:rPr>
          <w:rFonts w:ascii="Times" w:hAnsi="Times" w:cs="Times"/>
          <w:sz w:val="24"/>
          <w:szCs w:val="24"/>
          <w:vertAlign w:val="superscript"/>
        </w:rPr>
        <w:t>-1</w:t>
      </w:r>
      <w:r w:rsidRPr="006C774A">
        <w:rPr>
          <w:rFonts w:ascii="Times" w:hAnsi="Times" w:cs="Times"/>
          <w:sz w:val="24"/>
          <w:szCs w:val="24"/>
        </w:rPr>
        <w:t xml:space="preserve">), </w:t>
      </w:r>
      <m:oMath>
        <m:r>
          <m:rPr>
            <m:sty m:val="p"/>
          </m:rPr>
          <w:rPr>
            <w:rFonts w:ascii="Cambria Math" w:hAnsi="Cambria Math" w:cs="Times"/>
            <w:sz w:val="24"/>
            <w:szCs w:val="24"/>
          </w:rPr>
          <m:t>Δ</m:t>
        </m:r>
        <m:sSub>
          <m:sSubPr>
            <m:ctrlPr>
              <w:rPr>
                <w:rFonts w:ascii="Cambria Math" w:hAnsi="Cambria Math" w:cs="Times"/>
                <w:i/>
                <w:sz w:val="24"/>
                <w:szCs w:val="24"/>
              </w:rPr>
            </m:ctrlPr>
          </m:sSubPr>
          <m:e>
            <m:r>
              <w:rPr>
                <w:rFonts w:ascii="Cambria Math" w:hAnsi="Cambria Math" w:cs="Times"/>
                <w:sz w:val="24"/>
                <w:szCs w:val="24"/>
              </w:rPr>
              <m:t>ω</m:t>
            </m:r>
          </m:e>
          <m:sub>
            <m:r>
              <m:rPr>
                <m:nor/>
              </m:rPr>
              <w:rPr>
                <w:rFonts w:ascii="Cambria Math" w:hAnsi="Cambria Math" w:cs="Times"/>
                <w:sz w:val="24"/>
                <w:szCs w:val="24"/>
              </w:rPr>
              <m:t>θ</m:t>
            </m:r>
          </m:sub>
        </m:sSub>
      </m:oMath>
      <w:r w:rsidR="000B12C0">
        <w:rPr>
          <w:rFonts w:ascii="Times" w:eastAsiaTheme="minorEastAsia" w:hAnsi="Times" w:cs="Times"/>
          <w:sz w:val="24"/>
          <w:szCs w:val="24"/>
        </w:rPr>
        <w:t xml:space="preserve"> </w:t>
      </w:r>
      <w:r w:rsidRPr="006C774A">
        <w:rPr>
          <w:rFonts w:ascii="Times" w:hAnsi="Times" w:cs="Times"/>
          <w:sz w:val="24"/>
          <w:szCs w:val="24"/>
        </w:rPr>
        <w:t xml:space="preserve">is the dependence of the frequency on the </w:t>
      </w:r>
      <w:r w:rsidR="000B12C0">
        <w:rPr>
          <w:rFonts w:ascii="Times" w:hAnsi="Times" w:cs="Times"/>
          <w:sz w:val="24"/>
          <w:szCs w:val="24"/>
        </w:rPr>
        <w:t>OCO</w:t>
      </w:r>
      <w:r w:rsidRPr="006C774A">
        <w:rPr>
          <w:rFonts w:ascii="Times" w:hAnsi="Times" w:cs="Times"/>
          <w:sz w:val="24"/>
          <w:szCs w:val="24"/>
        </w:rPr>
        <w:t xml:space="preserve"> bend angle, and </w:t>
      </w:r>
      <m:oMath>
        <m:r>
          <m:rPr>
            <m:sty m:val="p"/>
          </m:rPr>
          <w:rPr>
            <w:rFonts w:ascii="Cambria Math" w:hAnsi="Cambria Math" w:cs="Times"/>
            <w:sz w:val="24"/>
            <w:szCs w:val="24"/>
          </w:rPr>
          <m:t>Δ</m:t>
        </m:r>
        <m:sSub>
          <m:sSubPr>
            <m:ctrlPr>
              <w:rPr>
                <w:rFonts w:ascii="Cambria Math" w:hAnsi="Cambria Math" w:cs="Times"/>
                <w:i/>
                <w:sz w:val="24"/>
                <w:szCs w:val="24"/>
              </w:rPr>
            </m:ctrlPr>
          </m:sSubPr>
          <m:e>
            <m:r>
              <w:rPr>
                <w:rFonts w:ascii="Cambria Math" w:hAnsi="Cambria Math" w:cs="Times"/>
                <w:sz w:val="24"/>
                <w:szCs w:val="24"/>
              </w:rPr>
              <m:t>ω</m:t>
            </m:r>
          </m:e>
          <m:sub>
            <m:r>
              <m:rPr>
                <m:nor/>
              </m:rPr>
              <w:rPr>
                <w:rFonts w:ascii="Cambria Math" w:hAnsi="Cambria Math" w:cs="Times"/>
                <w:sz w:val="24"/>
                <w:szCs w:val="24"/>
              </w:rPr>
              <m:t>solvent</m:t>
            </m:r>
          </m:sub>
        </m:sSub>
      </m:oMath>
      <w:r w:rsidR="000B12C0">
        <w:rPr>
          <w:rFonts w:ascii="Times" w:eastAsiaTheme="minorEastAsia" w:hAnsi="Times" w:cs="Times"/>
          <w:sz w:val="24"/>
          <w:szCs w:val="24"/>
        </w:rPr>
        <w:t xml:space="preserve"> </w:t>
      </w:r>
      <w:r w:rsidRPr="006C774A">
        <w:rPr>
          <w:rFonts w:ascii="Times" w:hAnsi="Times" w:cs="Times"/>
          <w:sz w:val="24"/>
          <w:szCs w:val="24"/>
        </w:rPr>
        <w:t>captures the change in the vibrational frequency due to interactions with the IL solvent. Figure 3 shows the dependence of the CO</w:t>
      </w:r>
      <w:r w:rsidRPr="000B12C0">
        <w:rPr>
          <w:rFonts w:ascii="Times" w:hAnsi="Times" w:cs="Times"/>
          <w:sz w:val="24"/>
          <w:szCs w:val="24"/>
          <w:vertAlign w:val="subscript"/>
        </w:rPr>
        <w:t>2</w:t>
      </w:r>
      <w:r w:rsidRPr="006C774A">
        <w:rPr>
          <w:rFonts w:ascii="Times" w:hAnsi="Times" w:cs="Times"/>
          <w:sz w:val="24"/>
          <w:szCs w:val="24"/>
        </w:rPr>
        <w:t xml:space="preserve"> asymmetric stretch vibrational frequency on the OCO angle, θ, calculated for CO</w:t>
      </w:r>
      <w:r w:rsidR="000B12C0" w:rsidRPr="000B12C0">
        <w:rPr>
          <w:rFonts w:ascii="Times" w:eastAsiaTheme="minorEastAsia" w:hAnsi="Times" w:cs="Times"/>
          <w:sz w:val="24"/>
          <w:szCs w:val="24"/>
          <w:vertAlign w:val="subscript"/>
        </w:rPr>
        <w:t>2</w:t>
      </w:r>
      <w:r w:rsidRPr="006C774A">
        <w:rPr>
          <w:rFonts w:ascii="Times" w:hAnsi="Times" w:cs="Times"/>
          <w:sz w:val="24"/>
          <w:szCs w:val="24"/>
        </w:rPr>
        <w:t xml:space="preserve"> </w:t>
      </w:r>
      <w:r w:rsidR="004B2495">
        <w:rPr>
          <w:rFonts w:ascii="Times" w:hAnsi="Times" w:cs="Times"/>
          <w:sz w:val="24"/>
          <w:szCs w:val="24"/>
        </w:rPr>
        <w:t>isolated in the gas-phase</w:t>
      </w:r>
      <w:r w:rsidRPr="006C774A">
        <w:rPr>
          <w:rFonts w:ascii="Times" w:hAnsi="Times" w:cs="Times"/>
          <w:sz w:val="24"/>
          <w:szCs w:val="24"/>
        </w:rPr>
        <w:t>. The calculated data are fit exquisitely well (</w:t>
      </w:r>
      <m:oMath>
        <m:sSup>
          <m:sSupPr>
            <m:ctrlPr>
              <w:rPr>
                <w:rFonts w:ascii="Cambria Math" w:hAnsi="Cambria Math" w:cs="Times"/>
                <w:i/>
                <w:sz w:val="24"/>
                <w:szCs w:val="24"/>
              </w:rPr>
            </m:ctrlPr>
          </m:sSupPr>
          <m:e>
            <m:r>
              <w:rPr>
                <w:rFonts w:ascii="Cambria Math" w:hAnsi="Cambria Math" w:cs="Times"/>
                <w:sz w:val="24"/>
                <w:szCs w:val="24"/>
              </w:rPr>
              <m:t>R</m:t>
            </m:r>
          </m:e>
          <m:sup>
            <m:r>
              <w:rPr>
                <w:rFonts w:ascii="Cambria Math" w:hAnsi="Cambria Math" w:cs="Times"/>
                <w:sz w:val="24"/>
                <w:szCs w:val="24"/>
              </w:rPr>
              <m:t>2</m:t>
            </m:r>
          </m:sup>
        </m:sSup>
      </m:oMath>
      <w:r w:rsidRPr="006C774A">
        <w:rPr>
          <w:rFonts w:ascii="Times" w:hAnsi="Times" w:cs="Times"/>
          <w:sz w:val="24"/>
          <w:szCs w:val="24"/>
        </w:rPr>
        <w:t xml:space="preserve"> = 0.999) by the </w:t>
      </w:r>
      <w:r w:rsidR="004B2495">
        <w:rPr>
          <w:rFonts w:ascii="Times" w:hAnsi="Times" w:cs="Times"/>
          <w:sz w:val="24"/>
          <w:szCs w:val="24"/>
        </w:rPr>
        <w:t xml:space="preserve">single-parameter </w:t>
      </w:r>
      <w:r w:rsidRPr="006C774A">
        <w:rPr>
          <w:rFonts w:ascii="Times" w:hAnsi="Times" w:cs="Times"/>
          <w:sz w:val="24"/>
          <w:szCs w:val="24"/>
        </w:rPr>
        <w:t>function</w:t>
      </w:r>
    </w:p>
    <w:p w14:paraId="53139CD4" w14:textId="77777777" w:rsidR="004B2495" w:rsidRPr="006C774A" w:rsidRDefault="004B2495" w:rsidP="00252EF5">
      <w:pPr>
        <w:spacing w:after="0" w:line="480" w:lineRule="auto"/>
        <w:jc w:val="both"/>
        <w:rPr>
          <w:rFonts w:ascii="Times" w:hAnsi="Times" w:cs="Times"/>
          <w:sz w:val="24"/>
          <w:szCs w:val="24"/>
        </w:rPr>
      </w:pPr>
    </w:p>
    <w:p w14:paraId="3EAD42FD" w14:textId="77777777" w:rsidR="006C774A" w:rsidRPr="004B2495" w:rsidRDefault="000B12C0" w:rsidP="00252EF5">
      <w:pPr>
        <w:spacing w:after="0" w:line="480" w:lineRule="auto"/>
        <w:ind w:firstLine="720"/>
        <w:jc w:val="both"/>
        <w:rPr>
          <w:rFonts w:ascii="Times" w:eastAsiaTheme="minorEastAsia" w:hAnsi="Times" w:cs="Times"/>
          <w:sz w:val="24"/>
          <w:szCs w:val="24"/>
        </w:rPr>
      </w:pPr>
      <m:oMathPara>
        <m:oMath>
          <m:r>
            <m:rPr>
              <m:sty m:val="p"/>
            </m:rPr>
            <w:rPr>
              <w:rFonts w:ascii="Cambria Math" w:hAnsi="Cambria Math" w:cs="Times"/>
              <w:sz w:val="24"/>
              <w:szCs w:val="24"/>
            </w:rPr>
            <w:lastRenderedPageBreak/>
            <m:t>Δ</m:t>
          </m:r>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θ</m:t>
              </m:r>
            </m:sub>
          </m:sSub>
          <m:r>
            <w:rPr>
              <w:rFonts w:ascii="Cambria Math" w:hAnsi="Cambria Math" w:cs="Times"/>
              <w:sz w:val="24"/>
              <w:szCs w:val="24"/>
            </w:rPr>
            <m:t>=a(1+</m:t>
          </m:r>
          <m:func>
            <m:funcPr>
              <m:ctrlPr>
                <w:rPr>
                  <w:rFonts w:ascii="Cambria Math" w:hAnsi="Cambria Math" w:cs="Times"/>
                  <w:i/>
                  <w:sz w:val="24"/>
                  <w:szCs w:val="24"/>
                </w:rPr>
              </m:ctrlPr>
            </m:funcPr>
            <m:fName>
              <m:r>
                <m:rPr>
                  <m:sty m:val="p"/>
                </m:rPr>
                <w:rPr>
                  <w:rFonts w:ascii="Cambria Math" w:hAnsi="Cambria Math" w:cs="Times"/>
                  <w:sz w:val="24"/>
                  <w:szCs w:val="24"/>
                </w:rPr>
                <m:t>cos</m:t>
              </m:r>
            </m:fName>
            <m:e>
              <m:r>
                <w:rPr>
                  <w:rFonts w:ascii="Cambria Math" w:hAnsi="Cambria Math" w:cs="Times"/>
                  <w:sz w:val="24"/>
                  <w:szCs w:val="24"/>
                </w:rPr>
                <m:t>θ)</m:t>
              </m:r>
            </m:e>
          </m:func>
        </m:oMath>
      </m:oMathPara>
    </w:p>
    <w:p w14:paraId="32746202" w14:textId="64BBDE4B" w:rsidR="004B2495" w:rsidRPr="006C774A" w:rsidRDefault="004B2495" w:rsidP="004B2495">
      <w:pPr>
        <w:spacing w:after="0" w:line="480" w:lineRule="auto"/>
        <w:ind w:firstLine="720"/>
        <w:jc w:val="right"/>
        <w:rPr>
          <w:rFonts w:ascii="Times" w:hAnsi="Times" w:cs="Times"/>
          <w:sz w:val="24"/>
          <w:szCs w:val="24"/>
        </w:rPr>
      </w:pPr>
      <w:r>
        <w:rPr>
          <w:rFonts w:ascii="Times" w:eastAsiaTheme="minorEastAsia" w:hAnsi="Times" w:cs="Times"/>
          <w:sz w:val="24"/>
          <w:szCs w:val="24"/>
        </w:rPr>
        <w:t>(2)</w:t>
      </w:r>
    </w:p>
    <w:p w14:paraId="17EFB835" w14:textId="77777777" w:rsidR="006C774A" w:rsidRPr="006C774A" w:rsidRDefault="006C774A" w:rsidP="00252EF5">
      <w:pPr>
        <w:spacing w:after="0" w:line="480" w:lineRule="auto"/>
        <w:jc w:val="both"/>
        <w:rPr>
          <w:rFonts w:ascii="Times" w:hAnsi="Times" w:cs="Times"/>
          <w:sz w:val="24"/>
          <w:szCs w:val="24"/>
        </w:rPr>
      </w:pPr>
      <w:r w:rsidRPr="006C774A">
        <w:rPr>
          <w:rFonts w:ascii="Times" w:hAnsi="Times" w:cs="Times"/>
          <w:sz w:val="24"/>
          <w:szCs w:val="24"/>
        </w:rPr>
        <w:t xml:space="preserve">where </w:t>
      </w:r>
      <m:oMath>
        <m:r>
          <w:rPr>
            <w:rFonts w:ascii="Cambria Math" w:hAnsi="Cambria Math" w:cs="Times"/>
            <w:sz w:val="24"/>
            <w:szCs w:val="24"/>
          </w:rPr>
          <m:t xml:space="preserve">a=-1160.9 </m:t>
        </m:r>
        <m:r>
          <m:rPr>
            <m:nor/>
          </m:rPr>
          <w:rPr>
            <w:rFonts w:ascii="Cambria Math" w:hAnsi="Cambria Math" w:cs="Times"/>
            <w:sz w:val="24"/>
            <w:szCs w:val="24"/>
          </w:rPr>
          <m:t>c</m:t>
        </m:r>
        <m:sSup>
          <m:sSupPr>
            <m:ctrlPr>
              <w:rPr>
                <w:rFonts w:ascii="Cambria Math" w:hAnsi="Cambria Math" w:cs="Times"/>
                <w:i/>
                <w:sz w:val="24"/>
                <w:szCs w:val="24"/>
              </w:rPr>
            </m:ctrlPr>
          </m:sSupPr>
          <m:e>
            <m:r>
              <m:rPr>
                <m:nor/>
              </m:rPr>
              <w:rPr>
                <w:rFonts w:ascii="Cambria Math" w:hAnsi="Cambria Math" w:cs="Times"/>
                <w:sz w:val="24"/>
                <w:szCs w:val="24"/>
              </w:rPr>
              <m:t>m</m:t>
            </m:r>
          </m:e>
          <m:sup>
            <m:r>
              <m:rPr>
                <m:nor/>
              </m:rPr>
              <w:rPr>
                <w:rFonts w:ascii="Cambria Math" w:hAnsi="Cambria Math" w:cs="Times"/>
                <w:sz w:val="24"/>
                <w:szCs w:val="24"/>
              </w:rPr>
              <m:t>-1</m:t>
            </m:r>
          </m:sup>
        </m:sSup>
        <m:r>
          <w:rPr>
            <w:rFonts w:ascii="Cambria Math" w:hAnsi="Cambria Math" w:cs="Times"/>
            <w:sz w:val="24"/>
            <w:szCs w:val="24"/>
          </w:rPr>
          <m:t>.</m:t>
        </m:r>
      </m:oMath>
    </w:p>
    <w:p w14:paraId="627A89FD" w14:textId="346F272A" w:rsidR="006C774A" w:rsidRP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Figure 3 also shows the vibrational frequency of 500 statistically independent CO</w:t>
      </w:r>
      <w:r w:rsidRPr="000B12C0">
        <w:rPr>
          <w:rFonts w:ascii="Times" w:hAnsi="Times" w:cs="Times"/>
          <w:sz w:val="24"/>
          <w:szCs w:val="24"/>
          <w:vertAlign w:val="subscript"/>
        </w:rPr>
        <w:t>2</w:t>
      </w:r>
      <w:r w:rsidRPr="006C774A">
        <w:rPr>
          <w:rFonts w:ascii="Times" w:hAnsi="Times" w:cs="Times"/>
          <w:sz w:val="24"/>
          <w:szCs w:val="24"/>
        </w:rPr>
        <w:t>/[C</w:t>
      </w:r>
      <w:r w:rsidRPr="000B12C0">
        <w:rPr>
          <w:rFonts w:ascii="Times" w:hAnsi="Times" w:cs="Times"/>
          <w:sz w:val="24"/>
          <w:szCs w:val="24"/>
          <w:vertAlign w:val="subscript"/>
        </w:rPr>
        <w:t>4</w:t>
      </w:r>
      <w:r w:rsidRPr="006C774A">
        <w:rPr>
          <w:rFonts w:ascii="Times" w:hAnsi="Times" w:cs="Times"/>
          <w:sz w:val="24"/>
          <w:szCs w:val="24"/>
        </w:rPr>
        <w:t>C</w:t>
      </w:r>
      <w:r w:rsidRPr="000B12C0">
        <w:rPr>
          <w:rFonts w:ascii="Times" w:hAnsi="Times" w:cs="Times"/>
          <w:sz w:val="24"/>
          <w:szCs w:val="24"/>
          <w:vertAlign w:val="subscript"/>
        </w:rPr>
        <w:t>1</w:t>
      </w:r>
      <w:proofErr w:type="gramStart"/>
      <w:r w:rsidR="000B12C0">
        <w:rPr>
          <w:rFonts w:ascii="Times" w:hAnsi="Times" w:cs="Times"/>
          <w:sz w:val="24"/>
          <w:szCs w:val="24"/>
        </w:rPr>
        <w:t>im</w:t>
      </w:r>
      <w:r w:rsidRPr="006C774A">
        <w:rPr>
          <w:rFonts w:ascii="Times" w:hAnsi="Times" w:cs="Times"/>
          <w:sz w:val="24"/>
          <w:szCs w:val="24"/>
        </w:rPr>
        <w:t>][</w:t>
      </w:r>
      <w:proofErr w:type="gramEnd"/>
      <w:r w:rsidRPr="006C774A">
        <w:rPr>
          <w:rFonts w:ascii="Times" w:hAnsi="Times" w:cs="Times"/>
          <w:sz w:val="24"/>
          <w:szCs w:val="24"/>
        </w:rPr>
        <w:t>PF</w:t>
      </w:r>
      <w:r w:rsidRPr="000B12C0">
        <w:rPr>
          <w:rFonts w:ascii="Times" w:hAnsi="Times" w:cs="Times"/>
          <w:sz w:val="24"/>
          <w:szCs w:val="24"/>
          <w:vertAlign w:val="subscript"/>
        </w:rPr>
        <w:t>6</w:t>
      </w:r>
      <w:r w:rsidRPr="006C774A">
        <w:rPr>
          <w:rFonts w:ascii="Times" w:hAnsi="Times" w:cs="Times"/>
          <w:sz w:val="24"/>
          <w:szCs w:val="24"/>
        </w:rPr>
        <w:t>] snapshots. The vibrational frequencies were calculated using the DVR approach described in paper 1 in this series. In these calculations, the CO</w:t>
      </w:r>
      <w:r w:rsidRPr="00B702D4">
        <w:rPr>
          <w:rFonts w:ascii="Times" w:hAnsi="Times" w:cs="Times"/>
          <w:sz w:val="24"/>
          <w:szCs w:val="24"/>
          <w:vertAlign w:val="subscript"/>
        </w:rPr>
        <w:t>2</w:t>
      </w:r>
      <w:r w:rsidRPr="006C774A">
        <w:rPr>
          <w:rFonts w:ascii="Times" w:hAnsi="Times" w:cs="Times"/>
          <w:sz w:val="24"/>
          <w:szCs w:val="24"/>
        </w:rPr>
        <w:t xml:space="preserve"> and the closest two pairs of [C</w:t>
      </w:r>
      <w:r w:rsidR="00B702D4">
        <w:rPr>
          <w:rFonts w:ascii="Times" w:hAnsi="Times" w:cs="Times"/>
          <w:sz w:val="24"/>
          <w:szCs w:val="24"/>
        </w:rPr>
        <w:softHyphen/>
      </w:r>
      <w:r w:rsidR="00B702D4" w:rsidRPr="00B702D4">
        <w:rPr>
          <w:rFonts w:ascii="Times" w:hAnsi="Times" w:cs="Times"/>
          <w:sz w:val="24"/>
          <w:szCs w:val="24"/>
          <w:vertAlign w:val="subscript"/>
        </w:rPr>
        <w:t>4</w:t>
      </w:r>
      <w:r w:rsidRPr="006C774A">
        <w:rPr>
          <w:rFonts w:ascii="Times" w:hAnsi="Times" w:cs="Times"/>
          <w:sz w:val="24"/>
          <w:szCs w:val="24"/>
        </w:rPr>
        <w:t>C</w:t>
      </w:r>
      <w:r w:rsidRPr="00B702D4">
        <w:rPr>
          <w:rFonts w:ascii="Times" w:hAnsi="Times" w:cs="Times"/>
          <w:sz w:val="24"/>
          <w:szCs w:val="24"/>
          <w:vertAlign w:val="subscript"/>
        </w:rPr>
        <w:t>1</w:t>
      </w:r>
      <w:proofErr w:type="gramStart"/>
      <w:r w:rsidR="00B702D4">
        <w:rPr>
          <w:rFonts w:ascii="Times" w:hAnsi="Times" w:cs="Times"/>
          <w:sz w:val="24"/>
          <w:szCs w:val="24"/>
        </w:rPr>
        <w:t>im][</w:t>
      </w:r>
      <w:proofErr w:type="gramEnd"/>
      <w:r w:rsidRPr="006C774A">
        <w:rPr>
          <w:rFonts w:ascii="Times" w:hAnsi="Times" w:cs="Times"/>
          <w:sz w:val="24"/>
          <w:szCs w:val="24"/>
        </w:rPr>
        <w:t>PF</w:t>
      </w:r>
      <w:r w:rsidRPr="00B702D4">
        <w:rPr>
          <w:rFonts w:ascii="Times" w:hAnsi="Times" w:cs="Times"/>
          <w:sz w:val="24"/>
          <w:szCs w:val="24"/>
          <w:vertAlign w:val="subscript"/>
        </w:rPr>
        <w:t>6</w:t>
      </w:r>
      <w:r w:rsidRPr="006C774A">
        <w:rPr>
          <w:rFonts w:ascii="Times" w:hAnsi="Times" w:cs="Times"/>
          <w:sz w:val="24"/>
          <w:szCs w:val="24"/>
        </w:rPr>
        <w:t>] molecules – determined using the distance between the center-of-mass of the IL molecule and the CO</w:t>
      </w:r>
      <w:r w:rsidRPr="00B702D4">
        <w:rPr>
          <w:rFonts w:ascii="Times" w:hAnsi="Times" w:cs="Times"/>
          <w:sz w:val="24"/>
          <w:szCs w:val="24"/>
          <w:vertAlign w:val="subscript"/>
        </w:rPr>
        <w:t>2</w:t>
      </w:r>
      <w:r w:rsidRPr="006C774A">
        <w:rPr>
          <w:rFonts w:ascii="Times" w:hAnsi="Times" w:cs="Times"/>
          <w:sz w:val="24"/>
          <w:szCs w:val="24"/>
        </w:rPr>
        <w:t xml:space="preserve"> carbon atom – were treated quantum me</w:t>
      </w:r>
      <w:r w:rsidR="004B2495">
        <w:rPr>
          <w:rFonts w:ascii="Times" w:hAnsi="Times" w:cs="Times"/>
          <w:sz w:val="24"/>
          <w:szCs w:val="24"/>
        </w:rPr>
        <w:t>chanically at the B3LYP/6-311</w:t>
      </w:r>
      <w:r w:rsidR="00770062">
        <w:rPr>
          <w:rFonts w:ascii="Times" w:hAnsi="Times" w:cs="Times"/>
          <w:sz w:val="24"/>
          <w:szCs w:val="24"/>
        </w:rPr>
        <w:t>++</w:t>
      </w:r>
      <w:r w:rsidR="004B2495">
        <w:rPr>
          <w:rFonts w:ascii="Times" w:hAnsi="Times" w:cs="Times"/>
          <w:sz w:val="24"/>
          <w:szCs w:val="24"/>
        </w:rPr>
        <w:t>G(</w:t>
      </w:r>
      <w:proofErr w:type="spellStart"/>
      <w:r w:rsidR="004B2495">
        <w:rPr>
          <w:rFonts w:ascii="Times" w:hAnsi="Times" w:cs="Times"/>
          <w:sz w:val="24"/>
          <w:szCs w:val="24"/>
        </w:rPr>
        <w:t>d,p</w:t>
      </w:r>
      <w:proofErr w:type="spellEnd"/>
      <w:r w:rsidR="004B2495">
        <w:rPr>
          <w:rFonts w:ascii="Times" w:hAnsi="Times" w:cs="Times"/>
          <w:sz w:val="24"/>
          <w:szCs w:val="24"/>
        </w:rPr>
        <w:t>)</w:t>
      </w:r>
      <w:r w:rsidRPr="006C774A">
        <w:rPr>
          <w:rFonts w:ascii="Times" w:hAnsi="Times" w:cs="Times"/>
          <w:sz w:val="24"/>
          <w:szCs w:val="24"/>
        </w:rPr>
        <w:t xml:space="preserve"> level of theory. Any IL molecule whose center-of-mass was within 20 Å was modeled using its molecular mechanics partial atomic charges, which then polarize the quantum mechanical region. IL molecules were added to the molecular </w:t>
      </w:r>
      <w:proofErr w:type="gramStart"/>
      <w:r w:rsidRPr="006C774A">
        <w:rPr>
          <w:rFonts w:ascii="Times" w:hAnsi="Times" w:cs="Times"/>
          <w:sz w:val="24"/>
          <w:szCs w:val="24"/>
        </w:rPr>
        <w:t>mechanics</w:t>
      </w:r>
      <w:proofErr w:type="gramEnd"/>
      <w:r w:rsidRPr="006C774A">
        <w:rPr>
          <w:rFonts w:ascii="Times" w:hAnsi="Times" w:cs="Times"/>
          <w:sz w:val="24"/>
          <w:szCs w:val="24"/>
        </w:rPr>
        <w:t xml:space="preserve"> region in pairs to maintain charge neutrality. The overall trend in the vibrational frequencies roughly follows the angle dependence in the gas phase, but there is significant scatter due to interactions with the IL. </w:t>
      </w:r>
    </w:p>
    <w:p w14:paraId="120CACB8" w14:textId="71DC1154" w:rsidR="006C774A" w:rsidRDefault="006C774A" w:rsidP="00252EF5">
      <w:pPr>
        <w:spacing w:after="0" w:line="480" w:lineRule="auto"/>
        <w:ind w:firstLine="720"/>
        <w:jc w:val="both"/>
        <w:rPr>
          <w:rFonts w:ascii="Times" w:hAnsi="Times" w:cs="Times"/>
          <w:sz w:val="24"/>
          <w:szCs w:val="24"/>
        </w:rPr>
      </w:pPr>
      <w:r w:rsidRPr="006C774A">
        <w:rPr>
          <w:rFonts w:ascii="Times" w:hAnsi="Times" w:cs="Times"/>
          <w:sz w:val="24"/>
          <w:szCs w:val="24"/>
        </w:rPr>
        <w:t>A map for the solvent effects on the asymmetric CO</w:t>
      </w:r>
      <w:r w:rsidRPr="000D7BA0">
        <w:rPr>
          <w:rFonts w:ascii="Times" w:hAnsi="Times" w:cs="Times"/>
          <w:sz w:val="24"/>
          <w:szCs w:val="24"/>
          <w:vertAlign w:val="subscript"/>
        </w:rPr>
        <w:t>2</w:t>
      </w:r>
      <w:r w:rsidRPr="006C774A">
        <w:rPr>
          <w:rFonts w:ascii="Times" w:hAnsi="Times" w:cs="Times"/>
          <w:sz w:val="24"/>
          <w:szCs w:val="24"/>
        </w:rPr>
        <w:t xml:space="preserve"> vibrational frequency was construct</w:t>
      </w:r>
      <w:r w:rsidR="004B2495">
        <w:rPr>
          <w:rFonts w:ascii="Times" w:hAnsi="Times" w:cs="Times"/>
          <w:sz w:val="24"/>
          <w:szCs w:val="24"/>
        </w:rPr>
        <w:t>ed assuming the following form,</w:t>
      </w:r>
    </w:p>
    <w:p w14:paraId="3A65E3AC" w14:textId="77777777" w:rsidR="004B2495" w:rsidRPr="006C774A" w:rsidRDefault="004B2495" w:rsidP="00252EF5">
      <w:pPr>
        <w:spacing w:after="0" w:line="480" w:lineRule="auto"/>
        <w:ind w:firstLine="720"/>
        <w:jc w:val="both"/>
        <w:rPr>
          <w:rFonts w:ascii="Times" w:hAnsi="Times" w:cs="Times"/>
          <w:sz w:val="24"/>
          <w:szCs w:val="24"/>
        </w:rPr>
      </w:pPr>
    </w:p>
    <w:p w14:paraId="0B4AC159" w14:textId="380BE32A" w:rsidR="006C774A" w:rsidRPr="004B2495" w:rsidRDefault="00B702D4" w:rsidP="00252EF5">
      <w:pPr>
        <w:spacing w:after="0" w:line="480" w:lineRule="auto"/>
        <w:ind w:firstLine="720"/>
        <w:jc w:val="both"/>
        <w:rPr>
          <w:rFonts w:ascii="Times" w:eastAsiaTheme="minorEastAsia" w:hAnsi="Times" w:cs="Times"/>
          <w:sz w:val="24"/>
          <w:szCs w:val="24"/>
        </w:rPr>
      </w:pPr>
      <m:oMathPara>
        <m:oMath>
          <m:r>
            <m:rPr>
              <m:sty m:val="p"/>
            </m:rPr>
            <w:rPr>
              <w:rFonts w:ascii="Cambria Math" w:hAnsi="Cambria Math" w:cs="Times"/>
              <w:sz w:val="24"/>
              <w:szCs w:val="24"/>
            </w:rPr>
            <m:t>Δ</m:t>
          </m:r>
          <m:sSub>
            <m:sSubPr>
              <m:ctrlPr>
                <w:rPr>
                  <w:rFonts w:ascii="Cambria Math" w:hAnsi="Cambria Math" w:cs="Times"/>
                  <w:i/>
                  <w:sz w:val="24"/>
                  <w:szCs w:val="24"/>
                </w:rPr>
              </m:ctrlPr>
            </m:sSubPr>
            <m:e>
              <m:r>
                <w:rPr>
                  <w:rFonts w:ascii="Cambria Math" w:hAnsi="Cambria Math" w:cs="Times"/>
                  <w:sz w:val="24"/>
                  <w:szCs w:val="24"/>
                </w:rPr>
                <m:t>ω</m:t>
              </m:r>
            </m:e>
            <m:sub>
              <m:r>
                <m:rPr>
                  <m:nor/>
                </m:rPr>
                <w:rPr>
                  <w:rFonts w:ascii="Cambria Math" w:hAnsi="Cambria Math" w:cs="Times"/>
                  <w:sz w:val="24"/>
                  <w:szCs w:val="24"/>
                </w:rPr>
                <m:t>solvent</m:t>
              </m:r>
            </m:sub>
          </m:sSub>
          <m:r>
            <w:rPr>
              <w:rFonts w:ascii="Cambria Math" w:hAnsi="Cambria Math" w:cs="Times"/>
              <w:sz w:val="24"/>
              <w:szCs w:val="24"/>
            </w:rPr>
            <m:t>=</m:t>
          </m:r>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b</m:t>
              </m:r>
            </m:e>
            <m:sub>
              <m:r>
                <w:rPr>
                  <w:rFonts w:ascii="Cambria Math" w:eastAsiaTheme="minorEastAsia" w:hAnsi="Cambria Math" w:cs="Times"/>
                  <w:sz w:val="24"/>
                  <w:szCs w:val="24"/>
                </w:rPr>
                <m:t>1</m:t>
              </m:r>
            </m:sub>
          </m:sSub>
          <m:sSubSup>
            <m:sSubSupPr>
              <m:ctrlPr>
                <w:rPr>
                  <w:rFonts w:ascii="Cambria Math" w:eastAsiaTheme="minorEastAsia" w:hAnsi="Cambria Math" w:cs="Times"/>
                  <w:i/>
                  <w:sz w:val="24"/>
                  <w:szCs w:val="24"/>
                </w:rPr>
              </m:ctrlPr>
            </m:sSubSupPr>
            <m:e>
              <m:r>
                <w:rPr>
                  <w:rFonts w:ascii="Cambria Math" w:eastAsiaTheme="minorEastAsia" w:hAnsi="Cambria Math" w:cs="Times"/>
                  <w:sz w:val="24"/>
                  <w:szCs w:val="24"/>
                </w:rPr>
                <m:t>E</m:t>
              </m:r>
            </m:e>
            <m:sub>
              <m:r>
                <m:rPr>
                  <m:nor/>
                </m:rPr>
                <w:rPr>
                  <w:rFonts w:ascii="Cambria Math" w:eastAsiaTheme="minorEastAsia" w:hAnsi="Cambria Math" w:cs="Times"/>
                  <w:sz w:val="24"/>
                  <w:szCs w:val="24"/>
                </w:rPr>
                <m:t>O</m:t>
              </m:r>
            </m:sub>
            <m:sup>
              <m:r>
                <w:rPr>
                  <w:rFonts w:ascii="Cambria Math" w:eastAsiaTheme="minorEastAsia" w:hAnsi="Cambria Math" w:cs="Times"/>
                  <w:sz w:val="24"/>
                  <w:szCs w:val="24"/>
                </w:rPr>
                <m:t>Cation</m:t>
              </m:r>
            </m:sup>
          </m:sSubSup>
          <m:r>
            <w:rPr>
              <w:rFonts w:ascii="Cambria Math" w:eastAsiaTheme="minorEastAsia" w:hAnsi="Cambria Math" w:cs="Times"/>
              <w:sz w:val="24"/>
              <w:szCs w:val="24"/>
            </w:rPr>
            <m:t>+</m:t>
          </m:r>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b</m:t>
              </m:r>
            </m:e>
            <m:sub>
              <m:r>
                <w:rPr>
                  <w:rFonts w:ascii="Cambria Math" w:eastAsiaTheme="minorEastAsia" w:hAnsi="Cambria Math" w:cs="Times"/>
                  <w:sz w:val="24"/>
                  <w:szCs w:val="24"/>
                </w:rPr>
                <m:t>2</m:t>
              </m:r>
            </m:sub>
          </m:sSub>
          <m:sSubSup>
            <m:sSubSupPr>
              <m:ctrlPr>
                <w:rPr>
                  <w:rFonts w:ascii="Cambria Math" w:eastAsiaTheme="minorEastAsia" w:hAnsi="Cambria Math" w:cs="Times"/>
                  <w:i/>
                  <w:sz w:val="24"/>
                  <w:szCs w:val="24"/>
                </w:rPr>
              </m:ctrlPr>
            </m:sSubSupPr>
            <m:e>
              <m:r>
                <w:rPr>
                  <w:rFonts w:ascii="Cambria Math" w:eastAsiaTheme="minorEastAsia" w:hAnsi="Cambria Math" w:cs="Times"/>
                  <w:sz w:val="24"/>
                  <w:szCs w:val="24"/>
                </w:rPr>
                <m:t>E</m:t>
              </m:r>
            </m:e>
            <m:sub>
              <m:r>
                <m:rPr>
                  <m:nor/>
                </m:rPr>
                <w:rPr>
                  <w:rFonts w:ascii="Cambria Math" w:eastAsiaTheme="minorEastAsia" w:hAnsi="Cambria Math" w:cs="Times"/>
                  <w:sz w:val="24"/>
                  <w:szCs w:val="24"/>
                </w:rPr>
                <m:t>O</m:t>
              </m:r>
            </m:sub>
            <m:sup>
              <m:r>
                <w:rPr>
                  <w:rFonts w:ascii="Cambria Math" w:eastAsiaTheme="minorEastAsia" w:hAnsi="Cambria Math" w:cs="Times"/>
                  <w:sz w:val="24"/>
                  <w:szCs w:val="24"/>
                </w:rPr>
                <m:t>Anion</m:t>
              </m:r>
            </m:sup>
          </m:sSubSup>
          <m:r>
            <w:rPr>
              <w:rFonts w:ascii="Cambria Math" w:eastAsiaTheme="minorEastAsia" w:hAnsi="Cambria Math" w:cs="Times"/>
              <w:sz w:val="24"/>
              <w:szCs w:val="24"/>
            </w:rPr>
            <m:t>+</m:t>
          </m:r>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c</m:t>
              </m:r>
            </m:e>
            <m:sub>
              <m:r>
                <w:rPr>
                  <w:rFonts w:ascii="Cambria Math" w:eastAsiaTheme="minorEastAsia" w:hAnsi="Cambria Math" w:cs="Times"/>
                  <w:sz w:val="24"/>
                  <w:szCs w:val="24"/>
                </w:rPr>
                <m:t>1</m:t>
              </m:r>
            </m:sub>
          </m:sSub>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U</m:t>
              </m:r>
            </m:e>
            <m:sub>
              <m:r>
                <m:rPr>
                  <m:nor/>
                </m:rPr>
                <w:rPr>
                  <w:rFonts w:ascii="Cambria Math" w:eastAsiaTheme="minorEastAsia" w:hAnsi="Cambria Math" w:cs="Times"/>
                  <w:sz w:val="24"/>
                  <w:szCs w:val="24"/>
                </w:rPr>
                <m:t>O</m:t>
              </m:r>
            </m:sub>
          </m:sSub>
          <m:r>
            <w:rPr>
              <w:rFonts w:ascii="Cambria Math" w:eastAsiaTheme="minorEastAsia" w:hAnsi="Cambria Math" w:cs="Times"/>
              <w:sz w:val="24"/>
              <w:szCs w:val="24"/>
            </w:rPr>
            <m:t>+</m:t>
          </m:r>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c</m:t>
              </m:r>
            </m:e>
            <m:sub>
              <m:r>
                <w:rPr>
                  <w:rFonts w:ascii="Cambria Math" w:eastAsiaTheme="minorEastAsia" w:hAnsi="Cambria Math" w:cs="Times"/>
                  <w:sz w:val="24"/>
                  <w:szCs w:val="24"/>
                </w:rPr>
                <m:t>2</m:t>
              </m:r>
            </m:sub>
          </m:sSub>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U</m:t>
              </m:r>
            </m:e>
            <m:sub>
              <m:r>
                <m:rPr>
                  <m:nor/>
                </m:rPr>
                <w:rPr>
                  <w:rFonts w:ascii="Cambria Math" w:eastAsiaTheme="minorEastAsia" w:hAnsi="Cambria Math" w:cs="Times"/>
                  <w:sz w:val="24"/>
                  <w:szCs w:val="24"/>
                </w:rPr>
                <m:t>C</m:t>
              </m:r>
            </m:sub>
          </m:sSub>
        </m:oMath>
      </m:oMathPara>
    </w:p>
    <w:p w14:paraId="2291A72C" w14:textId="758F73C3" w:rsidR="004B2495" w:rsidRPr="006C774A" w:rsidRDefault="004B2495" w:rsidP="004B2495">
      <w:pPr>
        <w:spacing w:after="0" w:line="480" w:lineRule="auto"/>
        <w:ind w:firstLine="720"/>
        <w:jc w:val="right"/>
        <w:rPr>
          <w:rFonts w:ascii="Times" w:hAnsi="Times" w:cs="Times"/>
          <w:sz w:val="24"/>
          <w:szCs w:val="24"/>
        </w:rPr>
      </w:pPr>
      <w:r>
        <w:rPr>
          <w:rFonts w:ascii="Times" w:eastAsiaTheme="minorEastAsia" w:hAnsi="Times" w:cs="Times"/>
          <w:sz w:val="24"/>
          <w:szCs w:val="24"/>
        </w:rPr>
        <w:t>(3)</w:t>
      </w:r>
    </w:p>
    <w:p w14:paraId="4DE83724" w14:textId="25200C69" w:rsidR="006C774A" w:rsidRDefault="004B2495" w:rsidP="00252EF5">
      <w:pPr>
        <w:spacing w:after="0" w:line="480" w:lineRule="auto"/>
        <w:jc w:val="both"/>
        <w:rPr>
          <w:rFonts w:ascii="Times" w:hAnsi="Times" w:cs="Times"/>
          <w:sz w:val="24"/>
          <w:szCs w:val="24"/>
        </w:rPr>
      </w:pPr>
      <w:r>
        <w:rPr>
          <w:rFonts w:ascii="Times" w:hAnsi="Times" w:cs="Times"/>
          <w:sz w:val="24"/>
          <w:szCs w:val="24"/>
        </w:rPr>
        <w:t>w</w:t>
      </w:r>
      <w:r w:rsidR="00B702D4">
        <w:rPr>
          <w:rFonts w:ascii="Times" w:hAnsi="Times" w:cs="Times"/>
          <w:sz w:val="24"/>
          <w:szCs w:val="24"/>
        </w:rPr>
        <w:t xml:space="preserve">here </w:t>
      </w:r>
      <m:oMath>
        <m:r>
          <w:rPr>
            <w:rFonts w:ascii="Cambria Math" w:hAnsi="Cambria Math" w:cs="Times"/>
            <w:sz w:val="24"/>
            <w:szCs w:val="24"/>
          </w:rPr>
          <m:t>E</m:t>
        </m:r>
      </m:oMath>
      <w:r w:rsidR="006C774A" w:rsidRPr="006C774A">
        <w:rPr>
          <w:rFonts w:ascii="Times" w:hAnsi="Times" w:cs="Times"/>
          <w:sz w:val="24"/>
          <w:szCs w:val="24"/>
        </w:rPr>
        <w:t xml:space="preserve"> and </w:t>
      </w:r>
      <m:oMath>
        <m:r>
          <w:rPr>
            <w:rFonts w:ascii="Cambria Math" w:hAnsi="Cambria Math" w:cs="Times"/>
            <w:sz w:val="24"/>
            <w:szCs w:val="24"/>
          </w:rPr>
          <m:t>U</m:t>
        </m:r>
      </m:oMath>
      <w:r w:rsidR="006C774A" w:rsidRPr="006C774A">
        <w:rPr>
          <w:rFonts w:ascii="Times" w:hAnsi="Times" w:cs="Times"/>
          <w:sz w:val="24"/>
          <w:szCs w:val="24"/>
        </w:rPr>
        <w:t xml:space="preserve"> represent contributions from the electric field and Lennard-Jones (LJ) interactions with the solvent, respectively. The subscript, </w:t>
      </w:r>
      <w:r w:rsidR="00012399">
        <w:rPr>
          <w:rFonts w:ascii="Times" w:hAnsi="Times" w:cs="Times"/>
          <w:sz w:val="24"/>
          <w:szCs w:val="24"/>
        </w:rPr>
        <w:t>C</w:t>
      </w:r>
      <w:r w:rsidR="006C774A" w:rsidRPr="006C774A">
        <w:rPr>
          <w:rFonts w:ascii="Times" w:hAnsi="Times" w:cs="Times"/>
          <w:sz w:val="24"/>
          <w:szCs w:val="24"/>
        </w:rPr>
        <w:t xml:space="preserve"> or </w:t>
      </w:r>
      <w:r w:rsidR="00012399">
        <w:rPr>
          <w:rFonts w:ascii="Times" w:hAnsi="Times" w:cs="Times"/>
          <w:sz w:val="24"/>
          <w:szCs w:val="24"/>
        </w:rPr>
        <w:t>O</w:t>
      </w:r>
      <w:r w:rsidR="006C774A" w:rsidRPr="006C774A">
        <w:rPr>
          <w:rFonts w:ascii="Times" w:hAnsi="Times" w:cs="Times"/>
          <w:sz w:val="24"/>
          <w:szCs w:val="24"/>
        </w:rPr>
        <w:t>, indicates whether the</w:t>
      </w:r>
      <w:r w:rsidR="0084122B">
        <w:rPr>
          <w:rFonts w:ascii="Times" w:hAnsi="Times" w:cs="Times"/>
          <w:sz w:val="24"/>
          <w:szCs w:val="24"/>
        </w:rPr>
        <w:t xml:space="preserve"> interaction is computed </w:t>
      </w:r>
      <w:r>
        <w:rPr>
          <w:rFonts w:ascii="Times" w:hAnsi="Times" w:cs="Times"/>
          <w:sz w:val="24"/>
          <w:szCs w:val="24"/>
        </w:rPr>
        <w:t>at</w:t>
      </w:r>
      <w:r w:rsidR="00E21CA6">
        <w:rPr>
          <w:rFonts w:ascii="Times" w:hAnsi="Times" w:cs="Times"/>
          <w:sz w:val="24"/>
          <w:szCs w:val="24"/>
        </w:rPr>
        <w:t xml:space="preserve"> the </w:t>
      </w:r>
      <w:r>
        <w:rPr>
          <w:rFonts w:ascii="Times" w:hAnsi="Times" w:cs="Times"/>
          <w:sz w:val="24"/>
          <w:szCs w:val="24"/>
        </w:rPr>
        <w:t xml:space="preserve">location of the </w:t>
      </w:r>
      <w:r w:rsidR="00E21CA6">
        <w:rPr>
          <w:rFonts w:ascii="Times" w:hAnsi="Times" w:cs="Times"/>
          <w:sz w:val="24"/>
          <w:szCs w:val="24"/>
        </w:rPr>
        <w:t>CO</w:t>
      </w:r>
      <w:r w:rsidR="00E21CA6" w:rsidRPr="00E21CA6">
        <w:rPr>
          <w:rFonts w:ascii="Times" w:hAnsi="Times" w:cs="Times"/>
          <w:sz w:val="24"/>
          <w:szCs w:val="24"/>
          <w:vertAlign w:val="subscript"/>
        </w:rPr>
        <w:t>2</w:t>
      </w:r>
      <w:r w:rsidR="00E21CA6">
        <w:rPr>
          <w:rFonts w:ascii="Times" w:hAnsi="Times" w:cs="Times"/>
          <w:sz w:val="24"/>
          <w:szCs w:val="24"/>
        </w:rPr>
        <w:t xml:space="preserve"> central </w:t>
      </w:r>
      <w:r w:rsidR="00012399">
        <w:rPr>
          <w:rFonts w:ascii="Times" w:hAnsi="Times" w:cs="Times"/>
          <w:sz w:val="24"/>
          <w:szCs w:val="24"/>
        </w:rPr>
        <w:t xml:space="preserve">carbon </w:t>
      </w:r>
      <w:r w:rsidR="00525C8B">
        <w:rPr>
          <w:rFonts w:ascii="Times" w:hAnsi="Times" w:cs="Times"/>
          <w:sz w:val="24"/>
          <w:szCs w:val="24"/>
        </w:rPr>
        <w:t>or at</w:t>
      </w:r>
      <w:r w:rsidR="00012399">
        <w:rPr>
          <w:rFonts w:ascii="Times" w:hAnsi="Times" w:cs="Times"/>
          <w:sz w:val="24"/>
          <w:szCs w:val="24"/>
        </w:rPr>
        <w:t xml:space="preserve"> the oxygen atoms</w:t>
      </w:r>
      <w:r w:rsidR="00E21CA6">
        <w:rPr>
          <w:rFonts w:ascii="Times" w:hAnsi="Times" w:cs="Times"/>
          <w:sz w:val="24"/>
          <w:szCs w:val="24"/>
        </w:rPr>
        <w:t xml:space="preserve">. </w:t>
      </w:r>
      <w:r w:rsidR="00012399">
        <w:rPr>
          <w:rFonts w:ascii="Times" w:hAnsi="Times" w:cs="Times"/>
          <w:sz w:val="24"/>
          <w:szCs w:val="24"/>
        </w:rPr>
        <w:t xml:space="preserve">For </w:t>
      </w:r>
      <m:oMath>
        <m:sSub>
          <m:sSubPr>
            <m:ctrlPr>
              <w:rPr>
                <w:rFonts w:ascii="Cambria Math" w:hAnsi="Cambria Math" w:cs="Times"/>
                <w:i/>
                <w:sz w:val="24"/>
                <w:szCs w:val="24"/>
              </w:rPr>
            </m:ctrlPr>
          </m:sSubPr>
          <m:e>
            <m:r>
              <w:rPr>
                <w:rFonts w:ascii="Cambria Math" w:hAnsi="Cambria Math" w:cs="Times"/>
                <w:sz w:val="24"/>
                <w:szCs w:val="24"/>
              </w:rPr>
              <m:t>E</m:t>
            </m:r>
          </m:e>
          <m:sub>
            <m:r>
              <w:rPr>
                <w:rFonts w:ascii="Cambria Math" w:hAnsi="Cambria Math" w:cs="Times"/>
                <w:sz w:val="24"/>
                <w:szCs w:val="24"/>
              </w:rPr>
              <m:t>O</m:t>
            </m:r>
          </m:sub>
        </m:sSub>
      </m:oMath>
      <w:r w:rsidR="00012399">
        <w:rPr>
          <w:rFonts w:ascii="Times" w:eastAsiaTheme="minorEastAsia" w:hAnsi="Times" w:cs="Times"/>
          <w:sz w:val="24"/>
          <w:szCs w:val="24"/>
        </w:rPr>
        <w:t xml:space="preserve"> and </w:t>
      </w:r>
      <m:oMath>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U</m:t>
            </m:r>
          </m:e>
          <m:sub>
            <m:r>
              <w:rPr>
                <w:rFonts w:ascii="Cambria Math" w:eastAsiaTheme="minorEastAsia" w:hAnsi="Cambria Math" w:cs="Times"/>
                <w:sz w:val="24"/>
                <w:szCs w:val="24"/>
              </w:rPr>
              <m:t>O</m:t>
            </m:r>
          </m:sub>
        </m:sSub>
      </m:oMath>
      <w:r w:rsidR="00012399">
        <w:rPr>
          <w:rFonts w:ascii="Times" w:hAnsi="Times" w:cs="Times"/>
          <w:sz w:val="24"/>
          <w:szCs w:val="24"/>
        </w:rPr>
        <w:t>, the value used in Eq. (3) is the average for the two CO</w:t>
      </w:r>
      <w:r w:rsidR="00012399" w:rsidRPr="00012399">
        <w:rPr>
          <w:rFonts w:ascii="Times" w:hAnsi="Times" w:cs="Times"/>
          <w:sz w:val="24"/>
          <w:szCs w:val="24"/>
          <w:vertAlign w:val="subscript"/>
        </w:rPr>
        <w:t>2</w:t>
      </w:r>
      <w:r w:rsidR="00012399">
        <w:rPr>
          <w:rFonts w:ascii="Times" w:hAnsi="Times" w:cs="Times"/>
          <w:sz w:val="24"/>
          <w:szCs w:val="24"/>
        </w:rPr>
        <w:t xml:space="preserve"> oxygen sites.</w:t>
      </w:r>
      <w:r w:rsidR="00525C8B">
        <w:rPr>
          <w:rFonts w:ascii="Times" w:hAnsi="Times" w:cs="Times"/>
          <w:sz w:val="24"/>
          <w:szCs w:val="24"/>
        </w:rPr>
        <w:t xml:space="preserve"> </w:t>
      </w:r>
      <w:r w:rsidR="00E21CA6">
        <w:rPr>
          <w:rFonts w:ascii="Times" w:hAnsi="Times" w:cs="Times"/>
          <w:sz w:val="24"/>
          <w:szCs w:val="24"/>
        </w:rPr>
        <w:t>The LJ interaction</w:t>
      </w:r>
      <w:r w:rsidR="006C774A" w:rsidRPr="006C774A">
        <w:rPr>
          <w:rFonts w:ascii="Times" w:hAnsi="Times" w:cs="Times"/>
          <w:sz w:val="24"/>
          <w:szCs w:val="24"/>
        </w:rPr>
        <w:t xml:space="preserve"> is</w:t>
      </w:r>
      <w:r w:rsidR="00525C8B">
        <w:rPr>
          <w:rFonts w:ascii="Times" w:hAnsi="Times" w:cs="Times"/>
          <w:sz w:val="24"/>
          <w:szCs w:val="24"/>
        </w:rPr>
        <w:t xml:space="preserve"> computed using the expression,</w:t>
      </w:r>
    </w:p>
    <w:p w14:paraId="21571728" w14:textId="77777777" w:rsidR="00525C8B" w:rsidRPr="006C774A" w:rsidRDefault="00525C8B" w:rsidP="00252EF5">
      <w:pPr>
        <w:spacing w:after="0" w:line="480" w:lineRule="auto"/>
        <w:jc w:val="both"/>
        <w:rPr>
          <w:rFonts w:ascii="Times" w:hAnsi="Times" w:cs="Times"/>
          <w:sz w:val="24"/>
          <w:szCs w:val="24"/>
        </w:rPr>
      </w:pPr>
    </w:p>
    <w:p w14:paraId="609848AD" w14:textId="77777777" w:rsidR="006C774A" w:rsidRPr="00525C8B" w:rsidRDefault="00E21CA6" w:rsidP="00252EF5">
      <w:pPr>
        <w:spacing w:after="0" w:line="480" w:lineRule="auto"/>
        <w:ind w:firstLine="720"/>
        <w:jc w:val="both"/>
        <w:rPr>
          <w:rFonts w:ascii="Times" w:eastAsiaTheme="minorEastAsia" w:hAnsi="Times" w:cs="Times"/>
          <w:sz w:val="24"/>
          <w:szCs w:val="24"/>
        </w:rPr>
      </w:pPr>
      <m:oMathPara>
        <m:oMath>
          <m:r>
            <w:rPr>
              <w:rFonts w:ascii="Cambria Math" w:hAnsi="Cambria Math" w:cs="Times"/>
              <w:sz w:val="24"/>
              <w:szCs w:val="24"/>
            </w:rPr>
            <m:t xml:space="preserve">U= </m:t>
          </m:r>
          <m:nary>
            <m:naryPr>
              <m:chr m:val="∑"/>
              <m:supHide m:val="1"/>
              <m:ctrlPr>
                <w:rPr>
                  <w:rFonts w:ascii="Cambria Math" w:hAnsi="Cambria Math" w:cs="Times"/>
                  <w:i/>
                  <w:sz w:val="24"/>
                  <w:szCs w:val="24"/>
                </w:rPr>
              </m:ctrlPr>
            </m:naryPr>
            <m:sub>
              <m:r>
                <w:rPr>
                  <w:rFonts w:ascii="Cambria Math" w:hAnsi="Cambria Math" w:cs="Times"/>
                  <w:sz w:val="24"/>
                  <w:szCs w:val="24"/>
                </w:rPr>
                <m:t>j</m:t>
              </m:r>
            </m:sub>
            <m:sup/>
            <m:e>
              <m:sSub>
                <m:sSubPr>
                  <m:ctrlPr>
                    <w:rPr>
                      <w:rFonts w:ascii="Cambria Math" w:hAnsi="Cambria Math" w:cs="Times"/>
                      <w:i/>
                      <w:sz w:val="24"/>
                      <w:szCs w:val="24"/>
                    </w:rPr>
                  </m:ctrlPr>
                </m:sSubPr>
                <m:e>
                  <m:r>
                    <w:rPr>
                      <w:rFonts w:ascii="Cambria Math" w:hAnsi="Cambria Math" w:cs="Times"/>
                      <w:sz w:val="24"/>
                      <w:szCs w:val="24"/>
                    </w:rPr>
                    <m:t>ε</m:t>
                  </m:r>
                </m:e>
                <m:sub>
                  <m:r>
                    <w:rPr>
                      <w:rFonts w:ascii="Cambria Math" w:hAnsi="Cambria Math" w:cs="Times"/>
                      <w:sz w:val="24"/>
                      <w:szCs w:val="24"/>
                    </w:rPr>
                    <m:t>j</m:t>
                  </m:r>
                </m:sub>
              </m:sSub>
            </m:e>
          </m:nary>
          <m:d>
            <m:dPr>
              <m:begChr m:val="["/>
              <m:endChr m:val="]"/>
              <m:ctrlPr>
                <w:rPr>
                  <w:rFonts w:ascii="Cambria Math" w:hAnsi="Cambria Math" w:cs="Times"/>
                  <w:i/>
                  <w:sz w:val="24"/>
                  <w:szCs w:val="24"/>
                </w:rPr>
              </m:ctrlPr>
            </m:dPr>
            <m:e>
              <m:sSup>
                <m:sSupPr>
                  <m:ctrlPr>
                    <w:rPr>
                      <w:rFonts w:ascii="Cambria Math" w:hAnsi="Cambria Math" w:cs="Times"/>
                      <w:i/>
                      <w:sz w:val="24"/>
                      <w:szCs w:val="24"/>
                    </w:rPr>
                  </m:ctrlPr>
                </m:sSupPr>
                <m:e>
                  <m:d>
                    <m:dPr>
                      <m:ctrlPr>
                        <w:rPr>
                          <w:rFonts w:ascii="Cambria Math" w:hAnsi="Cambria Math" w:cs="Times"/>
                          <w:i/>
                          <w:sz w:val="24"/>
                          <w:szCs w:val="24"/>
                        </w:rPr>
                      </m:ctrlPr>
                    </m:dPr>
                    <m:e>
                      <m:f>
                        <m:fPr>
                          <m:ctrlPr>
                            <w:rPr>
                              <w:rFonts w:ascii="Cambria Math" w:hAnsi="Cambria Math" w:cs="Times"/>
                              <w:i/>
                              <w:sz w:val="24"/>
                              <w:szCs w:val="24"/>
                            </w:rPr>
                          </m:ctrlPr>
                        </m:fPr>
                        <m:num>
                          <m:sSub>
                            <m:sSubPr>
                              <m:ctrlPr>
                                <w:rPr>
                                  <w:rFonts w:ascii="Cambria Math" w:hAnsi="Cambria Math" w:cs="Times"/>
                                  <w:i/>
                                  <w:sz w:val="24"/>
                                  <w:szCs w:val="24"/>
                                </w:rPr>
                              </m:ctrlPr>
                            </m:sSubPr>
                            <m:e>
                              <m:r>
                                <w:rPr>
                                  <w:rFonts w:ascii="Cambria Math" w:hAnsi="Cambria Math" w:cs="Times"/>
                                  <w:sz w:val="24"/>
                                  <w:szCs w:val="24"/>
                                </w:rPr>
                                <m:t>σ</m:t>
                              </m:r>
                            </m:e>
                            <m:sub>
                              <m:r>
                                <w:rPr>
                                  <w:rFonts w:ascii="Cambria Math" w:hAnsi="Cambria Math" w:cs="Times"/>
                                  <w:sz w:val="24"/>
                                  <w:szCs w:val="24"/>
                                </w:rPr>
                                <m:t>j</m:t>
                              </m:r>
                            </m:sub>
                          </m:sSub>
                        </m:num>
                        <m:den>
                          <m:sSub>
                            <m:sSubPr>
                              <m:ctrlPr>
                                <w:rPr>
                                  <w:rFonts w:ascii="Cambria Math" w:hAnsi="Cambria Math" w:cs="Times"/>
                                  <w:i/>
                                  <w:sz w:val="24"/>
                                  <w:szCs w:val="24"/>
                                </w:rPr>
                              </m:ctrlPr>
                            </m:sSubPr>
                            <m:e>
                              <m:r>
                                <w:rPr>
                                  <w:rFonts w:ascii="Cambria Math" w:hAnsi="Cambria Math" w:cs="Times"/>
                                  <w:sz w:val="24"/>
                                  <w:szCs w:val="24"/>
                                </w:rPr>
                                <m:t>r</m:t>
                              </m:r>
                            </m:e>
                            <m:sub>
                              <m:r>
                                <w:rPr>
                                  <w:rFonts w:ascii="Cambria Math" w:hAnsi="Cambria Math" w:cs="Times"/>
                                  <w:sz w:val="24"/>
                                  <w:szCs w:val="24"/>
                                </w:rPr>
                                <m:t>j</m:t>
                              </m:r>
                            </m:sub>
                          </m:sSub>
                        </m:den>
                      </m:f>
                    </m:e>
                  </m:d>
                </m:e>
                <m:sup>
                  <m:r>
                    <w:rPr>
                      <w:rFonts w:ascii="Cambria Math" w:hAnsi="Cambria Math" w:cs="Times"/>
                      <w:sz w:val="24"/>
                      <w:szCs w:val="24"/>
                    </w:rPr>
                    <m:t>12</m:t>
                  </m:r>
                </m:sup>
              </m:sSup>
              <m:r>
                <w:rPr>
                  <w:rFonts w:ascii="Cambria Math" w:hAnsi="Cambria Math" w:cs="Times"/>
                  <w:sz w:val="24"/>
                  <w:szCs w:val="24"/>
                </w:rPr>
                <m:t>-</m:t>
              </m:r>
              <m:sSup>
                <m:sSupPr>
                  <m:ctrlPr>
                    <w:rPr>
                      <w:rFonts w:ascii="Cambria Math" w:hAnsi="Cambria Math" w:cs="Times"/>
                      <w:i/>
                      <w:sz w:val="24"/>
                      <w:szCs w:val="24"/>
                    </w:rPr>
                  </m:ctrlPr>
                </m:sSupPr>
                <m:e>
                  <m:d>
                    <m:dPr>
                      <m:ctrlPr>
                        <w:rPr>
                          <w:rFonts w:ascii="Cambria Math" w:hAnsi="Cambria Math" w:cs="Times"/>
                          <w:i/>
                          <w:sz w:val="24"/>
                          <w:szCs w:val="24"/>
                        </w:rPr>
                      </m:ctrlPr>
                    </m:dPr>
                    <m:e>
                      <m:f>
                        <m:fPr>
                          <m:ctrlPr>
                            <w:rPr>
                              <w:rFonts w:ascii="Cambria Math" w:hAnsi="Cambria Math" w:cs="Times"/>
                              <w:i/>
                              <w:sz w:val="24"/>
                              <w:szCs w:val="24"/>
                            </w:rPr>
                          </m:ctrlPr>
                        </m:fPr>
                        <m:num>
                          <m:sSub>
                            <m:sSubPr>
                              <m:ctrlPr>
                                <w:rPr>
                                  <w:rFonts w:ascii="Cambria Math" w:hAnsi="Cambria Math" w:cs="Times"/>
                                  <w:i/>
                                  <w:sz w:val="24"/>
                                  <w:szCs w:val="24"/>
                                </w:rPr>
                              </m:ctrlPr>
                            </m:sSubPr>
                            <m:e>
                              <m:r>
                                <w:rPr>
                                  <w:rFonts w:ascii="Cambria Math" w:hAnsi="Cambria Math" w:cs="Times"/>
                                  <w:sz w:val="24"/>
                                  <w:szCs w:val="24"/>
                                </w:rPr>
                                <m:t>σ</m:t>
                              </m:r>
                            </m:e>
                            <m:sub>
                              <m:r>
                                <w:rPr>
                                  <w:rFonts w:ascii="Cambria Math" w:hAnsi="Cambria Math" w:cs="Times"/>
                                  <w:sz w:val="24"/>
                                  <w:szCs w:val="24"/>
                                </w:rPr>
                                <m:t>j</m:t>
                              </m:r>
                            </m:sub>
                          </m:sSub>
                        </m:num>
                        <m:den>
                          <m:sSub>
                            <m:sSubPr>
                              <m:ctrlPr>
                                <w:rPr>
                                  <w:rFonts w:ascii="Cambria Math" w:hAnsi="Cambria Math" w:cs="Times"/>
                                  <w:i/>
                                  <w:sz w:val="24"/>
                                  <w:szCs w:val="24"/>
                                </w:rPr>
                              </m:ctrlPr>
                            </m:sSubPr>
                            <m:e>
                              <m:r>
                                <w:rPr>
                                  <w:rFonts w:ascii="Cambria Math" w:hAnsi="Cambria Math" w:cs="Times"/>
                                  <w:sz w:val="24"/>
                                  <w:szCs w:val="24"/>
                                </w:rPr>
                                <m:t>r</m:t>
                              </m:r>
                            </m:e>
                            <m:sub>
                              <m:r>
                                <w:rPr>
                                  <w:rFonts w:ascii="Cambria Math" w:hAnsi="Cambria Math" w:cs="Times"/>
                                  <w:sz w:val="24"/>
                                  <w:szCs w:val="24"/>
                                </w:rPr>
                                <m:t>j</m:t>
                              </m:r>
                            </m:sub>
                          </m:sSub>
                        </m:den>
                      </m:f>
                    </m:e>
                  </m:d>
                </m:e>
                <m:sup>
                  <m:r>
                    <w:rPr>
                      <w:rFonts w:ascii="Cambria Math" w:hAnsi="Cambria Math" w:cs="Times"/>
                      <w:sz w:val="24"/>
                      <w:szCs w:val="24"/>
                    </w:rPr>
                    <m:t>6</m:t>
                  </m:r>
                </m:sup>
              </m:sSup>
            </m:e>
          </m:d>
        </m:oMath>
      </m:oMathPara>
    </w:p>
    <w:p w14:paraId="5BBF609A" w14:textId="7DF86D58" w:rsidR="00525C8B" w:rsidRPr="006C774A" w:rsidRDefault="00525C8B" w:rsidP="00525C8B">
      <w:pPr>
        <w:spacing w:after="0" w:line="480" w:lineRule="auto"/>
        <w:ind w:firstLine="720"/>
        <w:jc w:val="right"/>
        <w:rPr>
          <w:rFonts w:ascii="Times" w:hAnsi="Times" w:cs="Times"/>
          <w:sz w:val="24"/>
          <w:szCs w:val="24"/>
        </w:rPr>
      </w:pPr>
      <w:r>
        <w:rPr>
          <w:rFonts w:ascii="Times" w:eastAsiaTheme="minorEastAsia" w:hAnsi="Times" w:cs="Times"/>
          <w:sz w:val="24"/>
          <w:szCs w:val="24"/>
        </w:rPr>
        <w:t>(4)</w:t>
      </w:r>
    </w:p>
    <w:p w14:paraId="39A101D9" w14:textId="1508F1BE" w:rsidR="006C774A" w:rsidRDefault="006C774A" w:rsidP="00525C8B">
      <w:pPr>
        <w:spacing w:after="0" w:line="480" w:lineRule="auto"/>
        <w:jc w:val="both"/>
        <w:rPr>
          <w:rFonts w:ascii="Times" w:hAnsi="Times" w:cs="Times"/>
          <w:sz w:val="24"/>
          <w:szCs w:val="24"/>
        </w:rPr>
      </w:pPr>
      <w:r w:rsidRPr="006C774A">
        <w:rPr>
          <w:rFonts w:ascii="Times" w:hAnsi="Times" w:cs="Times"/>
          <w:sz w:val="24"/>
          <w:szCs w:val="24"/>
        </w:rPr>
        <w:t xml:space="preserve">where the sum is over all atoms in the surrounding liquid, </w:t>
      </w:r>
      <m:oMath>
        <m:sSub>
          <m:sSubPr>
            <m:ctrlPr>
              <w:rPr>
                <w:rFonts w:ascii="Cambria Math" w:hAnsi="Cambria Math" w:cs="Times"/>
                <w:i/>
                <w:sz w:val="24"/>
                <w:szCs w:val="24"/>
              </w:rPr>
            </m:ctrlPr>
          </m:sSubPr>
          <m:e>
            <m:r>
              <w:rPr>
                <w:rFonts w:ascii="Cambria Math" w:hAnsi="Cambria Math" w:cs="Times"/>
                <w:sz w:val="24"/>
                <w:szCs w:val="24"/>
              </w:rPr>
              <m:t>ε</m:t>
            </m:r>
          </m:e>
          <m:sub>
            <m:r>
              <w:rPr>
                <w:rFonts w:ascii="Cambria Math" w:hAnsi="Cambria Math" w:cs="Times"/>
                <w:sz w:val="24"/>
                <w:szCs w:val="24"/>
              </w:rPr>
              <m:t>j</m:t>
            </m:r>
          </m:sub>
        </m:sSub>
      </m:oMath>
      <w:r w:rsidR="00525C8B">
        <w:rPr>
          <w:rFonts w:ascii="Times" w:eastAsiaTheme="minorEastAsia" w:hAnsi="Times" w:cs="Times"/>
          <w:sz w:val="24"/>
          <w:szCs w:val="24"/>
        </w:rPr>
        <w:t xml:space="preserve"> </w:t>
      </w:r>
      <w:r w:rsidRPr="006C774A">
        <w:rPr>
          <w:rFonts w:ascii="Times" w:hAnsi="Times" w:cs="Times"/>
          <w:sz w:val="24"/>
          <w:szCs w:val="24"/>
        </w:rPr>
        <w:t xml:space="preserve">and </w:t>
      </w:r>
      <m:oMath>
        <m:sSub>
          <m:sSubPr>
            <m:ctrlPr>
              <w:rPr>
                <w:rFonts w:ascii="Cambria Math" w:hAnsi="Cambria Math" w:cs="Times"/>
                <w:i/>
                <w:sz w:val="24"/>
                <w:szCs w:val="24"/>
              </w:rPr>
            </m:ctrlPr>
          </m:sSubPr>
          <m:e>
            <m:r>
              <w:rPr>
                <w:rFonts w:ascii="Cambria Math" w:hAnsi="Cambria Math" w:cs="Times"/>
                <w:sz w:val="24"/>
                <w:szCs w:val="24"/>
              </w:rPr>
              <m:t>σ</m:t>
            </m:r>
          </m:e>
          <m:sub>
            <m:r>
              <w:rPr>
                <w:rFonts w:ascii="Cambria Math" w:hAnsi="Cambria Math" w:cs="Times"/>
                <w:sz w:val="24"/>
                <w:szCs w:val="24"/>
              </w:rPr>
              <m:t>j</m:t>
            </m:r>
          </m:sub>
        </m:sSub>
      </m:oMath>
      <w:r w:rsidR="00E21CA6">
        <w:rPr>
          <w:rFonts w:ascii="Times" w:eastAsiaTheme="minorEastAsia" w:hAnsi="Times" w:cs="Times"/>
          <w:sz w:val="24"/>
          <w:szCs w:val="24"/>
        </w:rPr>
        <w:t xml:space="preserve"> </w:t>
      </w:r>
      <w:r w:rsidRPr="006C774A">
        <w:rPr>
          <w:rFonts w:ascii="Times" w:hAnsi="Times" w:cs="Times"/>
          <w:sz w:val="24"/>
          <w:szCs w:val="24"/>
        </w:rPr>
        <w:t xml:space="preserve">are the LJ parameters for the </w:t>
      </w:r>
      <w:r w:rsidR="00525C8B">
        <w:rPr>
          <w:rFonts w:ascii="Times" w:hAnsi="Times" w:cs="Times"/>
          <w:sz w:val="24"/>
          <w:szCs w:val="24"/>
        </w:rPr>
        <w:t>atom</w:t>
      </w:r>
      <w:r w:rsidRPr="006C774A">
        <w:rPr>
          <w:rFonts w:ascii="Times" w:hAnsi="Times" w:cs="Times"/>
          <w:sz w:val="24"/>
          <w:szCs w:val="24"/>
        </w:rPr>
        <w:t xml:space="preserve">, and </w:t>
      </w:r>
      <m:oMath>
        <m:sSub>
          <m:sSubPr>
            <m:ctrlPr>
              <w:rPr>
                <w:rFonts w:ascii="Cambria Math" w:hAnsi="Cambria Math" w:cs="Times"/>
                <w:i/>
                <w:sz w:val="24"/>
                <w:szCs w:val="24"/>
              </w:rPr>
            </m:ctrlPr>
          </m:sSubPr>
          <m:e>
            <m:r>
              <w:rPr>
                <w:rFonts w:ascii="Cambria Math" w:hAnsi="Cambria Math" w:cs="Times"/>
                <w:sz w:val="24"/>
                <w:szCs w:val="24"/>
              </w:rPr>
              <m:t>r</m:t>
            </m:r>
          </m:e>
          <m:sub>
            <m:r>
              <w:rPr>
                <w:rFonts w:ascii="Cambria Math" w:hAnsi="Cambria Math" w:cs="Times"/>
                <w:sz w:val="24"/>
                <w:szCs w:val="24"/>
              </w:rPr>
              <m:t>j</m:t>
            </m:r>
          </m:sub>
        </m:sSub>
      </m:oMath>
      <w:r w:rsidR="00E21CA6">
        <w:rPr>
          <w:rFonts w:ascii="Times" w:eastAsiaTheme="minorEastAsia" w:hAnsi="Times" w:cs="Times"/>
          <w:sz w:val="24"/>
          <w:szCs w:val="24"/>
        </w:rPr>
        <w:t xml:space="preserve"> </w:t>
      </w:r>
      <w:r w:rsidR="00E21CA6">
        <w:rPr>
          <w:rFonts w:ascii="Times" w:hAnsi="Times" w:cs="Times"/>
          <w:sz w:val="24"/>
          <w:szCs w:val="24"/>
        </w:rPr>
        <w:t xml:space="preserve">is the distance to the </w:t>
      </w:r>
      <w:r w:rsidR="00525C8B">
        <w:rPr>
          <w:rFonts w:ascii="Times" w:hAnsi="Times" w:cs="Times"/>
          <w:sz w:val="24"/>
          <w:szCs w:val="24"/>
        </w:rPr>
        <w:t>atom</w:t>
      </w:r>
      <w:r w:rsidR="00E21CA6">
        <w:rPr>
          <w:rFonts w:ascii="Times" w:hAnsi="Times" w:cs="Times"/>
          <w:sz w:val="24"/>
          <w:szCs w:val="24"/>
        </w:rPr>
        <w:t>.</w:t>
      </w:r>
      <w:r w:rsidR="00525C8B">
        <w:rPr>
          <w:rFonts w:ascii="Times" w:hAnsi="Times" w:cs="Times"/>
          <w:sz w:val="24"/>
          <w:szCs w:val="24"/>
        </w:rPr>
        <w:t xml:space="preserve"> </w:t>
      </w:r>
      <w:r w:rsidRPr="006C774A">
        <w:rPr>
          <w:rFonts w:ascii="Times" w:hAnsi="Times" w:cs="Times"/>
          <w:sz w:val="24"/>
          <w:szCs w:val="24"/>
        </w:rPr>
        <w:t>The electric fields are calculated with respect to the oxygen atoms of CO</w:t>
      </w:r>
      <w:r w:rsidRPr="00E21CA6">
        <w:rPr>
          <w:rFonts w:ascii="Times" w:hAnsi="Times" w:cs="Times"/>
          <w:sz w:val="24"/>
          <w:szCs w:val="24"/>
          <w:vertAlign w:val="subscript"/>
        </w:rPr>
        <w:t>2</w:t>
      </w:r>
      <w:r w:rsidRPr="006C774A">
        <w:rPr>
          <w:rFonts w:ascii="Times" w:hAnsi="Times" w:cs="Times"/>
          <w:sz w:val="24"/>
          <w:szCs w:val="24"/>
        </w:rPr>
        <w:t xml:space="preserve"> and are projected along the relevant CO bond,</w:t>
      </w:r>
    </w:p>
    <w:p w14:paraId="132ED3CD" w14:textId="77777777" w:rsidR="00525C8B" w:rsidRPr="006C774A" w:rsidRDefault="00525C8B" w:rsidP="00525C8B">
      <w:pPr>
        <w:spacing w:after="0" w:line="480" w:lineRule="auto"/>
        <w:jc w:val="both"/>
        <w:rPr>
          <w:rFonts w:ascii="Times" w:hAnsi="Times" w:cs="Times"/>
          <w:sz w:val="24"/>
          <w:szCs w:val="24"/>
        </w:rPr>
      </w:pPr>
    </w:p>
    <w:p w14:paraId="70D0AD22" w14:textId="5490EE73" w:rsidR="00E21CA6" w:rsidRDefault="00E21CA6" w:rsidP="00252EF5">
      <w:pPr>
        <w:spacing w:after="0" w:line="480" w:lineRule="auto"/>
        <w:jc w:val="both"/>
        <w:rPr>
          <w:rFonts w:ascii="Times" w:hAnsi="Times" w:cs="Times"/>
          <w:sz w:val="24"/>
          <w:szCs w:val="24"/>
        </w:rPr>
      </w:pPr>
      <m:oMathPara>
        <m:oMath>
          <m:r>
            <w:rPr>
              <w:rFonts w:ascii="Cambria Math" w:hAnsi="Cambria Math" w:cs="Times"/>
              <w:sz w:val="24"/>
              <w:szCs w:val="24"/>
            </w:rPr>
            <m:t>E=</m:t>
          </m:r>
          <m:sSub>
            <m:sSubPr>
              <m:ctrlPr>
                <w:rPr>
                  <w:rFonts w:ascii="Cambria Math" w:hAnsi="Cambria Math" w:cs="Times"/>
                  <w:i/>
                  <w:sz w:val="24"/>
                  <w:szCs w:val="24"/>
                </w:rPr>
              </m:ctrlPr>
            </m:sSubPr>
            <m:e>
              <m:acc>
                <m:accPr>
                  <m:ctrlPr>
                    <w:rPr>
                      <w:rFonts w:ascii="Cambria Math" w:hAnsi="Cambria Math" w:cs="Times"/>
                      <w:i/>
                      <w:sz w:val="24"/>
                      <w:szCs w:val="24"/>
                    </w:rPr>
                  </m:ctrlPr>
                </m:accPr>
                <m:e>
                  <m:r>
                    <w:rPr>
                      <w:rFonts w:ascii="Cambria Math" w:hAnsi="Cambria Math" w:cs="Times"/>
                      <w:sz w:val="24"/>
                      <w:szCs w:val="24"/>
                    </w:rPr>
                    <m:t>r</m:t>
                  </m:r>
                </m:e>
              </m:acc>
            </m:e>
            <m:sub>
              <m:r>
                <m:rPr>
                  <m:nor/>
                </m:rPr>
                <w:rPr>
                  <w:rFonts w:ascii="Cambria Math" w:hAnsi="Cambria Math" w:cs="Times"/>
                  <w:sz w:val="24"/>
                  <w:szCs w:val="24"/>
                </w:rPr>
                <m:t>CO</m:t>
              </m:r>
            </m:sub>
          </m:sSub>
          <m:r>
            <w:rPr>
              <w:rFonts w:ascii="Cambria Math" w:hAnsi="Cambria Math" w:cs="Times"/>
              <w:sz w:val="24"/>
              <w:szCs w:val="24"/>
            </w:rPr>
            <m:t>∙</m:t>
          </m:r>
          <m:nary>
            <m:naryPr>
              <m:chr m:val="∑"/>
              <m:supHide m:val="1"/>
              <m:ctrlPr>
                <w:rPr>
                  <w:rFonts w:ascii="Cambria Math" w:hAnsi="Cambria Math" w:cs="Times"/>
                  <w:i/>
                  <w:sz w:val="24"/>
                  <w:szCs w:val="24"/>
                </w:rPr>
              </m:ctrlPr>
            </m:naryPr>
            <m:sub>
              <m:r>
                <w:rPr>
                  <w:rFonts w:ascii="Cambria Math" w:hAnsi="Cambria Math" w:cs="Times"/>
                  <w:sz w:val="24"/>
                  <w:szCs w:val="24"/>
                </w:rPr>
                <m:t>j</m:t>
              </m:r>
            </m:sub>
            <m:sup/>
            <m:e>
              <m:f>
                <m:fPr>
                  <m:ctrlPr>
                    <w:rPr>
                      <w:rFonts w:ascii="Cambria Math" w:hAnsi="Cambria Math" w:cs="Times"/>
                      <w:i/>
                      <w:sz w:val="24"/>
                      <w:szCs w:val="24"/>
                    </w:rPr>
                  </m:ctrlPr>
                </m:fPr>
                <m:num>
                  <m:sSub>
                    <m:sSubPr>
                      <m:ctrlPr>
                        <w:rPr>
                          <w:rFonts w:ascii="Cambria Math" w:hAnsi="Cambria Math" w:cs="Times"/>
                          <w:i/>
                          <w:sz w:val="24"/>
                          <w:szCs w:val="24"/>
                        </w:rPr>
                      </m:ctrlPr>
                    </m:sSubPr>
                    <m:e>
                      <m:r>
                        <w:rPr>
                          <w:rFonts w:ascii="Cambria Math" w:hAnsi="Cambria Math" w:cs="Times"/>
                          <w:sz w:val="24"/>
                          <w:szCs w:val="24"/>
                        </w:rPr>
                        <m:t>q</m:t>
                      </m:r>
                    </m:e>
                    <m:sub>
                      <m:r>
                        <w:rPr>
                          <w:rFonts w:ascii="Cambria Math" w:hAnsi="Cambria Math" w:cs="Times"/>
                          <w:sz w:val="24"/>
                          <w:szCs w:val="24"/>
                        </w:rPr>
                        <m:t>j</m:t>
                      </m:r>
                    </m:sub>
                  </m:sSub>
                  <m:sSub>
                    <m:sSubPr>
                      <m:ctrlPr>
                        <w:rPr>
                          <w:rFonts w:ascii="Cambria Math" w:hAnsi="Cambria Math" w:cs="Times"/>
                          <w:i/>
                          <w:sz w:val="24"/>
                          <w:szCs w:val="24"/>
                        </w:rPr>
                      </m:ctrlPr>
                    </m:sSubPr>
                    <m:e>
                      <m:acc>
                        <m:accPr>
                          <m:ctrlPr>
                            <w:rPr>
                              <w:rFonts w:ascii="Cambria Math" w:hAnsi="Cambria Math" w:cs="Times"/>
                              <w:i/>
                              <w:sz w:val="24"/>
                              <w:szCs w:val="24"/>
                            </w:rPr>
                          </m:ctrlPr>
                        </m:accPr>
                        <m:e>
                          <m:r>
                            <w:rPr>
                              <w:rFonts w:ascii="Cambria Math" w:hAnsi="Cambria Math" w:cs="Times"/>
                              <w:sz w:val="24"/>
                              <w:szCs w:val="24"/>
                            </w:rPr>
                            <m:t>r</m:t>
                          </m:r>
                        </m:e>
                      </m:acc>
                    </m:e>
                    <m:sub>
                      <m:r>
                        <w:rPr>
                          <w:rFonts w:ascii="Cambria Math" w:hAnsi="Cambria Math" w:cs="Times"/>
                          <w:sz w:val="24"/>
                          <w:szCs w:val="24"/>
                        </w:rPr>
                        <m:t>j</m:t>
                      </m:r>
                    </m:sub>
                  </m:sSub>
                </m:num>
                <m:den>
                  <m:sSubSup>
                    <m:sSubSupPr>
                      <m:ctrlPr>
                        <w:rPr>
                          <w:rFonts w:ascii="Cambria Math" w:hAnsi="Cambria Math" w:cs="Times"/>
                          <w:i/>
                          <w:sz w:val="24"/>
                          <w:szCs w:val="24"/>
                        </w:rPr>
                      </m:ctrlPr>
                    </m:sSubSupPr>
                    <m:e>
                      <m:r>
                        <w:rPr>
                          <w:rFonts w:ascii="Cambria Math" w:hAnsi="Cambria Math" w:cs="Times"/>
                          <w:sz w:val="24"/>
                          <w:szCs w:val="24"/>
                        </w:rPr>
                        <m:t>r</m:t>
                      </m:r>
                    </m:e>
                    <m:sub>
                      <m:r>
                        <w:rPr>
                          <w:rFonts w:ascii="Cambria Math" w:hAnsi="Cambria Math" w:cs="Times"/>
                          <w:sz w:val="24"/>
                          <w:szCs w:val="24"/>
                        </w:rPr>
                        <m:t>j</m:t>
                      </m:r>
                    </m:sub>
                    <m:sup>
                      <m:r>
                        <w:rPr>
                          <w:rFonts w:ascii="Cambria Math" w:hAnsi="Cambria Math" w:cs="Times"/>
                          <w:sz w:val="24"/>
                          <w:szCs w:val="24"/>
                        </w:rPr>
                        <m:t>2</m:t>
                      </m:r>
                    </m:sup>
                  </m:sSubSup>
                </m:den>
              </m:f>
            </m:e>
          </m:nary>
        </m:oMath>
      </m:oMathPara>
    </w:p>
    <w:p w14:paraId="6B420E22" w14:textId="394C33AE" w:rsidR="00525C8B" w:rsidRDefault="00525C8B" w:rsidP="00525C8B">
      <w:pPr>
        <w:spacing w:after="0" w:line="480" w:lineRule="auto"/>
        <w:jc w:val="right"/>
        <w:rPr>
          <w:rFonts w:ascii="Times" w:hAnsi="Times" w:cs="Times"/>
          <w:sz w:val="24"/>
          <w:szCs w:val="24"/>
        </w:rPr>
      </w:pPr>
      <w:r>
        <w:rPr>
          <w:rFonts w:ascii="Times" w:hAnsi="Times" w:cs="Times"/>
          <w:sz w:val="24"/>
          <w:szCs w:val="24"/>
        </w:rPr>
        <w:t>(5)</w:t>
      </w:r>
    </w:p>
    <w:p w14:paraId="2A0CD023" w14:textId="6ED67128" w:rsidR="00034544" w:rsidRDefault="006C774A" w:rsidP="00252EF5">
      <w:pPr>
        <w:spacing w:after="0" w:line="480" w:lineRule="auto"/>
        <w:jc w:val="both"/>
        <w:rPr>
          <w:rFonts w:ascii="Times" w:hAnsi="Times" w:cs="Times"/>
          <w:sz w:val="24"/>
          <w:szCs w:val="24"/>
        </w:rPr>
      </w:pPr>
      <w:r w:rsidRPr="006C774A">
        <w:rPr>
          <w:rFonts w:ascii="Times" w:hAnsi="Times" w:cs="Times"/>
          <w:sz w:val="24"/>
          <w:szCs w:val="24"/>
        </w:rPr>
        <w:t xml:space="preserve">where the sum is over </w:t>
      </w:r>
      <w:r w:rsidR="00034544">
        <w:rPr>
          <w:rFonts w:ascii="Times" w:hAnsi="Times" w:cs="Times"/>
          <w:sz w:val="24"/>
          <w:szCs w:val="24"/>
        </w:rPr>
        <w:t>all relevant atoms in</w:t>
      </w:r>
      <w:r w:rsidRPr="006C774A">
        <w:rPr>
          <w:rFonts w:ascii="Times" w:hAnsi="Times" w:cs="Times"/>
          <w:sz w:val="24"/>
          <w:szCs w:val="24"/>
        </w:rPr>
        <w:t xml:space="preserve"> in the surrounding liquid (i.e. those associated with the cations</w:t>
      </w:r>
      <w:r w:rsidR="00034544">
        <w:rPr>
          <w:rFonts w:ascii="Times" w:hAnsi="Times" w:cs="Times"/>
          <w:sz w:val="24"/>
          <w:szCs w:val="24"/>
        </w:rPr>
        <w:t xml:space="preserve"> for </w:t>
      </w:r>
      <m:oMath>
        <m:sSubSup>
          <m:sSubSupPr>
            <m:ctrlPr>
              <w:rPr>
                <w:rFonts w:ascii="Cambria Math" w:eastAsiaTheme="minorEastAsia" w:hAnsi="Cambria Math" w:cs="Times"/>
                <w:i/>
                <w:sz w:val="24"/>
                <w:szCs w:val="24"/>
              </w:rPr>
            </m:ctrlPr>
          </m:sSubSupPr>
          <m:e>
            <m:r>
              <w:rPr>
                <w:rFonts w:ascii="Cambria Math" w:eastAsiaTheme="minorEastAsia" w:hAnsi="Cambria Math" w:cs="Times"/>
                <w:sz w:val="24"/>
                <w:szCs w:val="24"/>
              </w:rPr>
              <m:t>E</m:t>
            </m:r>
          </m:e>
          <m:sub>
            <m:r>
              <m:rPr>
                <m:nor/>
              </m:rPr>
              <w:rPr>
                <w:rFonts w:ascii="Cambria Math" w:eastAsiaTheme="minorEastAsia" w:hAnsi="Cambria Math" w:cs="Times"/>
                <w:sz w:val="24"/>
                <w:szCs w:val="24"/>
              </w:rPr>
              <m:t>O</m:t>
            </m:r>
          </m:sub>
          <m:sup>
            <m:r>
              <w:rPr>
                <w:rFonts w:ascii="Cambria Math" w:eastAsiaTheme="minorEastAsia" w:hAnsi="Cambria Math" w:cs="Times"/>
                <w:sz w:val="24"/>
                <w:szCs w:val="24"/>
              </w:rPr>
              <m:t>Cation</m:t>
            </m:r>
          </m:sup>
        </m:sSubSup>
      </m:oMath>
      <w:r w:rsidR="00034544">
        <w:rPr>
          <w:rFonts w:ascii="Times" w:hAnsi="Times" w:cs="Times"/>
          <w:sz w:val="24"/>
          <w:szCs w:val="24"/>
        </w:rPr>
        <w:t xml:space="preserve"> and those associated with the anions for </w:t>
      </w:r>
      <m:oMath>
        <m:sSubSup>
          <m:sSubSupPr>
            <m:ctrlPr>
              <w:rPr>
                <w:rFonts w:ascii="Cambria Math" w:eastAsiaTheme="minorEastAsia" w:hAnsi="Cambria Math" w:cs="Times"/>
                <w:i/>
                <w:sz w:val="24"/>
                <w:szCs w:val="24"/>
              </w:rPr>
            </m:ctrlPr>
          </m:sSubSupPr>
          <m:e>
            <m:r>
              <w:rPr>
                <w:rFonts w:ascii="Cambria Math" w:eastAsiaTheme="minorEastAsia" w:hAnsi="Cambria Math" w:cs="Times"/>
                <w:sz w:val="24"/>
                <w:szCs w:val="24"/>
              </w:rPr>
              <m:t>E</m:t>
            </m:r>
          </m:e>
          <m:sub>
            <m:r>
              <m:rPr>
                <m:nor/>
              </m:rPr>
              <w:rPr>
                <w:rFonts w:ascii="Cambria Math" w:eastAsiaTheme="minorEastAsia" w:hAnsi="Cambria Math" w:cs="Times"/>
                <w:sz w:val="24"/>
                <w:szCs w:val="24"/>
              </w:rPr>
              <m:t>O</m:t>
            </m:r>
          </m:sub>
          <m:sup>
            <m:r>
              <w:rPr>
                <w:rFonts w:ascii="Cambria Math" w:eastAsiaTheme="minorEastAsia" w:hAnsi="Cambria Math" w:cs="Times"/>
                <w:sz w:val="24"/>
                <w:szCs w:val="24"/>
              </w:rPr>
              <m:t>Anion</m:t>
            </m:r>
          </m:sup>
        </m:sSubSup>
      </m:oMath>
      <w:r w:rsidR="00034544">
        <w:rPr>
          <w:rFonts w:ascii="Times" w:eastAsiaTheme="minorEastAsia" w:hAnsi="Times" w:cs="Times"/>
          <w:sz w:val="24"/>
          <w:szCs w:val="24"/>
        </w:rPr>
        <w:t>),</w:t>
      </w:r>
      <w:r w:rsidRPr="006C774A">
        <w:rPr>
          <w:rFonts w:ascii="Times"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q</m:t>
            </m:r>
          </m:e>
          <m:sub>
            <m:r>
              <w:rPr>
                <w:rFonts w:ascii="Cambria Math" w:hAnsi="Cambria Math" w:cs="Times"/>
                <w:sz w:val="24"/>
                <w:szCs w:val="24"/>
              </w:rPr>
              <m:t>j</m:t>
            </m:r>
          </m:sub>
        </m:sSub>
      </m:oMath>
      <w:r w:rsidR="0084122B">
        <w:rPr>
          <w:rFonts w:ascii="Times" w:eastAsiaTheme="minorEastAsia" w:hAnsi="Times" w:cs="Times"/>
          <w:sz w:val="24"/>
          <w:szCs w:val="24"/>
        </w:rPr>
        <w:t xml:space="preserve"> </w:t>
      </w:r>
      <w:r w:rsidRPr="006C774A">
        <w:rPr>
          <w:rFonts w:ascii="Times" w:hAnsi="Times" w:cs="Times"/>
          <w:sz w:val="24"/>
          <w:szCs w:val="24"/>
        </w:rPr>
        <w:t xml:space="preserve">is the partial atomic charge, </w:t>
      </w:r>
      <m:oMath>
        <m:sSub>
          <m:sSubPr>
            <m:ctrlPr>
              <w:rPr>
                <w:rFonts w:ascii="Cambria Math" w:hAnsi="Cambria Math" w:cs="Times"/>
                <w:i/>
                <w:sz w:val="24"/>
                <w:szCs w:val="24"/>
              </w:rPr>
            </m:ctrlPr>
          </m:sSubPr>
          <m:e>
            <m:r>
              <w:rPr>
                <w:rFonts w:ascii="Cambria Math" w:hAnsi="Cambria Math" w:cs="Times"/>
                <w:sz w:val="24"/>
                <w:szCs w:val="24"/>
              </w:rPr>
              <m:t>r</m:t>
            </m:r>
          </m:e>
          <m:sub>
            <m:r>
              <w:rPr>
                <w:rFonts w:ascii="Cambria Math" w:hAnsi="Cambria Math" w:cs="Times"/>
                <w:sz w:val="24"/>
                <w:szCs w:val="24"/>
              </w:rPr>
              <m:t>j</m:t>
            </m:r>
          </m:sub>
        </m:sSub>
      </m:oMath>
      <w:r w:rsidR="0084122B">
        <w:rPr>
          <w:rFonts w:ascii="Times" w:eastAsiaTheme="minorEastAsia" w:hAnsi="Times" w:cs="Times"/>
          <w:sz w:val="24"/>
          <w:szCs w:val="24"/>
        </w:rPr>
        <w:t xml:space="preserve"> </w:t>
      </w:r>
      <w:r w:rsidRPr="006C774A">
        <w:rPr>
          <w:rFonts w:ascii="Times" w:hAnsi="Times" w:cs="Times"/>
          <w:sz w:val="24"/>
          <w:szCs w:val="24"/>
        </w:rPr>
        <w:t xml:space="preserve">is the distance to the charge, </w:t>
      </w:r>
      <m:oMath>
        <m:sSub>
          <m:sSubPr>
            <m:ctrlPr>
              <w:rPr>
                <w:rFonts w:ascii="Cambria Math" w:hAnsi="Cambria Math" w:cs="Times"/>
                <w:i/>
                <w:sz w:val="24"/>
                <w:szCs w:val="24"/>
              </w:rPr>
            </m:ctrlPr>
          </m:sSubPr>
          <m:e>
            <m:acc>
              <m:accPr>
                <m:ctrlPr>
                  <w:rPr>
                    <w:rFonts w:ascii="Cambria Math" w:hAnsi="Cambria Math" w:cs="Times"/>
                    <w:i/>
                    <w:sz w:val="24"/>
                    <w:szCs w:val="24"/>
                  </w:rPr>
                </m:ctrlPr>
              </m:accPr>
              <m:e>
                <m:r>
                  <w:rPr>
                    <w:rFonts w:ascii="Cambria Math" w:hAnsi="Cambria Math" w:cs="Times"/>
                    <w:sz w:val="24"/>
                    <w:szCs w:val="24"/>
                  </w:rPr>
                  <m:t>r</m:t>
                </m:r>
              </m:e>
            </m:acc>
          </m:e>
          <m:sub>
            <m:r>
              <w:rPr>
                <w:rFonts w:ascii="Cambria Math" w:hAnsi="Cambria Math" w:cs="Times"/>
                <w:sz w:val="24"/>
                <w:szCs w:val="24"/>
              </w:rPr>
              <m:t>j</m:t>
            </m:r>
          </m:sub>
        </m:sSub>
      </m:oMath>
      <w:r w:rsidR="0084122B">
        <w:rPr>
          <w:rFonts w:ascii="Times" w:eastAsiaTheme="minorEastAsia" w:hAnsi="Times" w:cs="Times"/>
          <w:sz w:val="24"/>
          <w:szCs w:val="24"/>
        </w:rPr>
        <w:t xml:space="preserve"> </w:t>
      </w:r>
      <w:r w:rsidRPr="006C774A">
        <w:rPr>
          <w:rFonts w:ascii="Times" w:hAnsi="Times" w:cs="Times"/>
          <w:sz w:val="24"/>
          <w:szCs w:val="24"/>
        </w:rPr>
        <w:t xml:space="preserve">is a unit-vector directed </w:t>
      </w:r>
      <w:r w:rsidR="00034544">
        <w:rPr>
          <w:rFonts w:ascii="Times" w:hAnsi="Times" w:cs="Times"/>
          <w:sz w:val="24"/>
          <w:szCs w:val="24"/>
        </w:rPr>
        <w:t>toward the</w:t>
      </w:r>
      <w:r w:rsidRPr="006C774A">
        <w:rPr>
          <w:rFonts w:ascii="Times" w:hAnsi="Times" w:cs="Times"/>
          <w:sz w:val="24"/>
          <w:szCs w:val="24"/>
        </w:rPr>
        <w:t xml:space="preserve"> site of the charge, and </w:t>
      </w:r>
      <m:oMath>
        <m:sSub>
          <m:sSubPr>
            <m:ctrlPr>
              <w:rPr>
                <w:rFonts w:ascii="Cambria Math" w:hAnsi="Cambria Math" w:cs="Times"/>
                <w:i/>
                <w:sz w:val="24"/>
                <w:szCs w:val="24"/>
              </w:rPr>
            </m:ctrlPr>
          </m:sSubPr>
          <m:e>
            <m:acc>
              <m:accPr>
                <m:ctrlPr>
                  <w:rPr>
                    <w:rFonts w:ascii="Cambria Math" w:hAnsi="Cambria Math" w:cs="Times"/>
                    <w:i/>
                    <w:sz w:val="24"/>
                    <w:szCs w:val="24"/>
                  </w:rPr>
                </m:ctrlPr>
              </m:accPr>
              <m:e>
                <m:r>
                  <w:rPr>
                    <w:rFonts w:ascii="Cambria Math" w:hAnsi="Cambria Math" w:cs="Times"/>
                    <w:sz w:val="24"/>
                    <w:szCs w:val="24"/>
                  </w:rPr>
                  <m:t>r</m:t>
                </m:r>
              </m:e>
            </m:acc>
          </m:e>
          <m:sub>
            <m:r>
              <m:rPr>
                <m:nor/>
              </m:rPr>
              <w:rPr>
                <w:rFonts w:ascii="Cambria Math" w:hAnsi="Cambria Math" w:cs="Times"/>
                <w:sz w:val="24"/>
                <w:szCs w:val="24"/>
              </w:rPr>
              <m:t>CO</m:t>
            </m:r>
          </m:sub>
        </m:sSub>
      </m:oMath>
      <w:r w:rsidR="0084122B">
        <w:rPr>
          <w:rFonts w:ascii="Times" w:eastAsiaTheme="minorEastAsia" w:hAnsi="Times" w:cs="Times"/>
          <w:sz w:val="24"/>
          <w:szCs w:val="24"/>
        </w:rPr>
        <w:t xml:space="preserve"> </w:t>
      </w:r>
      <w:r w:rsidRPr="006C774A">
        <w:rPr>
          <w:rFonts w:ascii="Times" w:hAnsi="Times" w:cs="Times"/>
          <w:sz w:val="24"/>
          <w:szCs w:val="24"/>
        </w:rPr>
        <w:t>is a unit vector from the carbon atom of CO</w:t>
      </w:r>
      <w:r w:rsidRPr="00E21CA6">
        <w:rPr>
          <w:rFonts w:ascii="Times" w:hAnsi="Times" w:cs="Times"/>
          <w:sz w:val="24"/>
          <w:szCs w:val="24"/>
          <w:vertAlign w:val="subscript"/>
        </w:rPr>
        <w:t>2</w:t>
      </w:r>
      <w:r w:rsidRPr="006C774A">
        <w:rPr>
          <w:rFonts w:ascii="Times" w:hAnsi="Times" w:cs="Times"/>
          <w:sz w:val="24"/>
          <w:szCs w:val="24"/>
        </w:rPr>
        <w:t xml:space="preserve"> to the relevant oxygen atom. Long range electrostatics are corrected using the damped shifted force method.</w:t>
      </w:r>
      <w:r w:rsidR="007B1432">
        <w:rPr>
          <w:rFonts w:ascii="Times" w:hAnsi="Times" w:cs="Times"/>
          <w:sz w:val="24"/>
          <w:szCs w:val="24"/>
          <w:vertAlign w:val="superscript"/>
        </w:rPr>
        <w:fldChar w:fldCharType="begin" w:fldLock="1"/>
      </w:r>
      <w:r w:rsidR="0040655D">
        <w:rPr>
          <w:rFonts w:ascii="Times" w:hAnsi="Times" w:cs="Times"/>
          <w:sz w:val="24"/>
          <w:szCs w:val="24"/>
          <w:vertAlign w:val="superscript"/>
        </w:rPr>
        <w:instrText>ADDIN CSL_CITATION { "citationItems" : [ { "id" : "ITEM-1", "itemData" : { "DOI" : "10.1063/1.2206581", "ISBN" : "0021-9606", "ISSN" : "00219606", "PMID" : "16821904", "abstract" : "We investigate pairwise electrostatic interaction methods and show that there are viable computationally efficient (O(N)) alternatives to the Ewald summation for typical modern molecular simulations. These methods are extended from the damped and cutoff-neutralized Coulombic sum originally proposed by Wolf et al. [J. Chem. Phys. 110, 8255 (1999)]. One of these, the damped shifted force method, shows a remarkable ability to reproduce the energetic and dynamic characteristics exhibited by simulations employing lattice summation techniques. Comparisons were performed with this and other pairwise methods against the smooth particle-mesh Ewald summation to see how well they reproduce the energetics and dynamics of a variety of molecular simulations.", "author" : [ { "dropping-particle" : "", "family" : "Fennell", "given" : "Christopher J.", "non-dropping-particle" : "", "parse-names" : false, "suffix" : "" }, { "dropping-particle" : "", "family" : "Gezelter", "given" : "J. Daniel", "non-dropping-particle" : "", "parse-names" : false, "suffix" : "" } ], "container-title" : "Journal of Chemical Physics", "genre" : "article", "id" : "ITEM-1", "issue" : "23", "issued" : { "date-parts" : [ [ "2006" ] ] }, "page" : "234104", "title" : "Is the Ewald summation still necessary? Pairwise alternatives to the accepted standard for long-range electrostatics", "title-short" : "Is the {Ewald} summation still necessary?", "type" : "article-journal", "volume" : "124" }, "uris" : [ "http://www.mendeley.com/documents/?uuid=3cb6f9c9-7221-4acc-ad7e-ef3a9e5742f6" ] } ], "mendeley" : { "formattedCitation" : "&lt;sup&gt;86&lt;/sup&gt;", "plainTextFormattedCitation" : "86", "previouslyFormattedCitation" : "&lt;sup&gt;86&lt;/sup&gt;" }, "properties" : { "noteIndex" : 0 }, "schema" : "https://github.com/citation-style-language/schema/raw/master/csl-citation.json" }</w:instrText>
      </w:r>
      <w:r w:rsidR="007B1432">
        <w:rPr>
          <w:rFonts w:ascii="Times" w:hAnsi="Times" w:cs="Times"/>
          <w:sz w:val="24"/>
          <w:szCs w:val="24"/>
          <w:vertAlign w:val="superscript"/>
        </w:rPr>
        <w:fldChar w:fldCharType="separate"/>
      </w:r>
      <w:r w:rsidR="0047536A" w:rsidRPr="0047536A">
        <w:rPr>
          <w:rFonts w:ascii="Times" w:hAnsi="Times" w:cs="Times"/>
          <w:noProof/>
          <w:sz w:val="24"/>
          <w:szCs w:val="24"/>
          <w:vertAlign w:val="superscript"/>
        </w:rPr>
        <w:t>86</w:t>
      </w:r>
      <w:r w:rsidR="007B1432">
        <w:rPr>
          <w:rFonts w:ascii="Times" w:hAnsi="Times" w:cs="Times"/>
          <w:sz w:val="24"/>
          <w:szCs w:val="24"/>
          <w:vertAlign w:val="superscript"/>
        </w:rPr>
        <w:fldChar w:fldCharType="end"/>
      </w:r>
      <w:r w:rsidRPr="006C774A">
        <w:rPr>
          <w:rFonts w:ascii="Times" w:hAnsi="Times" w:cs="Times"/>
          <w:sz w:val="24"/>
          <w:szCs w:val="24"/>
        </w:rPr>
        <w:t xml:space="preserve"> </w:t>
      </w:r>
    </w:p>
    <w:p w14:paraId="108EE040" w14:textId="4D515842" w:rsidR="006C774A" w:rsidRPr="006C774A" w:rsidRDefault="00034544" w:rsidP="00034544">
      <w:pPr>
        <w:spacing w:after="0" w:line="480" w:lineRule="auto"/>
        <w:ind w:firstLine="720"/>
        <w:jc w:val="both"/>
        <w:rPr>
          <w:rFonts w:ascii="Times" w:hAnsi="Times" w:cs="Times"/>
          <w:sz w:val="24"/>
          <w:szCs w:val="24"/>
        </w:rPr>
      </w:pPr>
      <w:r>
        <w:rPr>
          <w:rFonts w:ascii="Times" w:hAnsi="Times" w:cs="Times"/>
          <w:sz w:val="24"/>
          <w:szCs w:val="24"/>
        </w:rPr>
        <w:t>The four parameters</w:t>
      </w:r>
      <w:r w:rsidR="006C774A" w:rsidRPr="006C774A">
        <w:rPr>
          <w:rFonts w:ascii="Times"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b</m:t>
            </m:r>
          </m:e>
          <m:sub>
            <m:r>
              <w:rPr>
                <w:rFonts w:ascii="Cambria Math" w:hAnsi="Cambria Math" w:cs="Times"/>
                <w:sz w:val="24"/>
                <w:szCs w:val="24"/>
              </w:rPr>
              <m:t>1</m:t>
            </m:r>
          </m:sub>
        </m:sSub>
      </m:oMath>
      <w:r>
        <w:rPr>
          <w:rFonts w:ascii="Times" w:eastAsiaTheme="minorEastAsia"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b</m:t>
            </m:r>
          </m:e>
          <m:sub>
            <m:r>
              <w:rPr>
                <w:rFonts w:ascii="Cambria Math" w:hAnsi="Cambria Math" w:cs="Times"/>
                <w:sz w:val="24"/>
                <w:szCs w:val="24"/>
              </w:rPr>
              <m:t>2</m:t>
            </m:r>
          </m:sub>
        </m:sSub>
      </m:oMath>
      <w:r>
        <w:rPr>
          <w:rFonts w:ascii="Times" w:eastAsiaTheme="minorEastAsia"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c</m:t>
            </m:r>
          </m:e>
          <m:sub>
            <m:r>
              <w:rPr>
                <w:rFonts w:ascii="Cambria Math" w:hAnsi="Cambria Math" w:cs="Times"/>
                <w:sz w:val="24"/>
                <w:szCs w:val="24"/>
              </w:rPr>
              <m:t>1</m:t>
            </m:r>
          </m:sub>
        </m:sSub>
      </m:oMath>
      <w:r>
        <w:rPr>
          <w:rFonts w:ascii="Times" w:eastAsiaTheme="minorEastAsia" w:hAnsi="Times" w:cs="Times"/>
          <w:sz w:val="24"/>
          <w:szCs w:val="24"/>
        </w:rPr>
        <w:t xml:space="preserve">, and </w:t>
      </w:r>
      <m:oMath>
        <m:sSub>
          <m:sSubPr>
            <m:ctrlPr>
              <w:rPr>
                <w:rFonts w:ascii="Cambria Math" w:hAnsi="Cambria Math" w:cs="Times"/>
                <w:i/>
                <w:sz w:val="24"/>
                <w:szCs w:val="24"/>
              </w:rPr>
            </m:ctrlPr>
          </m:sSubPr>
          <m:e>
            <m:r>
              <w:rPr>
                <w:rFonts w:ascii="Cambria Math" w:hAnsi="Cambria Math" w:cs="Times"/>
                <w:sz w:val="24"/>
                <w:szCs w:val="24"/>
              </w:rPr>
              <m:t>c</m:t>
            </m:r>
          </m:e>
          <m:sub>
            <m:r>
              <w:rPr>
                <w:rFonts w:ascii="Cambria Math" w:hAnsi="Cambria Math" w:cs="Times"/>
                <w:sz w:val="24"/>
                <w:szCs w:val="24"/>
              </w:rPr>
              <m:t>2</m:t>
            </m:r>
          </m:sub>
        </m:sSub>
      </m:oMath>
      <w:r>
        <w:rPr>
          <w:rFonts w:ascii="Times" w:eastAsiaTheme="minorEastAsia" w:hAnsi="Times" w:cs="Times"/>
          <w:sz w:val="24"/>
          <w:szCs w:val="24"/>
        </w:rPr>
        <w:t xml:space="preserve">, in Eq. (3) </w:t>
      </w:r>
      <w:r w:rsidR="006C774A" w:rsidRPr="006C774A">
        <w:rPr>
          <w:rFonts w:ascii="Times" w:hAnsi="Times" w:cs="Times"/>
          <w:sz w:val="24"/>
          <w:szCs w:val="24"/>
        </w:rPr>
        <w:t xml:space="preserve">were determined empirically </w:t>
      </w:r>
      <w:r>
        <w:rPr>
          <w:rFonts w:ascii="Times" w:hAnsi="Times" w:cs="Times"/>
          <w:sz w:val="24"/>
          <w:szCs w:val="24"/>
        </w:rPr>
        <w:t xml:space="preserve">by applying multiple linear regression </w:t>
      </w:r>
      <w:r w:rsidR="006C774A" w:rsidRPr="006C774A">
        <w:rPr>
          <w:rFonts w:ascii="Times" w:hAnsi="Times" w:cs="Times"/>
          <w:sz w:val="24"/>
          <w:szCs w:val="24"/>
        </w:rPr>
        <w:t>using the 500 calculated frequencies in the training set</w:t>
      </w:r>
      <w:r>
        <w:rPr>
          <w:rFonts w:ascii="Times" w:hAnsi="Times" w:cs="Times"/>
          <w:sz w:val="24"/>
          <w:szCs w:val="24"/>
        </w:rPr>
        <w:t xml:space="preserve"> (Table 1)</w:t>
      </w:r>
      <w:r w:rsidR="006C774A" w:rsidRPr="006C774A">
        <w:rPr>
          <w:rFonts w:ascii="Times" w:hAnsi="Times" w:cs="Times"/>
          <w:sz w:val="24"/>
          <w:szCs w:val="24"/>
        </w:rPr>
        <w:t xml:space="preserve">. The quality of the fit was evaluated using </w:t>
      </w:r>
      <w:r>
        <w:rPr>
          <w:rFonts w:ascii="Times" w:hAnsi="Times" w:cs="Times"/>
          <w:sz w:val="24"/>
          <w:szCs w:val="24"/>
        </w:rPr>
        <w:t xml:space="preserve">the </w:t>
      </w:r>
      <w:r w:rsidR="006C774A" w:rsidRPr="006C774A">
        <w:rPr>
          <w:rFonts w:ascii="Times" w:hAnsi="Times" w:cs="Times"/>
          <w:sz w:val="24"/>
          <w:szCs w:val="24"/>
        </w:rPr>
        <w:t>500 different frequencies</w:t>
      </w:r>
      <w:r>
        <w:rPr>
          <w:rFonts w:ascii="Times" w:hAnsi="Times" w:cs="Times"/>
          <w:sz w:val="24"/>
          <w:szCs w:val="24"/>
        </w:rPr>
        <w:t xml:space="preserve"> contained</w:t>
      </w:r>
      <w:r w:rsidR="00084D8B">
        <w:rPr>
          <w:rFonts w:ascii="Times" w:hAnsi="Times" w:cs="Times"/>
          <w:sz w:val="24"/>
          <w:szCs w:val="24"/>
        </w:rPr>
        <w:t xml:space="preserve"> in the test set (Figure 2</w:t>
      </w:r>
      <w:r w:rsidR="006C774A" w:rsidRPr="006C774A">
        <w:rPr>
          <w:rFonts w:ascii="Times" w:hAnsi="Times" w:cs="Times"/>
          <w:sz w:val="24"/>
          <w:szCs w:val="24"/>
        </w:rPr>
        <w:t>). The root-mean-square (RMS) deviation between the test set frequenci</w:t>
      </w:r>
      <w:r w:rsidR="00932156">
        <w:rPr>
          <w:rFonts w:ascii="Times" w:hAnsi="Times" w:cs="Times"/>
          <w:sz w:val="24"/>
          <w:szCs w:val="24"/>
        </w:rPr>
        <w:t>es and those predicted by Eq. (3</w:t>
      </w:r>
      <w:r w:rsidR="006C774A" w:rsidRPr="006C774A">
        <w:rPr>
          <w:rFonts w:ascii="Times" w:hAnsi="Times" w:cs="Times"/>
          <w:sz w:val="24"/>
          <w:szCs w:val="24"/>
        </w:rPr>
        <w:t>) was 2.</w:t>
      </w:r>
      <w:r w:rsidR="00B01DAD">
        <w:rPr>
          <w:rFonts w:ascii="Times" w:hAnsi="Times" w:cs="Times"/>
          <w:sz w:val="24"/>
          <w:szCs w:val="24"/>
        </w:rPr>
        <w:t>7</w:t>
      </w:r>
      <w:r w:rsidR="006C774A" w:rsidRPr="006C774A">
        <w:rPr>
          <w:rFonts w:ascii="Times" w:hAnsi="Times" w:cs="Times"/>
          <w:sz w:val="24"/>
          <w:szCs w:val="24"/>
        </w:rPr>
        <w:t xml:space="preserve"> cm</w:t>
      </w:r>
      <w:r w:rsidR="006C774A" w:rsidRPr="00932156">
        <w:rPr>
          <w:rFonts w:ascii="Times" w:hAnsi="Times" w:cs="Times"/>
          <w:sz w:val="24"/>
          <w:szCs w:val="24"/>
          <w:vertAlign w:val="superscript"/>
        </w:rPr>
        <w:t>-1</w:t>
      </w:r>
      <w:r w:rsidR="006C774A" w:rsidRPr="006C774A">
        <w:rPr>
          <w:rFonts w:ascii="Times" w:hAnsi="Times" w:cs="Times"/>
          <w:sz w:val="24"/>
          <w:szCs w:val="24"/>
        </w:rPr>
        <w:t xml:space="preserve">, and the value of </w:t>
      </w:r>
      <w:r w:rsidR="000D7BA0">
        <w:rPr>
          <w:rFonts w:ascii="Times" w:hAnsi="Times" w:cs="Times"/>
          <w:sz w:val="24"/>
          <w:szCs w:val="24"/>
        </w:rPr>
        <w:t>correlation coefficient</w:t>
      </w:r>
      <w:r w:rsidR="006C774A" w:rsidRPr="006C774A">
        <w:rPr>
          <w:rFonts w:ascii="Times" w:hAnsi="Times" w:cs="Times"/>
          <w:sz w:val="24"/>
          <w:szCs w:val="24"/>
        </w:rPr>
        <w:t xml:space="preserve"> for the fit was R = </w:t>
      </w:r>
      <w:r w:rsidR="000D7BA0">
        <w:rPr>
          <w:rFonts w:ascii="Times" w:hAnsi="Times" w:cs="Times"/>
          <w:sz w:val="24"/>
          <w:szCs w:val="24"/>
        </w:rPr>
        <w:t>0.94</w:t>
      </w:r>
      <w:r w:rsidR="006C774A" w:rsidRPr="006C774A">
        <w:rPr>
          <w:rFonts w:ascii="Times" w:hAnsi="Times" w:cs="Times"/>
          <w:sz w:val="24"/>
          <w:szCs w:val="24"/>
        </w:rPr>
        <w:t>. By both metrics, the quality of the spectroscopic map for predicting the CO</w:t>
      </w:r>
      <w:r w:rsidR="006C774A" w:rsidRPr="00502E7F">
        <w:rPr>
          <w:rFonts w:ascii="Times" w:hAnsi="Times" w:cs="Times"/>
          <w:sz w:val="24"/>
          <w:szCs w:val="24"/>
          <w:vertAlign w:val="subscript"/>
        </w:rPr>
        <w:t>2</w:t>
      </w:r>
      <w:r w:rsidR="006C774A" w:rsidRPr="006C774A">
        <w:rPr>
          <w:rFonts w:ascii="Times" w:hAnsi="Times" w:cs="Times"/>
          <w:sz w:val="24"/>
          <w:szCs w:val="24"/>
        </w:rPr>
        <w:t xml:space="preserve"> asymmetric stretch vibrational frequencies in the [C</w:t>
      </w:r>
      <w:r w:rsidR="006C774A" w:rsidRPr="00502E7F">
        <w:rPr>
          <w:rFonts w:ascii="Times" w:hAnsi="Times" w:cs="Times"/>
          <w:sz w:val="24"/>
          <w:szCs w:val="24"/>
          <w:vertAlign w:val="subscript"/>
        </w:rPr>
        <w:t>4</w:t>
      </w:r>
      <w:r w:rsidR="006C774A" w:rsidRPr="006C774A">
        <w:rPr>
          <w:rFonts w:ascii="Times" w:hAnsi="Times" w:cs="Times"/>
          <w:sz w:val="24"/>
          <w:szCs w:val="24"/>
        </w:rPr>
        <w:t>C</w:t>
      </w:r>
      <w:r w:rsidR="006C774A" w:rsidRPr="00502E7F">
        <w:rPr>
          <w:rFonts w:ascii="Times" w:hAnsi="Times" w:cs="Times"/>
          <w:sz w:val="24"/>
          <w:szCs w:val="24"/>
          <w:vertAlign w:val="subscript"/>
        </w:rPr>
        <w:t>1</w:t>
      </w:r>
      <w:proofErr w:type="gramStart"/>
      <w:r w:rsidR="006C774A" w:rsidRPr="006C774A">
        <w:rPr>
          <w:rFonts w:ascii="Times" w:hAnsi="Times" w:cs="Times"/>
          <w:sz w:val="24"/>
          <w:szCs w:val="24"/>
        </w:rPr>
        <w:t>IM][</w:t>
      </w:r>
      <w:proofErr w:type="gramEnd"/>
      <w:r w:rsidR="006C774A" w:rsidRPr="006C774A">
        <w:rPr>
          <w:rFonts w:ascii="Times" w:hAnsi="Times" w:cs="Times"/>
          <w:sz w:val="24"/>
          <w:szCs w:val="24"/>
        </w:rPr>
        <w:t>PF</w:t>
      </w:r>
      <w:r w:rsidR="006C774A" w:rsidRPr="00502E7F">
        <w:rPr>
          <w:rFonts w:ascii="Times" w:hAnsi="Times" w:cs="Times"/>
          <w:sz w:val="24"/>
          <w:szCs w:val="24"/>
          <w:vertAlign w:val="subscript"/>
        </w:rPr>
        <w:t>6</w:t>
      </w:r>
      <w:r w:rsidR="006C774A" w:rsidRPr="006C774A">
        <w:rPr>
          <w:rFonts w:ascii="Times" w:hAnsi="Times" w:cs="Times"/>
          <w:sz w:val="24"/>
          <w:szCs w:val="24"/>
        </w:rPr>
        <w:t xml:space="preserve">] IL is as good or better than previously </w:t>
      </w:r>
      <w:r w:rsidR="006C774A" w:rsidRPr="006C774A">
        <w:rPr>
          <w:rFonts w:ascii="Times" w:hAnsi="Times" w:cs="Times"/>
          <w:sz w:val="24"/>
          <w:szCs w:val="24"/>
        </w:rPr>
        <w:lastRenderedPageBreak/>
        <w:t>published maps for other vibrational reporters in conventional solvents. Additionally, when 500 rigid CO</w:t>
      </w:r>
      <w:r w:rsidR="006C774A" w:rsidRPr="00502E7F">
        <w:rPr>
          <w:rFonts w:ascii="Times" w:hAnsi="Times" w:cs="Times"/>
          <w:sz w:val="24"/>
          <w:szCs w:val="24"/>
          <w:vertAlign w:val="subscript"/>
        </w:rPr>
        <w:t>2</w:t>
      </w:r>
      <w:r w:rsidR="006C774A" w:rsidRPr="006C774A">
        <w:rPr>
          <w:rFonts w:ascii="Times" w:hAnsi="Times" w:cs="Times"/>
          <w:sz w:val="24"/>
          <w:szCs w:val="24"/>
        </w:rPr>
        <w:t xml:space="preserve"> snapshots are used as the test set, the same level of accuracy is obtained.</w:t>
      </w:r>
    </w:p>
    <w:p w14:paraId="0B521466" w14:textId="42AFC3F8" w:rsidR="003C6A29" w:rsidRPr="006C774A" w:rsidRDefault="006C774A" w:rsidP="00A743B2">
      <w:pPr>
        <w:spacing w:after="0" w:line="480" w:lineRule="auto"/>
        <w:ind w:firstLine="720"/>
        <w:jc w:val="both"/>
        <w:rPr>
          <w:rFonts w:ascii="Times" w:hAnsi="Times" w:cs="Times"/>
          <w:sz w:val="24"/>
          <w:szCs w:val="24"/>
        </w:rPr>
      </w:pPr>
      <w:r w:rsidRPr="006C774A">
        <w:rPr>
          <w:rFonts w:ascii="Times" w:hAnsi="Times" w:cs="Times"/>
          <w:sz w:val="24"/>
          <w:szCs w:val="24"/>
        </w:rPr>
        <w:t xml:space="preserve">The Condon approximation, that the magnitude of the transition dipole moment is independent of the vibrational frequency of a mode, fails for some solutes that interact in a strong local way with their environment. The most important example is the OH stretch of liquid water. The hydrogen bonds in water polarize the OH bond, increasing the oscillator strength on the red side of the vibrational band, which </w:t>
      </w:r>
      <w:r w:rsidR="00932156">
        <w:rPr>
          <w:rFonts w:ascii="Times" w:hAnsi="Times" w:cs="Times"/>
          <w:sz w:val="24"/>
          <w:szCs w:val="24"/>
        </w:rPr>
        <w:t>has a significant effect on</w:t>
      </w:r>
      <w:r w:rsidRPr="006C774A">
        <w:rPr>
          <w:rFonts w:ascii="Times" w:hAnsi="Times" w:cs="Times"/>
          <w:sz w:val="24"/>
          <w:szCs w:val="24"/>
        </w:rPr>
        <w:t xml:space="preserve"> </w:t>
      </w:r>
      <w:r w:rsidR="00932156">
        <w:rPr>
          <w:rFonts w:ascii="Times" w:hAnsi="Times" w:cs="Times"/>
          <w:sz w:val="24"/>
          <w:szCs w:val="24"/>
        </w:rPr>
        <w:t xml:space="preserve">the </w:t>
      </w:r>
      <w:r w:rsidRPr="006C774A">
        <w:rPr>
          <w:rFonts w:ascii="Times" w:hAnsi="Times" w:cs="Times"/>
          <w:sz w:val="24"/>
          <w:szCs w:val="24"/>
        </w:rPr>
        <w:t xml:space="preserve">IR </w:t>
      </w:r>
      <w:r w:rsidR="00932156">
        <w:rPr>
          <w:rFonts w:ascii="Times" w:hAnsi="Times" w:cs="Times"/>
          <w:sz w:val="24"/>
          <w:szCs w:val="24"/>
        </w:rPr>
        <w:t xml:space="preserve">absorption </w:t>
      </w:r>
      <w:r w:rsidRPr="006C774A">
        <w:rPr>
          <w:rFonts w:ascii="Times" w:hAnsi="Times" w:cs="Times"/>
          <w:sz w:val="24"/>
          <w:szCs w:val="24"/>
        </w:rPr>
        <w:t>line</w:t>
      </w:r>
      <w:r w:rsidR="00932156">
        <w:rPr>
          <w:rFonts w:ascii="Times" w:hAnsi="Times" w:cs="Times"/>
          <w:sz w:val="24"/>
          <w:szCs w:val="24"/>
        </w:rPr>
        <w:t xml:space="preserve"> </w:t>
      </w:r>
      <w:r w:rsidRPr="006C774A">
        <w:rPr>
          <w:rFonts w:ascii="Times" w:hAnsi="Times" w:cs="Times"/>
          <w:sz w:val="24"/>
          <w:szCs w:val="24"/>
        </w:rPr>
        <w:t>shape.</w:t>
      </w:r>
      <w:r w:rsidR="00EB7DFA">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"10.1021/jp0506540", "ISBN" : "1089-5639", "ISSN" : "10895639", "PMID" : "16833955", "abstract" : "A combined electronic structure/molecular dynamics approach was used to calculate infrared and isotropic Raman spectra for the OH or OD stretches of dilute HOD in D2O or H2O, respectively. The quantities needed to compute the infrared and Raman spectra were obtained from density functional theory calculations performed on clusters, generated from liquid-state configurations, containing an HOD molecule along with 4-9 solvent water molecules. The frequency, transition dipole, and isotropic transition polarizability were each empirically related to the electric field due to the solvent along the OH (or OD) bond, calculated on the H (or D) atom of interest. The frequency and transition dipole moment of the OH (or OD) stretch of the HOD molecule were found to be very sensitive to its instantaneous solvent environment, as opposed to the isotropic transition polarizability, which was found to be relatively insensitive to environment. Infrared and isotropic Raman spectra were computed within a molecular dynamics simulation by using the empirical relationships and semiclassical expressions for the line shapes. The line shapes agree well with experiment over a temperature range from 10 to 90 degrees C.", "author" : [ { "dropping-particle" : "", "family" : "Corcelli", "given" : "S. A.", "non-dropping-particle" : "", "parse-names" : false, "suffix" : "" }, { "dropping-particle" : "", "family" : "Skinner", "given" : "J. L.", "non-dropping-particle" : "", "parse-names" : false, "suffix" : "" } ], "container-title" : "Journal of Physical Chemistry A", "genre" : "article", "id" : "ITEM-1", "issue" : "28", "issued" : { "date-parts" : [ [ "2005", "7" ] ] }, "page" : "6154-6165", "title" : "Infrared and Raman line shapes of dilute HOD in liquid H 2O and D 2O from 10 to 90\u00b0C", "type" : "article-journal", "volume" : "109" }, "uris" : [ "http://www.mendeley.com/documents/?uuid=48a16d18-ee42-4195-9076-c484bdfd6d88" ] }, { "id" : "ITEM-2", "itemData" : { "DOI" : "10.1063/1.1961472", "ISBN" : "0021-9606 (Print) 0021-9606 (Linking)", "ISSN" : "00219606", "PMID" : "16095375", "abstract" : "In the context of vibrational spectroscopy in liquids, non-Condon effects refer to the dependence of the vibrational transition dipole moment of a particular molecule on the rotational and translational coordinates of all the molecules in the liquid. For strongly hydrogen-bonded systems, such as liquid water, non-Condon effects are large. That is, the bond dipole derivative of an OH stretch depends strongly on its hydrogen-bonding environment. Previous calculations of nonlinear vibrational spectroscopy in liquids have not included these non-Condon effects. We find that for water, inclusion of these effects is important for an accurate calculation of, for example, homodyned and heterodyned three-pulse echoes. Such echo experiments have been \"inverted\" to obtain the OH stretch frequency time-correlation function, but by necessity the Condon and other approximations are made in this inversion procedure. Our conclusion is that for water, primarily because of strong non-Condon effects, this inversion may not lead to the correct frequency time-correlation function. Nevertheless, one can still make comparison between theory and experiment by calculating the experimental echo observables themselves.", "author" : [ { "dropping-particle" : "", "family" : "Schmidt", "given" : "J. R.", "non-dropping-particle" : "", "parse-names" : false, "suffix" : "" }, { "dropping-particle" : "", "family" : "Corcelli", "given" : "S. A.", "non-dropping-particle" : "", "parse-names" : false, "suffix" : "" }, { "dropping-particle" : "", "family" : "Skinner", "given" : "J. L.", "non-dropping-particle" : "", "parse-names" : false, "suffix" : "" } ], "container-title" : "Journal of Chemical Physics", "genre" : "article", "id" : "ITEM-2", "issue" : "4", "issued" : { "date-parts" : [ [ "2005", "7" ] ] }, "page" : "44513", "title" : "Pronounced non-Condon effects in the ultrafast infrared spectroscopy of water", "type" : "article-journal", "volume" : "123" }, "uris" : [ "http://www.mendeley.com/documents/?uuid=5ea3116d-e8a6-4f30-b804-24d25baf300c" ] }, { "id" : "ITEM-3", "itemData" : { "DOI" : "10.1016/j.chemphys.2007.06.056", "ISBN" : "0301-0104", "ISSN" : "03010104", "abstract" : "Hydrogen bonding increases the magnitude of the OH stretching transition dipole moment. We investigate the significance of this non-Condon effect on the linear and nonlinear infrared spectroscopy of the OH stretching vibration of HOD in D2O. The frequency dependence of the transition dipole across the line shape is tested by comparing temperature-dependent amplitudes of IR and Raman spectra and IR photon echoes. Since the Raman polarizability is largely independent of hydrogen bonding, differences between IR and Raman spectra reflect the changes in the IR transition dipole moment induced by hydrogen bonding. Increasing temperature shifts the OH density of states to higher frequencies consistent with a weakening of hydrogen bond strength and therefore a decrease in the transition dipole. Photon echo intensity is found to decrease significantly with temperature. Using an empirical transition dipole variation determined from the square root of the ratio of the IR and Raman intensity, we are able to model the IR spectra and the IR photon echo across a broad temperature range. The variation with frequency of this empirical transition dipole is nonlinear, changes by a factor of 1.7 across the OH line shape, and on resonance has a slope similar to recent theoretical predictions. The role of water dynamics and motional narrowing on the non-Condon effect is evaluated with the help of molecular dynamics simulations of the fluctuating OH frequency and transition dipole moment. Simulated linear and two-dimensional infrared line shapes that use the empirical model are red shifted compared to line shapes calculated within the Condon approximation, and give slightly better agreement with measured data. \u00a9 2007 Elsevier B.V. All rights reserved.", "author" : [ { "dropping-particle" : "", "family" : "Loparo", "given" : "Joseph J.", "non-dropping-particle" : "", "parse-names" : false, "suffix" : "" }, { "dropping-particle" : "", "family" : "Roberts", "given" : "Sean T.", "non-dropping-particle" : "", "parse-names" : false, "suffix" : "" }, { "dropping-particle" : "", "family" : "Nicodemus", "given" : "Rebecca A.", "non-dropping-particle" : "", "parse-names" : false, "suffix" : "" }, { "dropping-particle" : "", "family" : "Tokmakoff", "given" : "Andrei", "non-dropping-particle" : "", "parse-names" : false, "suffix" : "" } ], "container-title" : "Chemical Physics", "genre" : "article", "id" : "ITEM-3", "issue" : "1-3", "issued" : { "date-parts" : [ [ "2007", "11" ] ] }, "page" : "218-229", "title" : "Variation of the transition dipole moment across the OH stretching band of water", "type" : "article-journal", "volume" : "341" }, "uris" : [ "http://www.mendeley.com/documents/?uuid=4b56df60-51e0-4b19-938b-7a38ebd87105" ] } ], "mendeley" : { "formattedCitation" : "&lt;sup&gt;63,64,87&lt;/sup&gt;", "plainTextFormattedCitation" : "63,64,87", "previouslyFormattedCitation" : "&lt;sup&gt;63,64,87&lt;/sup&gt;" }, "properties" : { "noteIndex" : 0 }, "schema" : "https://github.com/citation-style-language/schema/raw/master/csl-citation.json" }</w:instrText>
      </w:r>
      <w:r w:rsidR="00EB7DFA">
        <w:rPr>
          <w:rFonts w:ascii="Times" w:hAnsi="Times" w:cs="Times"/>
          <w:sz w:val="24"/>
          <w:szCs w:val="24"/>
        </w:rPr>
        <w:fldChar w:fldCharType="separate"/>
      </w:r>
      <w:r w:rsidR="0047536A" w:rsidRPr="0047536A">
        <w:rPr>
          <w:rFonts w:ascii="Times" w:hAnsi="Times" w:cs="Times"/>
          <w:noProof/>
          <w:sz w:val="24"/>
          <w:szCs w:val="24"/>
          <w:vertAlign w:val="superscript"/>
        </w:rPr>
        <w:t>63,64,87</w:t>
      </w:r>
      <w:r w:rsidR="00EB7DFA">
        <w:rPr>
          <w:rFonts w:ascii="Times" w:hAnsi="Times" w:cs="Times"/>
          <w:sz w:val="24"/>
          <w:szCs w:val="24"/>
        </w:rPr>
        <w:fldChar w:fldCharType="end"/>
      </w:r>
      <w:r w:rsidR="009920B5">
        <w:rPr>
          <w:rFonts w:ascii="Times" w:hAnsi="Times" w:cs="Times"/>
          <w:sz w:val="24"/>
          <w:szCs w:val="24"/>
        </w:rPr>
        <w:t xml:space="preserve"> </w:t>
      </w:r>
      <w:r w:rsidRPr="006C774A">
        <w:rPr>
          <w:rFonts w:ascii="Times" w:hAnsi="Times" w:cs="Times"/>
          <w:sz w:val="24"/>
          <w:szCs w:val="24"/>
        </w:rPr>
        <w:t>Similar to the hydrogen bonding of water, the strong local interactions of CO</w:t>
      </w:r>
      <w:r w:rsidRPr="00E21CA6">
        <w:rPr>
          <w:rFonts w:ascii="Times" w:hAnsi="Times" w:cs="Times"/>
          <w:sz w:val="24"/>
          <w:szCs w:val="24"/>
          <w:vertAlign w:val="subscript"/>
        </w:rPr>
        <w:t>2</w:t>
      </w:r>
      <w:r w:rsidRPr="006C774A">
        <w:rPr>
          <w:rFonts w:ascii="Times" w:hAnsi="Times" w:cs="Times"/>
          <w:sz w:val="24"/>
          <w:szCs w:val="24"/>
        </w:rPr>
        <w:t xml:space="preserve"> with the ionic liquid anion could, in principle, cause the Condon approximation to fail.</w:t>
      </w:r>
      <w:r w:rsidR="00A743B2">
        <w:rPr>
          <w:rFonts w:ascii="Times" w:hAnsi="Times" w:cs="Times"/>
          <w:sz w:val="24"/>
          <w:szCs w:val="24"/>
        </w:rPr>
        <w:t xml:space="preserve"> </w:t>
      </w:r>
      <w:r w:rsidR="00932156">
        <w:rPr>
          <w:rFonts w:ascii="Times" w:hAnsi="Times" w:cs="Times"/>
          <w:sz w:val="24"/>
          <w:szCs w:val="24"/>
        </w:rPr>
        <w:t>However, w</w:t>
      </w:r>
      <w:r w:rsidRPr="006C774A">
        <w:rPr>
          <w:rFonts w:ascii="Times" w:hAnsi="Times" w:cs="Times"/>
          <w:sz w:val="24"/>
          <w:szCs w:val="24"/>
        </w:rPr>
        <w:t xml:space="preserve">e find that the Condon approximation for the main band is adequate (Figure </w:t>
      </w:r>
      <w:r w:rsidR="00F949CB">
        <w:rPr>
          <w:rFonts w:ascii="Times" w:hAnsi="Times" w:cs="Times"/>
          <w:sz w:val="24"/>
          <w:szCs w:val="24"/>
        </w:rPr>
        <w:t>3</w:t>
      </w:r>
      <w:r w:rsidRPr="006C774A">
        <w:rPr>
          <w:rFonts w:ascii="Times" w:hAnsi="Times" w:cs="Times"/>
          <w:sz w:val="24"/>
          <w:szCs w:val="24"/>
        </w:rPr>
        <w:t>)</w:t>
      </w:r>
      <w:r w:rsidR="00932156">
        <w:rPr>
          <w:rFonts w:ascii="Times" w:hAnsi="Times" w:cs="Times"/>
          <w:sz w:val="24"/>
          <w:szCs w:val="24"/>
        </w:rPr>
        <w:t xml:space="preserve">. </w:t>
      </w:r>
      <w:r w:rsidR="00F949CB">
        <w:rPr>
          <w:rFonts w:ascii="Times" w:hAnsi="Times" w:cs="Times"/>
          <w:sz w:val="24"/>
          <w:szCs w:val="24"/>
        </w:rPr>
        <w:t>We calculated the transition</w:t>
      </w:r>
      <w:r w:rsidR="00F949CB" w:rsidRPr="00F949CB">
        <w:rPr>
          <w:rFonts w:ascii="Times" w:hAnsi="Times" w:cs="Times"/>
          <w:sz w:val="24"/>
          <w:szCs w:val="24"/>
        </w:rPr>
        <w:t xml:space="preserve"> </w:t>
      </w:r>
      <w:r w:rsidR="00F949CB">
        <w:rPr>
          <w:rFonts w:ascii="Times" w:hAnsi="Times" w:cs="Times"/>
          <w:sz w:val="24"/>
          <w:szCs w:val="24"/>
        </w:rPr>
        <w:t>dipole moment</w:t>
      </w:r>
      <w:r w:rsidR="002D48D0">
        <w:rPr>
          <w:rFonts w:ascii="Times" w:hAnsi="Times" w:cs="Times"/>
          <w:sz w:val="24"/>
          <w:szCs w:val="24"/>
        </w:rPr>
        <w:t xml:space="preserve"> integral</w:t>
      </w:r>
      <w:r w:rsidR="00F949CB">
        <w:rPr>
          <w:rFonts w:ascii="Times"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μ</m:t>
            </m:r>
          </m:e>
          <m:sub>
            <m:r>
              <w:rPr>
                <w:rFonts w:ascii="Cambria Math" w:hAnsi="Cambria Math" w:cs="Times"/>
                <w:sz w:val="24"/>
                <w:szCs w:val="24"/>
              </w:rPr>
              <m:t>01</m:t>
            </m:r>
          </m:sub>
        </m:sSub>
      </m:oMath>
      <w:r w:rsidR="00F949CB">
        <w:rPr>
          <w:rFonts w:ascii="Times" w:hAnsi="Times" w:cs="Times"/>
          <w:sz w:val="24"/>
          <w:szCs w:val="24"/>
        </w:rPr>
        <w:t>, of the asymmetric stretch of CO</w:t>
      </w:r>
      <w:r w:rsidR="00F949CB" w:rsidRPr="005502D3">
        <w:rPr>
          <w:rFonts w:ascii="Times" w:hAnsi="Times" w:cs="Times"/>
          <w:sz w:val="24"/>
          <w:szCs w:val="24"/>
          <w:vertAlign w:val="subscript"/>
        </w:rPr>
        <w:t>2</w:t>
      </w:r>
      <w:r w:rsidR="00F949CB">
        <w:rPr>
          <w:rFonts w:ascii="Times" w:hAnsi="Times" w:cs="Times"/>
          <w:sz w:val="24"/>
          <w:szCs w:val="24"/>
        </w:rPr>
        <w:t xml:space="preserve"> in </w:t>
      </w:r>
      <w:r w:rsidR="00BE0538">
        <w:rPr>
          <w:rFonts w:ascii="Times" w:hAnsi="Times" w:cs="Times"/>
          <w:sz w:val="24"/>
          <w:szCs w:val="24"/>
        </w:rPr>
        <w:t>1000</w:t>
      </w:r>
      <w:r w:rsidR="00F949CB">
        <w:rPr>
          <w:rFonts w:ascii="Times" w:hAnsi="Times" w:cs="Times"/>
          <w:sz w:val="24"/>
          <w:szCs w:val="24"/>
        </w:rPr>
        <w:t xml:space="preserve"> CO</w:t>
      </w:r>
      <w:r w:rsidR="00F949CB" w:rsidRPr="005502D3">
        <w:rPr>
          <w:rFonts w:ascii="Times" w:hAnsi="Times" w:cs="Times"/>
          <w:sz w:val="24"/>
          <w:szCs w:val="24"/>
          <w:vertAlign w:val="subscript"/>
        </w:rPr>
        <w:t>2</w:t>
      </w:r>
      <w:r w:rsidR="00F949CB">
        <w:rPr>
          <w:rFonts w:ascii="Times" w:hAnsi="Times" w:cs="Times"/>
          <w:sz w:val="24"/>
          <w:szCs w:val="24"/>
        </w:rPr>
        <w:t>-</w:t>
      </w:r>
      <w:r w:rsidR="00F949CB" w:rsidRPr="0083340A">
        <w:rPr>
          <w:rFonts w:ascii="Times" w:hAnsi="Times" w:cs="Times"/>
          <w:sz w:val="24"/>
          <w:szCs w:val="24"/>
        </w:rPr>
        <w:t>[C</w:t>
      </w:r>
      <w:r w:rsidR="00F949CB" w:rsidRPr="0083340A">
        <w:rPr>
          <w:rFonts w:ascii="Times" w:hAnsi="Times" w:cs="Times"/>
          <w:sz w:val="24"/>
          <w:szCs w:val="24"/>
          <w:vertAlign w:val="subscript"/>
        </w:rPr>
        <w:t>4</w:t>
      </w:r>
      <w:r w:rsidR="00F949CB" w:rsidRPr="0083340A">
        <w:rPr>
          <w:rFonts w:ascii="Times" w:hAnsi="Times" w:cs="Times"/>
          <w:sz w:val="24"/>
          <w:szCs w:val="24"/>
        </w:rPr>
        <w:t>C</w:t>
      </w:r>
      <w:r w:rsidR="00F949CB" w:rsidRPr="0083340A">
        <w:rPr>
          <w:rFonts w:ascii="Times" w:hAnsi="Times" w:cs="Times"/>
          <w:sz w:val="24"/>
          <w:szCs w:val="24"/>
          <w:vertAlign w:val="subscript"/>
        </w:rPr>
        <w:t>1</w:t>
      </w:r>
      <w:proofErr w:type="gramStart"/>
      <w:r w:rsidR="00F949CB" w:rsidRPr="0083340A">
        <w:rPr>
          <w:rFonts w:ascii="Times" w:hAnsi="Times" w:cs="Times"/>
          <w:sz w:val="24"/>
          <w:szCs w:val="24"/>
        </w:rPr>
        <w:t>im][</w:t>
      </w:r>
      <w:proofErr w:type="gramEnd"/>
      <w:r w:rsidR="00F949CB" w:rsidRPr="0083340A">
        <w:rPr>
          <w:rFonts w:ascii="Times" w:hAnsi="Times" w:cs="Times"/>
          <w:sz w:val="24"/>
          <w:szCs w:val="24"/>
        </w:rPr>
        <w:t>PF</w:t>
      </w:r>
      <w:r w:rsidR="00F949CB" w:rsidRPr="0083340A">
        <w:rPr>
          <w:rFonts w:ascii="Times" w:hAnsi="Times" w:cs="Times"/>
          <w:sz w:val="24"/>
          <w:szCs w:val="24"/>
          <w:vertAlign w:val="subscript"/>
        </w:rPr>
        <w:t>6</w:t>
      </w:r>
      <w:r w:rsidR="00F949CB" w:rsidRPr="0083340A">
        <w:rPr>
          <w:rFonts w:ascii="Times" w:hAnsi="Times" w:cs="Times"/>
          <w:sz w:val="24"/>
          <w:szCs w:val="24"/>
        </w:rPr>
        <w:t>]</w:t>
      </w:r>
      <w:r w:rsidR="00F949CB">
        <w:rPr>
          <w:rFonts w:ascii="Times" w:hAnsi="Times" w:cs="Times"/>
          <w:sz w:val="24"/>
          <w:szCs w:val="24"/>
        </w:rPr>
        <w:t xml:space="preserve"> clusters. The details of the transition dipole moment </w:t>
      </w:r>
      <w:r w:rsidR="002D48D0">
        <w:rPr>
          <w:rFonts w:ascii="Times" w:hAnsi="Times" w:cs="Times"/>
          <w:sz w:val="24"/>
          <w:szCs w:val="24"/>
        </w:rPr>
        <w:t xml:space="preserve">integral </w:t>
      </w:r>
      <w:r w:rsidR="00F949CB">
        <w:rPr>
          <w:rFonts w:ascii="Times" w:hAnsi="Times" w:cs="Times"/>
          <w:sz w:val="24"/>
          <w:szCs w:val="24"/>
        </w:rPr>
        <w:t xml:space="preserve">calculations are provided in the Supporting Information (SI). A plot of </w:t>
      </w:r>
      <m:oMath>
        <m:sSub>
          <m:sSubPr>
            <m:ctrlPr>
              <w:rPr>
                <w:rFonts w:ascii="Cambria Math" w:hAnsi="Cambria Math" w:cs="Times"/>
                <w:i/>
                <w:sz w:val="24"/>
                <w:szCs w:val="24"/>
              </w:rPr>
            </m:ctrlPr>
          </m:sSubPr>
          <m:e>
            <m:r>
              <w:rPr>
                <w:rFonts w:ascii="Cambria Math" w:hAnsi="Cambria Math" w:cs="Times"/>
                <w:sz w:val="24"/>
                <w:szCs w:val="24"/>
              </w:rPr>
              <m:t>μ</m:t>
            </m:r>
          </m:e>
          <m:sub>
            <m:r>
              <w:rPr>
                <w:rFonts w:ascii="Cambria Math" w:hAnsi="Cambria Math" w:cs="Times"/>
                <w:sz w:val="24"/>
                <w:szCs w:val="24"/>
              </w:rPr>
              <m:t>01</m:t>
            </m:r>
          </m:sub>
        </m:sSub>
      </m:oMath>
      <w:r w:rsidR="00F949CB">
        <w:rPr>
          <w:rFonts w:ascii="Times" w:hAnsi="Times" w:cs="Times"/>
          <w:sz w:val="24"/>
          <w:szCs w:val="24"/>
        </w:rPr>
        <w:t xml:space="preserve"> scaled by</w:t>
      </w:r>
      <w:r w:rsidR="002D48D0">
        <w:rPr>
          <w:rFonts w:ascii="Times" w:hAnsi="Times" w:cs="Times"/>
          <w:sz w:val="24"/>
          <w:szCs w:val="24"/>
        </w:rPr>
        <w:t xml:space="preserve"> </w:t>
      </w:r>
      <m:oMath>
        <m:sSubSup>
          <m:sSubSupPr>
            <m:ctrlPr>
              <w:rPr>
                <w:rFonts w:ascii="Cambria Math" w:hAnsi="Cambria Math" w:cs="Times"/>
                <w:i/>
                <w:sz w:val="24"/>
                <w:szCs w:val="24"/>
              </w:rPr>
            </m:ctrlPr>
          </m:sSubSupPr>
          <m:e>
            <m:r>
              <w:rPr>
                <w:rFonts w:ascii="Cambria Math" w:hAnsi="Cambria Math" w:cs="Times"/>
                <w:sz w:val="24"/>
                <w:szCs w:val="24"/>
              </w:rPr>
              <m:t>μ</m:t>
            </m:r>
          </m:e>
          <m:sub>
            <m:r>
              <w:rPr>
                <w:rFonts w:ascii="Cambria Math" w:hAnsi="Cambria Math" w:cs="Times"/>
                <w:sz w:val="24"/>
                <w:szCs w:val="24"/>
              </w:rPr>
              <m:t>01</m:t>
            </m:r>
          </m:sub>
          <m:sup>
            <m:r>
              <m:rPr>
                <m:sty m:val="p"/>
              </m:rPr>
              <w:rPr>
                <w:rFonts w:ascii="Cambria Math" w:hAnsi="Cambria Math" w:cs="Times"/>
                <w:sz w:val="24"/>
                <w:szCs w:val="24"/>
              </w:rPr>
              <m:t>g</m:t>
            </m:r>
          </m:sup>
        </m:sSubSup>
      </m:oMath>
      <w:r w:rsidR="00F949CB">
        <w:rPr>
          <w:rFonts w:ascii="Times" w:eastAsiaTheme="minorEastAsia" w:hAnsi="Times" w:cs="Times"/>
          <w:sz w:val="24"/>
          <w:szCs w:val="24"/>
        </w:rPr>
        <w:t xml:space="preserve">, the transition dipole moment </w:t>
      </w:r>
      <w:r w:rsidR="002D48D0">
        <w:rPr>
          <w:rFonts w:ascii="Times" w:eastAsiaTheme="minorEastAsia" w:hAnsi="Times" w:cs="Times"/>
          <w:sz w:val="24"/>
          <w:szCs w:val="24"/>
        </w:rPr>
        <w:t xml:space="preserve">integral </w:t>
      </w:r>
      <w:r w:rsidR="00F949CB">
        <w:rPr>
          <w:rFonts w:ascii="Times" w:eastAsiaTheme="minorEastAsia" w:hAnsi="Times" w:cs="Times"/>
          <w:sz w:val="24"/>
          <w:szCs w:val="24"/>
        </w:rPr>
        <w:t>of the asymmetric stretch of CO</w:t>
      </w:r>
      <w:r w:rsidR="00F949CB" w:rsidRPr="00A921EA">
        <w:rPr>
          <w:rFonts w:ascii="Times" w:eastAsiaTheme="minorEastAsia" w:hAnsi="Times" w:cs="Times"/>
          <w:sz w:val="24"/>
          <w:szCs w:val="24"/>
          <w:vertAlign w:val="subscript"/>
        </w:rPr>
        <w:t>2</w:t>
      </w:r>
      <w:r w:rsidR="00F949CB">
        <w:rPr>
          <w:rFonts w:ascii="Times" w:eastAsiaTheme="minorEastAsia" w:hAnsi="Times" w:cs="Times"/>
          <w:sz w:val="24"/>
          <w:szCs w:val="24"/>
        </w:rPr>
        <w:t xml:space="preserve"> in the gas-phase,</w:t>
      </w:r>
      <w:r w:rsidR="00F949CB">
        <w:rPr>
          <w:rFonts w:ascii="Times" w:hAnsi="Times" w:cs="Times"/>
          <w:sz w:val="24"/>
          <w:szCs w:val="24"/>
        </w:rPr>
        <w:t xml:space="preserve"> versus the asymmetric stretch vibrational frequency, </w:t>
      </w:r>
      <m:oMath>
        <m:sSub>
          <m:sSubPr>
            <m:ctrlPr>
              <w:rPr>
                <w:rFonts w:ascii="Cambria Math" w:hAnsi="Cambria Math" w:cs="Times"/>
                <w:i/>
                <w:sz w:val="24"/>
                <w:szCs w:val="24"/>
              </w:rPr>
            </m:ctrlPr>
          </m:sSubPr>
          <m:e>
            <m:r>
              <w:rPr>
                <w:rFonts w:ascii="Cambria Math" w:hAnsi="Cambria Math" w:cs="Times"/>
                <w:sz w:val="24"/>
                <w:szCs w:val="24"/>
              </w:rPr>
              <m:t>ω</m:t>
            </m:r>
          </m:e>
          <m:sub>
            <m:r>
              <m:rPr>
                <m:sty m:val="p"/>
              </m:rPr>
              <w:rPr>
                <w:rFonts w:ascii="Cambria Math" w:hAnsi="Cambria Math" w:cs="Times"/>
                <w:sz w:val="24"/>
                <w:szCs w:val="24"/>
              </w:rPr>
              <m:t>a</m:t>
            </m:r>
          </m:sub>
        </m:sSub>
      </m:oMath>
      <w:r w:rsidR="00F949CB">
        <w:rPr>
          <w:rFonts w:ascii="Times" w:hAnsi="Times" w:cs="Times"/>
          <w:sz w:val="24"/>
          <w:szCs w:val="24"/>
        </w:rPr>
        <w:t xml:space="preserve">, has </w:t>
      </w:r>
      <w:r w:rsidR="00F949CB">
        <w:rPr>
          <w:rFonts w:ascii="Times" w:eastAsiaTheme="minorEastAsia" w:hAnsi="Times" w:cs="Times"/>
          <w:sz w:val="24"/>
          <w:szCs w:val="24"/>
        </w:rPr>
        <w:t>a slope close to zero. This</w:t>
      </w:r>
      <w:r w:rsidR="00A743B2">
        <w:rPr>
          <w:rFonts w:ascii="Times" w:hAnsi="Times" w:cs="Times"/>
          <w:sz w:val="24"/>
          <w:szCs w:val="24"/>
        </w:rPr>
        <w:t xml:space="preserve"> </w:t>
      </w:r>
      <w:r w:rsidR="00F949CB">
        <w:rPr>
          <w:rFonts w:ascii="Times" w:hAnsi="Times" w:cs="Times"/>
          <w:sz w:val="24"/>
          <w:szCs w:val="24"/>
        </w:rPr>
        <w:t>confirms</w:t>
      </w:r>
      <w:r w:rsidR="00A743B2">
        <w:rPr>
          <w:rFonts w:ascii="Times" w:hAnsi="Times" w:cs="Times"/>
          <w:sz w:val="24"/>
          <w:szCs w:val="24"/>
        </w:rPr>
        <w:t xml:space="preserve"> that it is reasonable to regard the </w:t>
      </w:r>
      <w:r w:rsidRPr="006C774A">
        <w:rPr>
          <w:rFonts w:ascii="Times" w:hAnsi="Times" w:cs="Times"/>
          <w:sz w:val="24"/>
          <w:szCs w:val="24"/>
        </w:rPr>
        <w:t>transition dipole as a constant factor that scales the intensity of linear and non-linear spectra but does not modify their shapes. As a result, we do not treat the environmental dependence of the transition dipole moment in our spectroscopic map; we need only tre</w:t>
      </w:r>
      <w:r w:rsidR="00E21CA6">
        <w:rPr>
          <w:rFonts w:ascii="Times" w:hAnsi="Times" w:cs="Times"/>
          <w:sz w:val="24"/>
          <w:szCs w:val="24"/>
        </w:rPr>
        <w:t>at the vibrational frequencies.</w:t>
      </w:r>
    </w:p>
    <w:p w14:paraId="49CF74FC" w14:textId="77777777" w:rsidR="00A743B2" w:rsidRDefault="00A743B2" w:rsidP="001E0C34">
      <w:pPr>
        <w:spacing w:after="0" w:line="480" w:lineRule="auto"/>
        <w:ind w:firstLine="720"/>
        <w:jc w:val="both"/>
        <w:rPr>
          <w:rFonts w:ascii="Times" w:hAnsi="Times" w:cs="Times"/>
          <w:b/>
          <w:sz w:val="24"/>
          <w:szCs w:val="24"/>
        </w:rPr>
      </w:pPr>
    </w:p>
    <w:p w14:paraId="4D85A23C" w14:textId="77777777" w:rsidR="003C6A29" w:rsidRDefault="003C6A29" w:rsidP="00385575">
      <w:pPr>
        <w:spacing w:after="0" w:line="480" w:lineRule="auto"/>
        <w:jc w:val="both"/>
        <w:rPr>
          <w:rFonts w:ascii="Times" w:hAnsi="Times" w:cs="Times"/>
          <w:b/>
          <w:sz w:val="24"/>
          <w:szCs w:val="24"/>
        </w:rPr>
      </w:pPr>
    </w:p>
    <w:p w14:paraId="1AADC8B7" w14:textId="77777777" w:rsidR="003C6A29" w:rsidRDefault="003C6A29" w:rsidP="00385575">
      <w:pPr>
        <w:spacing w:after="0" w:line="480" w:lineRule="auto"/>
        <w:jc w:val="both"/>
        <w:rPr>
          <w:rFonts w:ascii="Times" w:hAnsi="Times" w:cs="Times"/>
          <w:b/>
          <w:sz w:val="24"/>
          <w:szCs w:val="24"/>
        </w:rPr>
      </w:pPr>
    </w:p>
    <w:p w14:paraId="17F9E40F" w14:textId="77777777" w:rsidR="003C6A29" w:rsidRDefault="003C6A29" w:rsidP="00385575">
      <w:pPr>
        <w:spacing w:after="0" w:line="480" w:lineRule="auto"/>
        <w:jc w:val="both"/>
        <w:rPr>
          <w:rFonts w:ascii="Times" w:hAnsi="Times" w:cs="Times"/>
          <w:b/>
          <w:sz w:val="24"/>
          <w:szCs w:val="24"/>
        </w:rPr>
      </w:pPr>
    </w:p>
    <w:p w14:paraId="2F785FBD" w14:textId="646BF24E" w:rsidR="00385575" w:rsidRPr="005C30F8" w:rsidRDefault="00385575" w:rsidP="00385575">
      <w:pPr>
        <w:spacing w:after="0" w:line="480" w:lineRule="auto"/>
        <w:jc w:val="both"/>
        <w:rPr>
          <w:rFonts w:ascii="Times" w:hAnsi="Times" w:cs="Times"/>
          <w:sz w:val="24"/>
          <w:szCs w:val="24"/>
        </w:rPr>
      </w:pPr>
      <w:r>
        <w:rPr>
          <w:rFonts w:ascii="Times" w:hAnsi="Times" w:cs="Times"/>
          <w:b/>
          <w:sz w:val="24"/>
          <w:szCs w:val="24"/>
        </w:rPr>
        <w:lastRenderedPageBreak/>
        <w:t>I</w:t>
      </w:r>
      <w:r w:rsidRPr="0081467D">
        <w:rPr>
          <w:rFonts w:ascii="Times" w:hAnsi="Times" w:cs="Times"/>
          <w:b/>
          <w:sz w:val="24"/>
          <w:szCs w:val="24"/>
        </w:rPr>
        <w:t xml:space="preserve">V. </w:t>
      </w:r>
      <w:r>
        <w:rPr>
          <w:rFonts w:ascii="Times" w:hAnsi="Times" w:cs="Times"/>
          <w:b/>
          <w:sz w:val="24"/>
          <w:szCs w:val="24"/>
        </w:rPr>
        <w:t>Physical Interpretation of the</w:t>
      </w:r>
      <w:r w:rsidRPr="0081467D">
        <w:rPr>
          <w:rFonts w:ascii="Times" w:hAnsi="Times" w:cs="Times"/>
          <w:b/>
          <w:sz w:val="24"/>
          <w:szCs w:val="24"/>
        </w:rPr>
        <w:t xml:space="preserve"> Spectroscopic Map</w:t>
      </w:r>
    </w:p>
    <w:p w14:paraId="37FD95BA" w14:textId="77777777" w:rsidR="00385575" w:rsidRPr="0081467D" w:rsidRDefault="00385575" w:rsidP="00385575">
      <w:pPr>
        <w:spacing w:after="0" w:line="480" w:lineRule="auto"/>
        <w:jc w:val="both"/>
        <w:rPr>
          <w:rFonts w:ascii="Times" w:hAnsi="Times" w:cs="Times"/>
          <w:b/>
          <w:sz w:val="24"/>
          <w:szCs w:val="24"/>
        </w:rPr>
      </w:pPr>
    </w:p>
    <w:p w14:paraId="1665BFAA" w14:textId="783FE03B" w:rsidR="00385575" w:rsidRPr="006C774A" w:rsidRDefault="00385575" w:rsidP="00385575">
      <w:pPr>
        <w:spacing w:after="0" w:line="480" w:lineRule="auto"/>
        <w:ind w:firstLine="720"/>
        <w:jc w:val="both"/>
        <w:rPr>
          <w:rFonts w:ascii="Times" w:hAnsi="Times" w:cs="Times"/>
          <w:sz w:val="24"/>
          <w:szCs w:val="24"/>
        </w:rPr>
      </w:pPr>
      <w:r>
        <w:rPr>
          <w:rFonts w:ascii="Times" w:hAnsi="Times" w:cs="Times"/>
          <w:sz w:val="24"/>
          <w:szCs w:val="24"/>
        </w:rPr>
        <w:t>T</w:t>
      </w:r>
      <w:r w:rsidRPr="006C774A">
        <w:rPr>
          <w:rFonts w:ascii="Times" w:hAnsi="Times" w:cs="Times"/>
          <w:sz w:val="24"/>
          <w:szCs w:val="24"/>
        </w:rPr>
        <w:t xml:space="preserve">he average contribution to the </w:t>
      </w:r>
      <w:r>
        <w:rPr>
          <w:rFonts w:ascii="Times" w:hAnsi="Times" w:cs="Times"/>
          <w:sz w:val="24"/>
          <w:szCs w:val="24"/>
        </w:rPr>
        <w:t>CO</w:t>
      </w:r>
      <w:r w:rsidRPr="00385575">
        <w:rPr>
          <w:rFonts w:ascii="Times" w:hAnsi="Times" w:cs="Times"/>
          <w:sz w:val="24"/>
          <w:szCs w:val="24"/>
          <w:vertAlign w:val="subscript"/>
        </w:rPr>
        <w:t>2</w:t>
      </w:r>
      <w:r>
        <w:rPr>
          <w:rFonts w:ascii="Times" w:hAnsi="Times" w:cs="Times"/>
          <w:sz w:val="24"/>
          <w:szCs w:val="24"/>
        </w:rPr>
        <w:t xml:space="preserve"> asymmetric stretch </w:t>
      </w:r>
      <w:r w:rsidRPr="006C774A">
        <w:rPr>
          <w:rFonts w:ascii="Times" w:hAnsi="Times" w:cs="Times"/>
          <w:sz w:val="24"/>
          <w:szCs w:val="24"/>
        </w:rPr>
        <w:t>vibrational frequency from each of the map components is listed</w:t>
      </w:r>
      <w:r>
        <w:rPr>
          <w:rFonts w:ascii="Times" w:hAnsi="Times" w:cs="Times"/>
          <w:sz w:val="24"/>
          <w:szCs w:val="24"/>
        </w:rPr>
        <w:t xml:space="preserve"> in Table 2</w:t>
      </w:r>
      <w:r w:rsidRPr="006C774A">
        <w:rPr>
          <w:rFonts w:ascii="Times" w:hAnsi="Times" w:cs="Times"/>
          <w:sz w:val="24"/>
          <w:szCs w:val="24"/>
        </w:rPr>
        <w:t>. This data demonstrates that</w:t>
      </w:r>
      <w:r>
        <w:rPr>
          <w:rFonts w:ascii="Times" w:hAnsi="Times" w:cs="Times"/>
          <w:sz w:val="24"/>
          <w:szCs w:val="24"/>
        </w:rPr>
        <w:t xml:space="preserve"> </w:t>
      </w:r>
      <w:r w:rsidRPr="006C774A">
        <w:rPr>
          <w:rFonts w:ascii="Times" w:hAnsi="Times" w:cs="Times"/>
          <w:sz w:val="24"/>
          <w:szCs w:val="24"/>
        </w:rPr>
        <w:t>the Lenn</w:t>
      </w:r>
      <w:r>
        <w:rPr>
          <w:rFonts w:ascii="Times" w:hAnsi="Times" w:cs="Times"/>
          <w:sz w:val="24"/>
          <w:szCs w:val="24"/>
        </w:rPr>
        <w:t xml:space="preserve">ard-Jones potential energy is an important </w:t>
      </w:r>
      <w:r w:rsidRPr="006C774A">
        <w:rPr>
          <w:rFonts w:ascii="Times" w:hAnsi="Times" w:cs="Times"/>
          <w:sz w:val="24"/>
          <w:szCs w:val="24"/>
        </w:rPr>
        <w:t>predictor of the vibrational frequency of CO</w:t>
      </w:r>
      <w:r w:rsidRPr="00385575">
        <w:rPr>
          <w:rFonts w:ascii="Times" w:hAnsi="Times" w:cs="Times"/>
          <w:sz w:val="24"/>
          <w:szCs w:val="24"/>
          <w:vertAlign w:val="subscript"/>
        </w:rPr>
        <w:t>2</w:t>
      </w:r>
      <w:r w:rsidRPr="006C774A">
        <w:rPr>
          <w:rFonts w:ascii="Times" w:hAnsi="Times" w:cs="Times"/>
          <w:sz w:val="24"/>
          <w:szCs w:val="24"/>
        </w:rPr>
        <w:t xml:space="preserve"> solvated in [C</w:t>
      </w:r>
      <w:r w:rsidRPr="0081467D">
        <w:rPr>
          <w:rFonts w:ascii="Times" w:hAnsi="Times" w:cs="Times"/>
          <w:sz w:val="24"/>
          <w:szCs w:val="24"/>
          <w:vertAlign w:val="subscript"/>
        </w:rPr>
        <w:t>4</w:t>
      </w:r>
      <w:r w:rsidRPr="006C774A">
        <w:rPr>
          <w:rFonts w:ascii="Times" w:hAnsi="Times" w:cs="Times"/>
          <w:sz w:val="24"/>
          <w:szCs w:val="24"/>
        </w:rPr>
        <w:t>C</w:t>
      </w:r>
      <w:r w:rsidRPr="0081467D">
        <w:rPr>
          <w:rFonts w:ascii="Times" w:hAnsi="Times" w:cs="Times"/>
          <w:sz w:val="24"/>
          <w:szCs w:val="24"/>
          <w:vertAlign w:val="subscript"/>
        </w:rPr>
        <w:t>1</w:t>
      </w:r>
      <w:proofErr w:type="gramStart"/>
      <w:r>
        <w:rPr>
          <w:rFonts w:ascii="Times" w:hAnsi="Times" w:cs="Times"/>
          <w:sz w:val="24"/>
          <w:szCs w:val="24"/>
        </w:rPr>
        <w:t>im</w:t>
      </w:r>
      <w:r w:rsidRPr="006C774A">
        <w:rPr>
          <w:rFonts w:ascii="Times" w:hAnsi="Times" w:cs="Times"/>
          <w:sz w:val="24"/>
          <w:szCs w:val="24"/>
        </w:rPr>
        <w:t>][</w:t>
      </w:r>
      <w:proofErr w:type="gramEnd"/>
      <w:r w:rsidRPr="006C774A">
        <w:rPr>
          <w:rFonts w:ascii="Times" w:hAnsi="Times" w:cs="Times"/>
          <w:sz w:val="24"/>
          <w:szCs w:val="24"/>
        </w:rPr>
        <w:t>PF</w:t>
      </w:r>
      <w:r w:rsidRPr="0081467D">
        <w:rPr>
          <w:rFonts w:ascii="Times" w:hAnsi="Times" w:cs="Times"/>
          <w:sz w:val="24"/>
          <w:szCs w:val="24"/>
          <w:vertAlign w:val="subscript"/>
        </w:rPr>
        <w:t>6</w:t>
      </w:r>
      <w:r>
        <w:rPr>
          <w:rFonts w:ascii="Times" w:hAnsi="Times" w:cs="Times"/>
          <w:sz w:val="24"/>
          <w:szCs w:val="24"/>
        </w:rPr>
        <w:t xml:space="preserve">], while </w:t>
      </w:r>
      <w:r w:rsidRPr="006C774A">
        <w:rPr>
          <w:rFonts w:ascii="Times" w:hAnsi="Times" w:cs="Times"/>
          <w:sz w:val="24"/>
          <w:szCs w:val="24"/>
        </w:rPr>
        <w:t xml:space="preserve">the electrostatic potential plays a secondary role. </w:t>
      </w:r>
      <w:r>
        <w:rPr>
          <w:rFonts w:ascii="Times" w:hAnsi="Times" w:cs="Times"/>
          <w:sz w:val="24"/>
          <w:szCs w:val="24"/>
        </w:rPr>
        <w:t xml:space="preserve">This contrasts many </w:t>
      </w:r>
      <w:r w:rsidRPr="006C774A">
        <w:rPr>
          <w:rFonts w:ascii="Times" w:hAnsi="Times" w:cs="Times"/>
          <w:sz w:val="24"/>
          <w:szCs w:val="24"/>
        </w:rPr>
        <w:t>prior spectroscopic maps</w:t>
      </w:r>
      <w:r>
        <w:rPr>
          <w:rFonts w:ascii="Times" w:hAnsi="Times" w:cs="Times"/>
          <w:sz w:val="24"/>
          <w:szCs w:val="24"/>
        </w:rPr>
        <w:t xml:space="preserve"> where solvatochromic frequency shi</w:t>
      </w:r>
      <w:r w:rsidR="00663980">
        <w:rPr>
          <w:rFonts w:ascii="Times" w:hAnsi="Times" w:cs="Times"/>
          <w:sz w:val="24"/>
          <w:szCs w:val="24"/>
        </w:rPr>
        <w:t>f</w:t>
      </w:r>
      <w:r>
        <w:rPr>
          <w:rFonts w:ascii="Times" w:hAnsi="Times" w:cs="Times"/>
          <w:sz w:val="24"/>
          <w:szCs w:val="24"/>
        </w:rPr>
        <w:t>ts were based purely on the electrostatics of the environment.</w:t>
      </w:r>
      <w:r w:rsidR="00EB7DFA">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"10.1063/1.3100185", "ISBN" : "0021-9606", "ISSN" : "00219606", "PMID" : "19334896", "abstract" : "The utility of alpha-carbon deuterium-labeled bonds (C(alpha)-D) as infrared reporters of local peptide conformation was investigated for two model dipeptide compounds: C(alpha)-D labeled alanine dipeptide (Adp-d(1)) and C(alpha)-D(2) labeled glycine dipeptide (Gdp-d(2)). These model compounds adopt structures that are analogous to the motifs found in larger peptides and proteins. For both Adp-d(1) and Gdp-d(2), we systematically mapped the entire conformational landscape in the gas phase by optimizing the geometry of the molecule with the values of phi and psi, the two dihedral angles that are typically used to characterize the backbone structure of peptides and proteins, held fixed on a uniform grid with 7.5 degrees spacing. Since the conformations were not generally stationary states in the gas phase, we then calculated anharmonic C(alpha)-D and C(alpha)-D(2) stretch transition frequencies for each structure. For Adp-d(1) the C(alpha)-D stretch frequency exhibited a maximum variability of 39.4 cm(-1) between the six stable structures identified in the gas phase. The C(alpha)-D(2) frequencies of Gdp-d(2) show an even more substantial difference between its three stable conformations: there is a 40.7 cm(-1) maximum difference in the symmetric C(alpha)-D(2) stretch frequencies and an 81.3 cm(-1) maximum difference in the asymmetric C(alpha)-D(2) stretch frequencies. Moreover, the splitting between the symmetric and asymmetric C(alpha)-D(2) stretch frequencies of Gdp-d(2) is remarkably sensitive to its conformation.", "author" : [ { "dropping-particle" : "", "family" : "Miller", "given" : "C. S.", "non-dropping-particle" : "", "parse-names" : false, "suffix" : "" }, { "dropping-particle" : "", "family" : "Ploetz", "given" : "E. A.", "non-dropping-particle" : "", "parse-names" : false, "suffix" : "" }, { "dropping-particle" : "", "family" : "Cremeens", "given" : "M. E.", "non-dropping-particle" : "", "parse-names" : false, "suffix" : "" }, { "dropping-particle" : "", "family" : "Corcelli", "given" : "S. A.", "non-dropping-particle" : "", "parse-names" : false, "suffix" : "" } ], "container-title" : "Journal of Chemical Physics", "id" : "ITEM-1", "issue" : "12", "issued" : { "date-parts" : [ [ "2009" ] ] }, "title" : "Carbon-deuterium vibrational probes of peptide conformation: Alanine dipeptide and glycine dipeptide", "type" : "article-journal", "volume" : "130" }, "uris" : [ "http://www.mendeley.com/documents/?uuid=609cf4e4-9815-4083-9884-805eff543edb" ] }, { "id" : "ITEM-2", "itemData" : { "DOI" : "10.1063/1.2904558", "ISBN" : "doi:10.1063/1.2904558", "ISSN" : "00219606", "PMID" : "18433232", "abstract" : "Nitrile- and thiocyanate-derivatized amino acids have been found to be useful IR probes for investigating their local electrostatic environments in proteins. To shed light on the CN stretch frequency shift and spectral lineshape change induced by interactions with hydrogen-bonding solvent molecules, we carried out both classical and quantum mechanical/molecular mechanical (QM/MM) molecular dynamics (MD) simulations for MeCN and MeSCN in water. These QM/MM and conventional force field MD simulation results were found to be inconsistent with the experimental results as well as with the high-level ab initio calculation results of MeCN-water and MeSCN-water potential energies. Thus, a new set of atomic partial charges of MeCN and MeSCN is obtained. By using the MD simulation trajectories and the electrostatic potential model recently developed, the CN and SCN stretching mode frequency trajectories were obtained and used to simulate the IR spectra. The C[Triple Bond]N frequency blueshifts of MeCN and MeSCN in water are estimated to be 9.0 and 1.9 cm(-1), respectively, in comparison with those of gas phase values. These values are found to be in reasonable agreement with the experimentally measured IR spectra of MeCN, MeSCN, beta-cyano-L-alanine, and cyanylated cysteine in water and other polar solvents.", "author" : [ { "dropping-particle" : "", "family" : "Oh", "given" : "Kwang Im", "non-dropping-particle" : "", "parse-names" : false, "suffix" : "" }, { "dropping-particle" : "", "family" : "Choi", "given" : "Jun Ho", "non-dropping-particle" : "", "parse-names" : false, "suffix" : "" }, { "dropping-particle" : "", "family" : "Lee", "given" : "Joo Hyun", "non-dropping-particle" : "", "parse-names" : false, "suffix" : "" }, { "dropping-particle" : "", "family" : "Han", "given" : "Jae Beom", "non-dropping-particle" : "", "parse-names" : false, "suffix" : "" }, { "dropping-particle" : "", "family" : "Lee", "given" : "Hochan", "non-dropping-particle" : "", "parse-names" : false, "suffix" : "" }, { "dropping-particle" : "", "family" : "Cho", "given" : "Minhaeng", "non-dropping-particle" : "", "parse-names" : false, "suffix" : "" } ], "container-title" : "Journal of Chemical Physics", "genre" : "article", "id" : "ITEM-2", "issue" : "15", "issued" : { "date-parts" : [ [ "2008", "4" ] ] }, "page" : "154504", "title" : "Nitrile and thiocyanate IR probes: Molecular dynamics simulation studies", "title-short" : "Nitrile and thiocyanate {IR} probes", "type" : "article-journal", "volume" : "128" }, "uris" : [ "http://www.mendeley.com/documents/?uuid=e4cf52d1-072f-4eac-8f0e-e394692bf178" ] }, { "id" : "ITEM-3", "itemData" : { "DOI" : "10.1063/1.3242083", "ISSN" : "00219606", "PMID" : "19831456", "abstract" : "We study theoretically the steady-state and ultrafast vibrational spectroscopy, in the OD-stretch region, of dilute HOD in aqueous solutions of sodium bromide. Based on electronic-structure calculations on clusters containing salt ions and water, we develop new spectroscopic maps that enable us to undertake this study. We calculate OD-stretch absorption line shapes as a function of salt concentration, finding good agreement with experiment. We provide molecular-level understandings of the monotonic (as a function of concentration) blueshift, and nonmonotonic line width. We also calculate the frequency time-correlation function, as measured by spectral diffusion experiments. Here again we obtain good agreement with experiment, finding that at the highest salt concentration spectral diffusion slows down by a factor of 3 or 4 (compared to pure water). For longer times than can be accessed experimentally, we find that spectral diffusion is very complicated, with processes occurring on multiple time scales. We argue that from 6 to 40 ps, relaxation involves anionic solvation shell rearrangements. Finally, we consider our findings within the general context of the Hofmeister series, concluding that this series must reflect only local ordering of water molecules.", "author" : [ { "dropping-particle" : "", "family" : "Lin", "given" : "Y. S.", "non-dropping-particle" : "", "parse-names" : false, "suffix" : "" }, { "dropping-particle" : "", "family" : "Auer", "given" : "B. M.", "non-dropping-particle" : "", "parse-names" : false, "suffix" : "" }, { "dropping-particle" : "", "family" : "Skinner", "given" : "J. L.", "non-dropping-particle" : "", "parse-names" : false, "suffix" : "" } ], "container-title" : "Journal of Chemical Physics", "genre" : "article", "id" : "ITEM-3", "issue" : "14", "issued" : { "date-parts" : [ [ "2009", "10" ] ] }, "page" : "144511", "title" : "Water structure, dynamics, and vibrational spectroscopy in sodium bromide solutions", "type" : "article-journal", "volume" : "131" }, "uris" : [ "http://www.mendeley.com/documents/?uuid=6deb43b3-f789-4471-b841-f4d11af553b4" ] } ], "mendeley" : { "formattedCitation" : "&lt;sup&gt;47,62,88&lt;/sup&gt;", "plainTextFormattedCitation" : "47,62,88", "previouslyFormattedCitation" : "&lt;sup&gt;47,62,88&lt;/sup&gt;" }, "properties" : { "noteIndex" : 0 }, "schema" : "https://github.com/citation-style-language/schema/raw/master/csl-citation.json" }</w:instrText>
      </w:r>
      <w:r w:rsidR="00EB7DFA">
        <w:rPr>
          <w:rFonts w:ascii="Times" w:hAnsi="Times" w:cs="Times"/>
          <w:sz w:val="24"/>
          <w:szCs w:val="24"/>
        </w:rPr>
        <w:fldChar w:fldCharType="separate"/>
      </w:r>
      <w:r w:rsidR="0047536A" w:rsidRPr="0047536A">
        <w:rPr>
          <w:rFonts w:ascii="Times" w:hAnsi="Times" w:cs="Times"/>
          <w:noProof/>
          <w:sz w:val="24"/>
          <w:szCs w:val="24"/>
          <w:vertAlign w:val="superscript"/>
        </w:rPr>
        <w:t>47,62,88</w:t>
      </w:r>
      <w:r w:rsidR="00EB7DFA">
        <w:rPr>
          <w:rFonts w:ascii="Times" w:hAnsi="Times" w:cs="Times"/>
          <w:sz w:val="24"/>
          <w:szCs w:val="24"/>
        </w:rPr>
        <w:fldChar w:fldCharType="end"/>
      </w:r>
      <w:r w:rsidRPr="006C774A">
        <w:rPr>
          <w:rFonts w:ascii="Times" w:hAnsi="Times" w:cs="Times"/>
          <w:sz w:val="24"/>
          <w:szCs w:val="24"/>
        </w:rPr>
        <w:t xml:space="preserve"> This finding is perhaps surprising at first, because one might expect electrostatics to dominate the interactions of a </w:t>
      </w:r>
      <w:r>
        <w:rPr>
          <w:rFonts w:ascii="Times" w:hAnsi="Times" w:cs="Times"/>
          <w:sz w:val="24"/>
          <w:szCs w:val="24"/>
        </w:rPr>
        <w:t>solute</w:t>
      </w:r>
      <w:r w:rsidR="003875E4">
        <w:rPr>
          <w:rFonts w:ascii="Times" w:hAnsi="Times" w:cs="Times"/>
          <w:sz w:val="24"/>
          <w:szCs w:val="24"/>
        </w:rPr>
        <w:t xml:space="preserve"> with charged solvent molecules;</w:t>
      </w:r>
      <w:r w:rsidRPr="006C774A">
        <w:rPr>
          <w:rFonts w:ascii="Times" w:hAnsi="Times" w:cs="Times"/>
          <w:sz w:val="24"/>
          <w:szCs w:val="24"/>
        </w:rPr>
        <w:t xml:space="preserve"> </w:t>
      </w:r>
      <w:r w:rsidR="003875E4">
        <w:rPr>
          <w:rFonts w:ascii="Times" w:hAnsi="Times" w:cs="Times"/>
          <w:sz w:val="24"/>
          <w:szCs w:val="24"/>
        </w:rPr>
        <w:t>h</w:t>
      </w:r>
      <w:r w:rsidRPr="006C774A">
        <w:rPr>
          <w:rFonts w:ascii="Times" w:hAnsi="Times" w:cs="Times"/>
          <w:sz w:val="24"/>
          <w:szCs w:val="24"/>
        </w:rPr>
        <w:t>owever, one has to consider that (1) CO</w:t>
      </w:r>
      <w:r w:rsidRPr="0081467D">
        <w:rPr>
          <w:rFonts w:ascii="Times" w:hAnsi="Times" w:cs="Times"/>
          <w:sz w:val="24"/>
          <w:szCs w:val="24"/>
          <w:vertAlign w:val="subscript"/>
        </w:rPr>
        <w:t>2</w:t>
      </w:r>
      <w:r w:rsidRPr="006C774A">
        <w:rPr>
          <w:rFonts w:ascii="Times" w:hAnsi="Times" w:cs="Times"/>
          <w:sz w:val="24"/>
          <w:szCs w:val="24"/>
        </w:rPr>
        <w:t xml:space="preserve"> is not dipolar or charged, and as such will not interact with uniform electric fields very strongly, and (2) the ionic liquid, particularly the [C</w:t>
      </w:r>
      <w:r w:rsidRPr="0081467D">
        <w:rPr>
          <w:rFonts w:ascii="Times" w:hAnsi="Times" w:cs="Times"/>
          <w:sz w:val="24"/>
          <w:szCs w:val="24"/>
          <w:vertAlign w:val="subscript"/>
        </w:rPr>
        <w:t>4</w:t>
      </w:r>
      <w:r w:rsidRPr="006C774A">
        <w:rPr>
          <w:rFonts w:ascii="Times" w:hAnsi="Times" w:cs="Times"/>
          <w:sz w:val="24"/>
          <w:szCs w:val="24"/>
        </w:rPr>
        <w:t>C</w:t>
      </w:r>
      <w:r w:rsidRPr="0081467D">
        <w:rPr>
          <w:rFonts w:ascii="Times" w:hAnsi="Times" w:cs="Times"/>
          <w:sz w:val="24"/>
          <w:szCs w:val="24"/>
          <w:vertAlign w:val="subscript"/>
        </w:rPr>
        <w:t>1</w:t>
      </w:r>
      <w:r>
        <w:rPr>
          <w:rFonts w:ascii="Times" w:hAnsi="Times" w:cs="Times"/>
          <w:sz w:val="24"/>
          <w:szCs w:val="24"/>
        </w:rPr>
        <w:t>im</w:t>
      </w:r>
      <w:r w:rsidRPr="006C774A">
        <w:rPr>
          <w:rFonts w:ascii="Times" w:hAnsi="Times" w:cs="Times"/>
          <w:sz w:val="24"/>
          <w:szCs w:val="24"/>
        </w:rPr>
        <w:t>] butyl tails, have large domains where the dominant interactions are dispersive. These points make it conceivable that van der Waals effects dominate the CO</w:t>
      </w:r>
      <w:r w:rsidRPr="0081467D">
        <w:rPr>
          <w:rFonts w:ascii="Times" w:hAnsi="Times" w:cs="Times"/>
          <w:sz w:val="24"/>
          <w:szCs w:val="24"/>
          <w:vertAlign w:val="subscript"/>
        </w:rPr>
        <w:t>2</w:t>
      </w:r>
      <w:r w:rsidRPr="006C774A">
        <w:rPr>
          <w:rFonts w:ascii="Times" w:hAnsi="Times" w:cs="Times"/>
          <w:sz w:val="24"/>
          <w:szCs w:val="24"/>
        </w:rPr>
        <w:t>-IL interaction.</w:t>
      </w:r>
    </w:p>
    <w:p w14:paraId="58768DFC" w14:textId="7BE0396E" w:rsidR="00385575" w:rsidRPr="006C774A" w:rsidRDefault="00385575" w:rsidP="00385575">
      <w:pPr>
        <w:spacing w:after="0" w:line="480" w:lineRule="auto"/>
        <w:ind w:firstLine="720"/>
        <w:jc w:val="both"/>
        <w:rPr>
          <w:rFonts w:ascii="Times" w:hAnsi="Times" w:cs="Times"/>
          <w:sz w:val="24"/>
          <w:szCs w:val="24"/>
        </w:rPr>
      </w:pPr>
      <w:r w:rsidRPr="006C774A">
        <w:rPr>
          <w:rFonts w:ascii="Times" w:hAnsi="Times" w:cs="Times"/>
          <w:sz w:val="24"/>
          <w:szCs w:val="24"/>
        </w:rPr>
        <w:t>To further unravel the origin of the impact of CO</w:t>
      </w:r>
      <w:r w:rsidRPr="0081467D">
        <w:rPr>
          <w:rFonts w:ascii="Times" w:hAnsi="Times" w:cs="Times"/>
          <w:sz w:val="24"/>
          <w:szCs w:val="24"/>
          <w:vertAlign w:val="subscript"/>
        </w:rPr>
        <w:t>2</w:t>
      </w:r>
      <w:r w:rsidRPr="006C774A">
        <w:rPr>
          <w:rFonts w:ascii="Times" w:hAnsi="Times" w:cs="Times"/>
          <w:sz w:val="24"/>
          <w:szCs w:val="24"/>
        </w:rPr>
        <w:t>-IL interactions on the vibrational signature of CO</w:t>
      </w:r>
      <w:r w:rsidRPr="0081467D">
        <w:rPr>
          <w:rFonts w:ascii="Times" w:hAnsi="Times" w:cs="Times"/>
          <w:sz w:val="24"/>
          <w:szCs w:val="24"/>
          <w:vertAlign w:val="subscript"/>
        </w:rPr>
        <w:t>2</w:t>
      </w:r>
      <w:r w:rsidRPr="006C774A">
        <w:rPr>
          <w:rFonts w:ascii="Times" w:hAnsi="Times" w:cs="Times"/>
          <w:sz w:val="24"/>
          <w:szCs w:val="24"/>
        </w:rPr>
        <w:t xml:space="preserve">, we use the fact that the </w:t>
      </w:r>
      <w:r w:rsidR="00616FAE">
        <w:rPr>
          <w:rFonts w:ascii="Times" w:hAnsi="Times" w:cs="Times"/>
          <w:sz w:val="24"/>
          <w:szCs w:val="24"/>
        </w:rPr>
        <w:t>LJ contributions to the spectroscopic map can be</w:t>
      </w:r>
      <w:r w:rsidRPr="006C774A">
        <w:rPr>
          <w:rFonts w:ascii="Times" w:hAnsi="Times" w:cs="Times"/>
          <w:sz w:val="24"/>
          <w:szCs w:val="24"/>
        </w:rPr>
        <w:t xml:space="preserve"> </w:t>
      </w:r>
      <w:r w:rsidR="00616FAE">
        <w:rPr>
          <w:rFonts w:ascii="Times" w:hAnsi="Times" w:cs="Times"/>
          <w:sz w:val="24"/>
          <w:szCs w:val="24"/>
        </w:rPr>
        <w:t xml:space="preserve">further </w:t>
      </w:r>
      <w:r w:rsidRPr="006C774A">
        <w:rPr>
          <w:rFonts w:ascii="Times" w:hAnsi="Times" w:cs="Times"/>
          <w:sz w:val="24"/>
          <w:szCs w:val="24"/>
        </w:rPr>
        <w:t xml:space="preserve">decomposed. In particular, we </w:t>
      </w:r>
      <w:r w:rsidR="00616FAE">
        <w:rPr>
          <w:rFonts w:ascii="Times" w:hAnsi="Times" w:cs="Times"/>
          <w:sz w:val="24"/>
          <w:szCs w:val="24"/>
        </w:rPr>
        <w:t>separate</w:t>
      </w:r>
      <w:r w:rsidRPr="006C774A">
        <w:rPr>
          <w:rFonts w:ascii="Times" w:hAnsi="Times" w:cs="Times"/>
          <w:sz w:val="24"/>
          <w:szCs w:val="24"/>
        </w:rPr>
        <w:t xml:space="preserve"> the LJ term into its repulsive (</w:t>
      </w:r>
      <m:oMath>
        <m:sSup>
          <m:sSupPr>
            <m:ctrlPr>
              <w:rPr>
                <w:rFonts w:ascii="Cambria Math" w:hAnsi="Cambria Math" w:cs="Times"/>
                <w:i/>
                <w:sz w:val="24"/>
                <w:szCs w:val="24"/>
              </w:rPr>
            </m:ctrlPr>
          </m:sSupPr>
          <m:e>
            <m:r>
              <w:rPr>
                <w:rFonts w:ascii="Cambria Math" w:hAnsi="Cambria Math" w:cs="Times"/>
                <w:sz w:val="24"/>
                <w:szCs w:val="24"/>
              </w:rPr>
              <m:t>~r</m:t>
            </m:r>
          </m:e>
          <m:sup>
            <m:r>
              <w:rPr>
                <w:rFonts w:ascii="Cambria Math" w:hAnsi="Cambria Math" w:cs="Times"/>
                <w:sz w:val="24"/>
                <w:szCs w:val="24"/>
              </w:rPr>
              <m:t>-12</m:t>
            </m:r>
          </m:sup>
        </m:sSup>
      </m:oMath>
      <w:r w:rsidRPr="006C774A">
        <w:rPr>
          <w:rFonts w:ascii="Times" w:hAnsi="Times" w:cs="Times"/>
          <w:sz w:val="24"/>
          <w:szCs w:val="24"/>
        </w:rPr>
        <w:t xml:space="preserve">) and attractive </w:t>
      </w:r>
      <w:r>
        <w:rPr>
          <w:rFonts w:ascii="Times" w:hAnsi="Times" w:cs="Times"/>
          <w:sz w:val="24"/>
          <w:szCs w:val="24"/>
        </w:rPr>
        <w:t>(</w:t>
      </w:r>
      <m:oMath>
        <m:r>
          <w:rPr>
            <w:rFonts w:ascii="Cambria Math" w:hAnsi="Cambria Math" w:cs="Times"/>
            <w:sz w:val="24"/>
            <w:szCs w:val="24"/>
          </w:rPr>
          <m:t>~</m:t>
        </m:r>
        <m:sSup>
          <m:sSupPr>
            <m:ctrlPr>
              <w:rPr>
                <w:rFonts w:ascii="Cambria Math" w:hAnsi="Cambria Math" w:cs="Times"/>
                <w:i/>
                <w:sz w:val="24"/>
                <w:szCs w:val="24"/>
              </w:rPr>
            </m:ctrlPr>
          </m:sSupPr>
          <m:e>
            <m:r>
              <w:rPr>
                <w:rFonts w:ascii="Cambria Math" w:hAnsi="Cambria Math" w:cs="Times"/>
                <w:sz w:val="24"/>
                <w:szCs w:val="24"/>
              </w:rPr>
              <m:t>r</m:t>
            </m:r>
          </m:e>
          <m:sup>
            <m:r>
              <w:rPr>
                <w:rFonts w:ascii="Cambria Math" w:hAnsi="Cambria Math" w:cs="Times"/>
                <w:sz w:val="24"/>
                <w:szCs w:val="24"/>
              </w:rPr>
              <m:t>-6</m:t>
            </m:r>
          </m:sup>
        </m:sSup>
      </m:oMath>
      <w:r w:rsidRPr="006C774A">
        <w:rPr>
          <w:rFonts w:ascii="Times" w:hAnsi="Times" w:cs="Times"/>
          <w:sz w:val="24"/>
          <w:szCs w:val="24"/>
        </w:rPr>
        <w:t>) contributions (Tab</w:t>
      </w:r>
      <w:r>
        <w:rPr>
          <w:rFonts w:ascii="Times" w:hAnsi="Times" w:cs="Times"/>
          <w:sz w:val="24"/>
          <w:szCs w:val="24"/>
        </w:rPr>
        <w:t>le</w:t>
      </w:r>
      <w:r w:rsidRPr="006C774A">
        <w:rPr>
          <w:rFonts w:ascii="Times" w:hAnsi="Times" w:cs="Times"/>
          <w:sz w:val="24"/>
          <w:szCs w:val="24"/>
        </w:rPr>
        <w:t xml:space="preserve"> 2). We find that the attractive and rep</w:t>
      </w:r>
      <w:r w:rsidR="00616FAE">
        <w:rPr>
          <w:rFonts w:ascii="Times" w:hAnsi="Times" w:cs="Times"/>
          <w:sz w:val="24"/>
          <w:szCs w:val="24"/>
        </w:rPr>
        <w:t xml:space="preserve">ulsive LJ terms contribute </w:t>
      </w:r>
      <w:r w:rsidR="006530A3">
        <w:rPr>
          <w:rFonts w:ascii="Times" w:hAnsi="Times" w:cs="Times"/>
          <w:sz w:val="24"/>
          <w:szCs w:val="24"/>
        </w:rPr>
        <w:t>–</w:t>
      </w:r>
      <w:r w:rsidR="00C75082">
        <w:rPr>
          <w:rFonts w:ascii="Times" w:hAnsi="Times" w:cs="Times"/>
          <w:sz w:val="24"/>
          <w:szCs w:val="24"/>
        </w:rPr>
        <w:t>7</w:t>
      </w:r>
      <w:r w:rsidR="00616FAE">
        <w:rPr>
          <w:rFonts w:ascii="Times" w:hAnsi="Times" w:cs="Times"/>
          <w:sz w:val="24"/>
          <w:szCs w:val="24"/>
        </w:rPr>
        <w:t>.0</w:t>
      </w:r>
      <w:r w:rsidRPr="006C774A">
        <w:rPr>
          <w:rFonts w:ascii="Times" w:hAnsi="Times" w:cs="Times"/>
          <w:sz w:val="24"/>
          <w:szCs w:val="24"/>
        </w:rPr>
        <w:t xml:space="preserve"> cm</w:t>
      </w:r>
      <w:r w:rsidRPr="0081467D">
        <w:rPr>
          <w:rFonts w:ascii="Times" w:hAnsi="Times" w:cs="Times"/>
          <w:sz w:val="24"/>
          <w:szCs w:val="24"/>
          <w:vertAlign w:val="superscript"/>
        </w:rPr>
        <w:t>-1</w:t>
      </w:r>
      <w:r w:rsidRPr="006C774A">
        <w:rPr>
          <w:rFonts w:ascii="Times" w:hAnsi="Times" w:cs="Times"/>
          <w:sz w:val="24"/>
          <w:szCs w:val="24"/>
        </w:rPr>
        <w:t xml:space="preserve"> </w:t>
      </w:r>
      <w:r w:rsidR="006530A3">
        <w:rPr>
          <w:rFonts w:ascii="Times" w:hAnsi="Times" w:cs="Times"/>
          <w:sz w:val="24"/>
          <w:szCs w:val="24"/>
        </w:rPr>
        <w:t>and +</w:t>
      </w:r>
      <w:r w:rsidR="00C75082">
        <w:rPr>
          <w:rFonts w:ascii="Times" w:hAnsi="Times" w:cs="Times"/>
          <w:sz w:val="24"/>
          <w:szCs w:val="24"/>
        </w:rPr>
        <w:t>4.9</w:t>
      </w:r>
      <w:r w:rsidRPr="006C774A">
        <w:rPr>
          <w:rFonts w:ascii="Times" w:hAnsi="Times" w:cs="Times"/>
          <w:sz w:val="24"/>
          <w:szCs w:val="24"/>
        </w:rPr>
        <w:t xml:space="preserve"> cm</w:t>
      </w:r>
      <w:r w:rsidRPr="0081467D">
        <w:rPr>
          <w:rFonts w:ascii="Times" w:hAnsi="Times" w:cs="Times"/>
          <w:sz w:val="24"/>
          <w:szCs w:val="24"/>
          <w:vertAlign w:val="superscript"/>
        </w:rPr>
        <w:t>-1</w:t>
      </w:r>
      <w:r w:rsidRPr="006C774A">
        <w:rPr>
          <w:rFonts w:ascii="Times" w:hAnsi="Times" w:cs="Times"/>
          <w:sz w:val="24"/>
          <w:szCs w:val="24"/>
        </w:rPr>
        <w:t xml:space="preserve">, respectively, to the overall LJ vibrational shift of </w:t>
      </w:r>
      <w:r w:rsidR="006530A3">
        <w:rPr>
          <w:rFonts w:ascii="Times" w:hAnsi="Times" w:cs="Times"/>
          <w:sz w:val="24"/>
          <w:szCs w:val="24"/>
        </w:rPr>
        <w:t>–</w:t>
      </w:r>
      <w:r w:rsidR="00C75082">
        <w:rPr>
          <w:rFonts w:ascii="Times" w:hAnsi="Times" w:cs="Times"/>
          <w:sz w:val="24"/>
          <w:szCs w:val="24"/>
        </w:rPr>
        <w:t>2.1</w:t>
      </w:r>
      <w:r w:rsidRPr="006C774A">
        <w:rPr>
          <w:rFonts w:ascii="Times" w:hAnsi="Times" w:cs="Times"/>
          <w:sz w:val="24"/>
          <w:szCs w:val="24"/>
        </w:rPr>
        <w:t xml:space="preserve"> cm</w:t>
      </w:r>
      <w:r w:rsidRPr="0081467D">
        <w:rPr>
          <w:rFonts w:ascii="Times" w:hAnsi="Times" w:cs="Times"/>
          <w:sz w:val="24"/>
          <w:szCs w:val="24"/>
          <w:vertAlign w:val="superscript"/>
        </w:rPr>
        <w:t>-1</w:t>
      </w:r>
      <w:r>
        <w:rPr>
          <w:rFonts w:ascii="Times" w:hAnsi="Times" w:cs="Times"/>
          <w:sz w:val="24"/>
          <w:szCs w:val="24"/>
        </w:rPr>
        <w:t>. The large contribution</w:t>
      </w:r>
      <w:r w:rsidRPr="006C774A">
        <w:rPr>
          <w:rFonts w:ascii="Times" w:hAnsi="Times" w:cs="Times"/>
          <w:sz w:val="24"/>
          <w:szCs w:val="24"/>
        </w:rPr>
        <w:t xml:space="preserve"> from the repulsive LJ term is yet another surprise. To aid in identifying the physical origins of the large repulsive LJ contribution, we performed symmetry adapted perturbat</w:t>
      </w:r>
      <w:r w:rsidR="006530A3">
        <w:rPr>
          <w:rFonts w:ascii="Times" w:hAnsi="Times" w:cs="Times"/>
          <w:sz w:val="24"/>
          <w:szCs w:val="24"/>
        </w:rPr>
        <w:t>ion theory (SAPT</w:t>
      </w:r>
      <w:r>
        <w:rPr>
          <w:rFonts w:ascii="Times" w:hAnsi="Times" w:cs="Times"/>
          <w:sz w:val="24"/>
          <w:szCs w:val="24"/>
        </w:rPr>
        <w:t>)</w:t>
      </w:r>
      <w:r w:rsidR="00B16636">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"10.1063/1.3656681", "ISSN" : "00219606", "PMID" : "22070292", "abstract" : "Symmetry-adapted perturbation theory (SAPT) provides a means of probing the fundamental nature of intermolecular interactions. Low-orders of SAPT (here, SAPT0) are especially attractive since they provide qualitative (sometimes quantitative) results while remaining tractable for large systems. The application of density fitting and Laplace transformation techniques to SAPT0 can significantly reduce the expense associated with these computations and make even larger systems accessible. We present new factorizations of the SAPT0 equations with density-fitted two-electron integrals and the first application of Laplace transformations of energy denominators to SAPT. The improved scalability of the DF-SAPT0 implementation allows it to be applied to systems with more than 200 atoms and 2800 basis functions. The Laplace-transformed energy denominators are compared to analogous partial Cholesky decompositions of the energy denominator tensor. Application of our new DF-SAPT0 program to the intercalation of DNA by proflavine has allowed us to determine the nature of the proflavine-DNA interaction. Overall, the proflavine-DNA interaction contains important contributions from both electrostatics and dispersion. The energetics of the intercalator interaction are are dominated by the stacking interactions (two-thirds of the total), but contain important contributions from the intercalator-backbone interactions. It is hypothesized that the geometry of the complex will be determined by the interactions of the intercalator with the backbone, because by shifting toward one side of the backbone, the intercalator can form two long hydrogen-bonding type interactions. The long-range interactions between the intercalator and the next-nearest base pairs appear to be negligible, justifying the use of truncated DNA models in computational studies of intercalation interaction energies.", "author" : [ { "dropping-particle" : "", "family" : "Hohenstein", "given" : "Edward G.", "non-dropping-particle" : "", "parse-names" : false, "suffix" : "" }, { "dropping-particle" : "", "family" : "Parrish", "given" : "Robert M.", "non-dropping-particle" : "", "parse-names" : false, "suffix" : "" }, { "dropping-particle" : "", "family" : "Sherrill", "given" : "C. David", "non-dropping-particle" : "", "parse-names" : false, "suffix" : "" }, { "dropping-particle" : "", "family" : "Turney", "given" : "Justin M.", "non-dropping-particle" : "", "parse-names" : false, "suffix" : "" }, { "dropping-particle" : "", "family" : "Schaefer", "given" : "Henry F.", "non-dropping-particle" : "", "parse-names" : false, "suffix" : "" } ], "container-title" : "Journal of Chemical Physics", "genre" : "article", "id" : "ITEM-1", "issue" : "17", "issued" : { "date-parts" : [ [ "2011" ] ] }, "title" : "Large-scale symmetry-adapted perturbation theory computations via density fitting and Laplace transformation techniques: Investigating the fundamental forces of DNA-intercalator interactions", "type" : "article-journal", "volume" : "135" }, "uris" : [ "http://www.mendeley.com/documents/?uuid=4296e884-a673-4186-b46c-d17028edab5f" ] } ], "mendeley" : { "formattedCitation" : "&lt;sup&gt;71&lt;/sup&gt;", "plainTextFormattedCitation" : "71", "previouslyFormattedCitation" : "&lt;sup&gt;71&lt;/sup&gt;" }, "properties" : { "noteIndex" : 0 }, "schema" : "https://github.com/citation-style-language/schema/raw/master/csl-citation.json" }</w:instrText>
      </w:r>
      <w:r w:rsidR="00B16636">
        <w:rPr>
          <w:rFonts w:ascii="Times" w:hAnsi="Times" w:cs="Times"/>
          <w:sz w:val="24"/>
          <w:szCs w:val="24"/>
        </w:rPr>
        <w:fldChar w:fldCharType="separate"/>
      </w:r>
      <w:r w:rsidR="0047536A" w:rsidRPr="0047536A">
        <w:rPr>
          <w:rFonts w:ascii="Times" w:hAnsi="Times" w:cs="Times"/>
          <w:noProof/>
          <w:sz w:val="24"/>
          <w:szCs w:val="24"/>
          <w:vertAlign w:val="superscript"/>
        </w:rPr>
        <w:t>71</w:t>
      </w:r>
      <w:r w:rsidR="00B16636">
        <w:rPr>
          <w:rFonts w:ascii="Times" w:hAnsi="Times" w:cs="Times"/>
          <w:sz w:val="24"/>
          <w:szCs w:val="24"/>
        </w:rPr>
        <w:fldChar w:fldCharType="end"/>
      </w:r>
      <w:r>
        <w:rPr>
          <w:rFonts w:ascii="Times" w:hAnsi="Times" w:cs="Times"/>
          <w:sz w:val="24"/>
          <w:szCs w:val="24"/>
        </w:rPr>
        <w:t xml:space="preserve"> calculations </w:t>
      </w:r>
      <w:r w:rsidRPr="006C774A">
        <w:rPr>
          <w:rFonts w:ascii="Times" w:hAnsi="Times" w:cs="Times"/>
          <w:sz w:val="24"/>
          <w:szCs w:val="24"/>
        </w:rPr>
        <w:t>that decompose the total interaction energy into physica</w:t>
      </w:r>
      <w:r w:rsidR="006530A3">
        <w:rPr>
          <w:rFonts w:ascii="Times" w:hAnsi="Times" w:cs="Times"/>
          <w:sz w:val="24"/>
          <w:szCs w:val="24"/>
        </w:rPr>
        <w:t>lly meaningful components</w:t>
      </w:r>
      <w:r w:rsidRPr="006C774A">
        <w:rPr>
          <w:rFonts w:ascii="Times" w:hAnsi="Times" w:cs="Times"/>
          <w:sz w:val="24"/>
          <w:szCs w:val="24"/>
        </w:rPr>
        <w:t xml:space="preserve">. This </w:t>
      </w:r>
      <w:r w:rsidR="006530A3">
        <w:rPr>
          <w:rFonts w:ascii="Times" w:hAnsi="Times" w:cs="Times"/>
          <w:sz w:val="24"/>
          <w:szCs w:val="24"/>
        </w:rPr>
        <w:t xml:space="preserve">analysis should be </w:t>
      </w:r>
      <w:r w:rsidRPr="006C774A">
        <w:rPr>
          <w:rFonts w:ascii="Times" w:hAnsi="Times" w:cs="Times"/>
          <w:sz w:val="24"/>
          <w:szCs w:val="24"/>
        </w:rPr>
        <w:t xml:space="preserve">contrasted with </w:t>
      </w:r>
      <w:r w:rsidR="006530A3">
        <w:rPr>
          <w:rFonts w:ascii="Times" w:hAnsi="Times" w:cs="Times"/>
          <w:sz w:val="24"/>
          <w:szCs w:val="24"/>
        </w:rPr>
        <w:t xml:space="preserve">the empirical </w:t>
      </w:r>
      <w:r w:rsidRPr="006C774A">
        <w:rPr>
          <w:rFonts w:ascii="Times" w:hAnsi="Times" w:cs="Times"/>
          <w:sz w:val="24"/>
          <w:szCs w:val="24"/>
        </w:rPr>
        <w:t xml:space="preserve">spectroscopic </w:t>
      </w:r>
      <w:r w:rsidR="006530A3">
        <w:rPr>
          <w:rFonts w:ascii="Times" w:hAnsi="Times" w:cs="Times"/>
          <w:sz w:val="24"/>
          <w:szCs w:val="24"/>
        </w:rPr>
        <w:t>map</w:t>
      </w:r>
      <w:r w:rsidRPr="006C774A">
        <w:rPr>
          <w:rFonts w:ascii="Times" w:hAnsi="Times" w:cs="Times"/>
          <w:sz w:val="24"/>
          <w:szCs w:val="24"/>
        </w:rPr>
        <w:t>, where a good fit</w:t>
      </w:r>
      <w:r w:rsidR="006530A3">
        <w:rPr>
          <w:rFonts w:ascii="Times" w:hAnsi="Times" w:cs="Times"/>
          <w:sz w:val="24"/>
          <w:szCs w:val="24"/>
        </w:rPr>
        <w:t xml:space="preserve"> implies correlation but not necessarily causation</w:t>
      </w:r>
      <w:r w:rsidRPr="006C774A">
        <w:rPr>
          <w:rFonts w:ascii="Times" w:hAnsi="Times" w:cs="Times"/>
          <w:sz w:val="24"/>
          <w:szCs w:val="24"/>
        </w:rPr>
        <w:t xml:space="preserve">. Our SAPT </w:t>
      </w:r>
      <w:r w:rsidRPr="006C774A">
        <w:rPr>
          <w:rFonts w:ascii="Times" w:hAnsi="Times" w:cs="Times"/>
          <w:sz w:val="24"/>
          <w:szCs w:val="24"/>
        </w:rPr>
        <w:lastRenderedPageBreak/>
        <w:t>calculations yield energy contributions, but it should nevertheless be possible to estimate the relative importance of different interactions for vibrational frequencies. The SAPT decomposition supports the previous discussion in that electrostatic interactions (electrostatics, induction) plus the exchange (exchange repulsion, exchange-in</w:t>
      </w:r>
      <w:r w:rsidR="00BC797F">
        <w:rPr>
          <w:rFonts w:ascii="Times" w:hAnsi="Times" w:cs="Times"/>
          <w:sz w:val="24"/>
          <w:szCs w:val="24"/>
        </w:rPr>
        <w:t xml:space="preserve">duction) roughly cancel (total </w:t>
      </w:r>
      <w:r w:rsidR="00A743B2">
        <w:rPr>
          <w:rFonts w:ascii="Times" w:hAnsi="Times" w:cs="Times"/>
          <w:sz w:val="24"/>
          <w:szCs w:val="24"/>
        </w:rPr>
        <w:noBreakHyphen/>
      </w:r>
      <w:r w:rsidRPr="006C774A">
        <w:rPr>
          <w:rFonts w:ascii="Times" w:hAnsi="Times" w:cs="Times"/>
          <w:sz w:val="24"/>
          <w:szCs w:val="24"/>
        </w:rPr>
        <w:t>1.3 kcal/</w:t>
      </w:r>
      <w:proofErr w:type="spellStart"/>
      <w:r w:rsidRPr="006C774A">
        <w:rPr>
          <w:rFonts w:ascii="Times" w:hAnsi="Times" w:cs="Times"/>
          <w:sz w:val="24"/>
          <w:szCs w:val="24"/>
        </w:rPr>
        <w:t>mol</w:t>
      </w:r>
      <w:proofErr w:type="spellEnd"/>
      <w:ins w:id="0" w:author="Berquist, Eric John" w:date="2016-11-05T12:44:00Z">
        <w:r w:rsidR="00322696">
          <w:rPr>
            <w:rFonts w:ascii="Times" w:hAnsi="Times" w:cs="Times"/>
            <w:sz w:val="24"/>
            <w:szCs w:val="24"/>
          </w:rPr>
          <w:t xml:space="preserve"> at the 6-31G** DCBS level</w:t>
        </w:r>
      </w:ins>
      <w:bookmarkStart w:id="1" w:name="_GoBack"/>
      <w:bookmarkEnd w:id="1"/>
      <w:r w:rsidRPr="006C774A">
        <w:rPr>
          <w:rFonts w:ascii="Times" w:hAnsi="Times" w:cs="Times"/>
          <w:sz w:val="24"/>
          <w:szCs w:val="24"/>
        </w:rPr>
        <w:t xml:space="preserve">), whereas dispersive interactions dominate the interaction (total </w:t>
      </w:r>
      <w:r w:rsidR="00BC797F">
        <w:rPr>
          <w:rFonts w:ascii="Times" w:hAnsi="Times" w:cs="Times"/>
          <w:sz w:val="24"/>
          <w:szCs w:val="24"/>
        </w:rPr>
        <w:softHyphen/>
      </w:r>
      <w:r w:rsidR="00A743B2">
        <w:rPr>
          <w:rFonts w:ascii="Times" w:hAnsi="Times" w:cs="Times"/>
          <w:sz w:val="24"/>
          <w:szCs w:val="24"/>
        </w:rPr>
        <w:t>–</w:t>
      </w:r>
      <w:r w:rsidRPr="006C774A">
        <w:rPr>
          <w:rFonts w:ascii="Times" w:hAnsi="Times" w:cs="Times"/>
          <w:sz w:val="24"/>
          <w:szCs w:val="24"/>
        </w:rPr>
        <w:t>4.7 kcal/</w:t>
      </w:r>
      <w:proofErr w:type="spellStart"/>
      <w:r w:rsidRPr="006C774A">
        <w:rPr>
          <w:rFonts w:ascii="Times" w:hAnsi="Times" w:cs="Times"/>
          <w:sz w:val="24"/>
          <w:szCs w:val="24"/>
        </w:rPr>
        <w:t>mol</w:t>
      </w:r>
      <w:proofErr w:type="spellEnd"/>
      <w:r w:rsidRPr="006C774A">
        <w:rPr>
          <w:rFonts w:ascii="Times" w:hAnsi="Times" w:cs="Times"/>
          <w:sz w:val="24"/>
          <w:szCs w:val="24"/>
        </w:rPr>
        <w:t xml:space="preserve"> from dispersion plus exchange-dispersion). However, the SAPT data also reveals that exchange-dispersion (the repulsive dispersion part) is over an order of magnitude smaller than the attractive dispersion contribution (10.1% of the total dispersion interaction). This result has to be contrasted with the ~40% contribution that the repulsive LJ potential makes to the vibrations. Since the repulsive LJ contribution is the </w:t>
      </w:r>
      <w:r w:rsidR="00A743B2">
        <w:rPr>
          <w:rFonts w:ascii="Times" w:hAnsi="Times" w:cs="Times"/>
          <w:sz w:val="24"/>
          <w:szCs w:val="24"/>
        </w:rPr>
        <w:t>dominant</w:t>
      </w:r>
      <w:r w:rsidR="00A743B2" w:rsidRPr="006C774A">
        <w:rPr>
          <w:rFonts w:ascii="Times" w:hAnsi="Times" w:cs="Times"/>
          <w:sz w:val="24"/>
          <w:szCs w:val="24"/>
        </w:rPr>
        <w:t xml:space="preserve"> </w:t>
      </w:r>
      <w:r w:rsidRPr="006C774A">
        <w:rPr>
          <w:rFonts w:ascii="Times" w:hAnsi="Times" w:cs="Times"/>
          <w:sz w:val="24"/>
          <w:szCs w:val="24"/>
        </w:rPr>
        <w:t>repulsive interaction incorporated in our model, the SAPT results suggest that the repulsive part of the LJ potential fits an agglomerate of exchange (Pauli) repulsion stemming from charge overlap (74.</w:t>
      </w:r>
      <w:del w:id="2" w:author="Berquist, Eric John" w:date="2016-11-05T12:42:00Z">
        <w:r w:rsidRPr="006C774A" w:rsidDel="007F59EF">
          <w:rPr>
            <w:rFonts w:ascii="Times" w:hAnsi="Times" w:cs="Times"/>
            <w:sz w:val="24"/>
            <w:szCs w:val="24"/>
          </w:rPr>
          <w:delText>7</w:delText>
        </w:r>
      </w:del>
      <w:ins w:id="3" w:author="Berquist, Eric John" w:date="2016-11-05T12:42:00Z">
        <w:r w:rsidR="007F59EF">
          <w:rPr>
            <w:rFonts w:ascii="Times" w:hAnsi="Times" w:cs="Times"/>
            <w:sz w:val="24"/>
            <w:szCs w:val="24"/>
          </w:rPr>
          <w:t>3</w:t>
        </w:r>
      </w:ins>
      <w:r w:rsidRPr="006C774A">
        <w:rPr>
          <w:rFonts w:ascii="Times" w:hAnsi="Times" w:cs="Times"/>
          <w:sz w:val="24"/>
          <w:szCs w:val="24"/>
        </w:rPr>
        <w:t>% of the repulsive interaction</w:t>
      </w:r>
      <w:r w:rsidR="00BC797F">
        <w:rPr>
          <w:rFonts w:ascii="Times" w:hAnsi="Times" w:cs="Times"/>
          <w:sz w:val="24"/>
          <w:szCs w:val="24"/>
        </w:rPr>
        <w:t>s), exchange induction (2</w:t>
      </w:r>
      <w:del w:id="4" w:author="Berquist, Eric John" w:date="2016-11-05T12:42:00Z">
        <w:r w:rsidR="00BC797F" w:rsidDel="007F59EF">
          <w:rPr>
            <w:rFonts w:ascii="Times" w:hAnsi="Times" w:cs="Times"/>
            <w:sz w:val="24"/>
            <w:szCs w:val="24"/>
          </w:rPr>
          <w:delText>0.7</w:delText>
        </w:r>
      </w:del>
      <w:ins w:id="5" w:author="Berquist, Eric John" w:date="2016-11-05T12:42:00Z">
        <w:r w:rsidR="007F59EF">
          <w:rPr>
            <w:rFonts w:ascii="Times" w:hAnsi="Times" w:cs="Times"/>
            <w:sz w:val="24"/>
            <w:szCs w:val="24"/>
          </w:rPr>
          <w:t>1.0</w:t>
        </w:r>
      </w:ins>
      <w:r w:rsidR="00BC797F">
        <w:rPr>
          <w:rFonts w:ascii="Times" w:hAnsi="Times" w:cs="Times"/>
          <w:sz w:val="24"/>
          <w:szCs w:val="24"/>
        </w:rPr>
        <w:t xml:space="preserve">%) </w:t>
      </w:r>
      <w:r w:rsidRPr="006C774A">
        <w:rPr>
          <w:rFonts w:ascii="Times" w:hAnsi="Times" w:cs="Times"/>
          <w:sz w:val="24"/>
          <w:szCs w:val="24"/>
        </w:rPr>
        <w:t>plus exchange dispersion (4.</w:t>
      </w:r>
      <w:del w:id="6" w:author="Berquist, Eric John" w:date="2016-11-05T12:43:00Z">
        <w:r w:rsidRPr="006C774A" w:rsidDel="007F59EF">
          <w:rPr>
            <w:rFonts w:ascii="Times" w:hAnsi="Times" w:cs="Times"/>
            <w:sz w:val="24"/>
            <w:szCs w:val="24"/>
          </w:rPr>
          <w:delText>6</w:delText>
        </w:r>
      </w:del>
      <w:ins w:id="7" w:author="Berquist, Eric John" w:date="2016-11-05T12:43:00Z">
        <w:r w:rsidR="007F59EF">
          <w:rPr>
            <w:rFonts w:ascii="Times" w:hAnsi="Times" w:cs="Times"/>
            <w:sz w:val="24"/>
            <w:szCs w:val="24"/>
          </w:rPr>
          <w:t>7</w:t>
        </w:r>
      </w:ins>
      <w:r w:rsidRPr="006C774A">
        <w:rPr>
          <w:rFonts w:ascii="Times" w:hAnsi="Times" w:cs="Times"/>
          <w:sz w:val="24"/>
          <w:szCs w:val="24"/>
        </w:rPr>
        <w:t xml:space="preserve">%). </w:t>
      </w:r>
    </w:p>
    <w:p w14:paraId="2FEBAF44" w14:textId="4218FA54" w:rsidR="00385575" w:rsidRDefault="00385575" w:rsidP="00CA442A">
      <w:pPr>
        <w:spacing w:after="0" w:line="480" w:lineRule="auto"/>
        <w:ind w:firstLine="720"/>
        <w:jc w:val="both"/>
        <w:rPr>
          <w:rFonts w:ascii="Times" w:hAnsi="Times" w:cs="Times"/>
          <w:sz w:val="24"/>
          <w:szCs w:val="24"/>
        </w:rPr>
      </w:pPr>
      <w:r w:rsidRPr="006C774A">
        <w:rPr>
          <w:rFonts w:ascii="Times" w:hAnsi="Times" w:cs="Times"/>
          <w:sz w:val="24"/>
          <w:szCs w:val="24"/>
        </w:rPr>
        <w:t>It is likely that LJ components will be</w:t>
      </w:r>
      <w:r w:rsidR="00DF6485">
        <w:rPr>
          <w:rFonts w:ascii="Times" w:hAnsi="Times" w:cs="Times"/>
          <w:sz w:val="24"/>
          <w:szCs w:val="24"/>
        </w:rPr>
        <w:t xml:space="preserve"> an</w:t>
      </w:r>
      <w:r w:rsidRPr="006C774A">
        <w:rPr>
          <w:rFonts w:ascii="Times" w:hAnsi="Times" w:cs="Times"/>
          <w:sz w:val="24"/>
          <w:szCs w:val="24"/>
        </w:rPr>
        <w:t xml:space="preserve"> important </w:t>
      </w:r>
      <w:r w:rsidR="00BC797F">
        <w:rPr>
          <w:rFonts w:ascii="Times" w:hAnsi="Times" w:cs="Times"/>
          <w:sz w:val="24"/>
          <w:szCs w:val="24"/>
        </w:rPr>
        <w:t xml:space="preserve">component of a spectroscopic map </w:t>
      </w:r>
      <w:r w:rsidRPr="006C774A">
        <w:rPr>
          <w:rFonts w:ascii="Times" w:hAnsi="Times" w:cs="Times"/>
          <w:sz w:val="24"/>
          <w:szCs w:val="24"/>
        </w:rPr>
        <w:t xml:space="preserve">for any </w:t>
      </w:r>
      <w:r w:rsidR="00BC797F">
        <w:rPr>
          <w:rFonts w:ascii="Times" w:hAnsi="Times" w:cs="Times"/>
          <w:sz w:val="24"/>
          <w:szCs w:val="24"/>
        </w:rPr>
        <w:t xml:space="preserve">neutral and nonpolar </w:t>
      </w:r>
      <w:r w:rsidRPr="006C774A">
        <w:rPr>
          <w:rFonts w:ascii="Times" w:hAnsi="Times" w:cs="Times"/>
          <w:sz w:val="24"/>
          <w:szCs w:val="24"/>
        </w:rPr>
        <w:t xml:space="preserve">solute, or any solvent where dispersive interactions, quantum effects (Pauli exchange, for instance), or higher order electrostatic interactions are particularly important. In our case, it seems logical that a higher potential at the carbon would increase the optimal length of the CO bonds, </w:t>
      </w:r>
      <w:r w:rsidR="00BC797F">
        <w:rPr>
          <w:rFonts w:ascii="Times" w:hAnsi="Times" w:cs="Times"/>
          <w:sz w:val="24"/>
          <w:szCs w:val="24"/>
        </w:rPr>
        <w:t xml:space="preserve">thus </w:t>
      </w:r>
      <w:r w:rsidRPr="006C774A">
        <w:rPr>
          <w:rFonts w:ascii="Times" w:hAnsi="Times" w:cs="Times"/>
          <w:sz w:val="24"/>
          <w:szCs w:val="24"/>
        </w:rPr>
        <w:t>decreasing the local mode and normal mode frequencies</w:t>
      </w:r>
      <w:r w:rsidR="00CA442A">
        <w:rPr>
          <w:rFonts w:ascii="Times" w:hAnsi="Times" w:cs="Times"/>
          <w:sz w:val="24"/>
          <w:szCs w:val="24"/>
        </w:rPr>
        <w:t xml:space="preserve">. </w:t>
      </w:r>
      <w:r w:rsidRPr="006C774A">
        <w:rPr>
          <w:rFonts w:ascii="Times" w:hAnsi="Times" w:cs="Times"/>
          <w:sz w:val="24"/>
          <w:szCs w:val="24"/>
        </w:rPr>
        <w:t xml:space="preserve">Meanwhile, at the oxygen, a larger potential would generally shorten the bond, increasing the frequency. A similar finding was observed </w:t>
      </w:r>
      <w:r>
        <w:rPr>
          <w:rFonts w:ascii="Times" w:hAnsi="Times" w:cs="Times"/>
          <w:sz w:val="24"/>
          <w:szCs w:val="24"/>
        </w:rPr>
        <w:t>by</w:t>
      </w:r>
      <w:r w:rsidRPr="006C774A">
        <w:rPr>
          <w:rFonts w:ascii="Times" w:hAnsi="Times" w:cs="Times"/>
          <w:sz w:val="24"/>
          <w:szCs w:val="24"/>
        </w:rPr>
        <w:t xml:space="preserve"> Brinzer </w:t>
      </w:r>
      <w:r w:rsidRPr="0081467D">
        <w:rPr>
          <w:rFonts w:ascii="Times" w:hAnsi="Times" w:cs="Times"/>
          <w:i/>
          <w:sz w:val="24"/>
          <w:szCs w:val="24"/>
        </w:rPr>
        <w:t>et al</w:t>
      </w:r>
      <w:r>
        <w:rPr>
          <w:rFonts w:ascii="Times" w:hAnsi="Times" w:cs="Times"/>
          <w:sz w:val="24"/>
          <w:szCs w:val="24"/>
        </w:rPr>
        <w:t>.</w:t>
      </w:r>
      <w:r w:rsidR="002914E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2914E8">
        <w:rPr>
          <w:rFonts w:ascii="Times" w:hAnsi="Times" w:cs="Times"/>
          <w:sz w:val="24"/>
          <w:szCs w:val="24"/>
        </w:rPr>
        <w:fldChar w:fldCharType="separate"/>
      </w:r>
      <w:r w:rsidR="005804BB" w:rsidRPr="005804BB">
        <w:rPr>
          <w:rFonts w:ascii="Times" w:hAnsi="Times" w:cs="Times"/>
          <w:noProof/>
          <w:sz w:val="24"/>
          <w:szCs w:val="24"/>
          <w:vertAlign w:val="superscript"/>
        </w:rPr>
        <w:t>23</w:t>
      </w:r>
      <w:r w:rsidR="002914E8">
        <w:rPr>
          <w:rFonts w:ascii="Times" w:hAnsi="Times" w:cs="Times"/>
          <w:sz w:val="24"/>
          <w:szCs w:val="24"/>
        </w:rPr>
        <w:fldChar w:fldCharType="end"/>
      </w:r>
      <w:r w:rsidRPr="006C774A">
        <w:rPr>
          <w:rFonts w:ascii="Times" w:hAnsi="Times" w:cs="Times"/>
          <w:sz w:val="24"/>
          <w:szCs w:val="24"/>
        </w:rPr>
        <w:t xml:space="preserve"> However, these components only allow the CO</w:t>
      </w:r>
      <w:r w:rsidRPr="0081467D">
        <w:rPr>
          <w:rFonts w:ascii="Times" w:hAnsi="Times" w:cs="Times"/>
          <w:sz w:val="24"/>
          <w:szCs w:val="24"/>
          <w:vertAlign w:val="subscript"/>
        </w:rPr>
        <w:t>2</w:t>
      </w:r>
      <w:r w:rsidRPr="006C774A">
        <w:rPr>
          <w:rFonts w:ascii="Times" w:hAnsi="Times" w:cs="Times"/>
          <w:sz w:val="24"/>
          <w:szCs w:val="24"/>
        </w:rPr>
        <w:t xml:space="preserve"> vibration to respond to local effects – the electric field components allow it to respond to longer-range </w:t>
      </w:r>
      <w:r w:rsidR="00BC797F">
        <w:rPr>
          <w:rFonts w:ascii="Times" w:hAnsi="Times" w:cs="Times"/>
          <w:sz w:val="24"/>
          <w:szCs w:val="24"/>
        </w:rPr>
        <w:t>interactions.</w:t>
      </w:r>
      <w:r w:rsidRPr="006C774A">
        <w:rPr>
          <w:rFonts w:ascii="Times" w:hAnsi="Times" w:cs="Times"/>
          <w:sz w:val="24"/>
          <w:szCs w:val="24"/>
        </w:rPr>
        <w:t xml:space="preserve"> As in prior works for different solvents and solutes, the coefficients for the two electric field components are different from each other, in this case by </w:t>
      </w:r>
      <w:r w:rsidR="00BC797F">
        <w:rPr>
          <w:rFonts w:ascii="Times" w:hAnsi="Times" w:cs="Times"/>
          <w:sz w:val="24"/>
          <w:szCs w:val="24"/>
        </w:rPr>
        <w:t xml:space="preserve">a </w:t>
      </w:r>
      <w:r w:rsidR="00BC797F">
        <w:rPr>
          <w:rFonts w:ascii="Times" w:hAnsi="Times" w:cs="Times"/>
          <w:sz w:val="24"/>
          <w:szCs w:val="24"/>
        </w:rPr>
        <w:lastRenderedPageBreak/>
        <w:t xml:space="preserve">substantial margin. It has been previously established </w:t>
      </w:r>
      <w:r w:rsidRPr="006C774A">
        <w:rPr>
          <w:rFonts w:ascii="Times" w:hAnsi="Times" w:cs="Times"/>
          <w:sz w:val="24"/>
          <w:szCs w:val="24"/>
        </w:rPr>
        <w:t>that CO</w:t>
      </w:r>
      <w:r w:rsidRPr="00BE49B7">
        <w:rPr>
          <w:rFonts w:ascii="Times" w:hAnsi="Times" w:cs="Times"/>
          <w:sz w:val="24"/>
          <w:szCs w:val="24"/>
          <w:vertAlign w:val="subscript"/>
        </w:rPr>
        <w:t>2</w:t>
      </w:r>
      <w:r w:rsidRPr="006C774A">
        <w:rPr>
          <w:rFonts w:ascii="Times" w:hAnsi="Times" w:cs="Times"/>
          <w:sz w:val="24"/>
          <w:szCs w:val="24"/>
        </w:rPr>
        <w:t xml:space="preserve"> interacts with the anions more strongly than with the cations in an </w:t>
      </w:r>
      <w:r w:rsidRPr="003852F7">
        <w:rPr>
          <w:rFonts w:ascii="Times" w:hAnsi="Times" w:cs="Times"/>
          <w:sz w:val="24"/>
          <w:szCs w:val="24"/>
        </w:rPr>
        <w:t>ionic liquid.</w:t>
      </w:r>
      <w:r w:rsidR="00394B47" w:rsidRPr="003852F7">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"10.1021/jp046895", "author" : [ { "dropping-particle" : "", "family" : "Aki", "given" : "Sudhir N. V. K.", "non-dropping-particle" : "", "parse-names" : false, "suffix" : "" }, { "dropping-particle" : "", "family" : "Mellein", "given" : "Berlyn R.", "non-dropping-particle" : "", "parse-names" : false, "suffix" : "" }, { "dropping-particle" : "", "family" : "Saurer", "given" : "Eric M.", "non-dropping-particle" : "", "parse-names" : false, "suffix" : "" }, { "dropping-particle" : "", "family" : "Brennecke", "given" : "Joan F.", "non-dropping-particle" : "", "parse-names" : false, "suffix" : "" } ], "container-title" : "J. Phys. Chem. B", "genre" : "article", "id" : "ITEM-1", "issued" : { "date-parts" : [ [ "2004" ] ] }, "note" : "From Duplicate 1 ( High-pressure phase behavior of carbon dioxide with imidazolium-based ionic liquids - Aki, S N V K; Mellein, B R; Saurer, E M; Brennecke, J F )\n", "page" : "20355-20365", "title" : "High-Pressure Phase Behavior of Carbon Dioxide with Imidazolium-Based Ionic Liquids", "type" : "article-journal", "volume" : "108" }, "uris" : [ "http://www.mendeley.com/documents/?uuid=f82fa540-da5a-49e9-91fe-b272dc12c387" ] }, { "id" : "ITEM-2", "itemData" : { "DOI" : "10.1021/ja039615x", "ISBN" : "1027610277", "ISSN" : "00027863", "PMID" : "15099115", "abstract" : "Experimental and molecular modeling studies are conducted to investigate the underlying mechanisms for the high solubility of CO2 in imidazolium-based ionic liquids. CO2 absorption isotherms at 10, 25, and 50 C are reported for six different ionic liquids formed by pairing three different anions with two cations that differ only in the nature of the \"acidic\" site at the 2-position on the imidazolium ring. Molecular dynamics simulations of these two cations paired with hexafluorophosphate in the pure state and mixed with CO2 are also described. Both the experimental and the simulation results indicate that the anion has the greatest impact on the solubility of CO2. Experimentally, it is found that the bis(trifluoromethylsulfonyl)imide anion has the greatest affinity for CO2, while there is little difference in CO2 solubility between ionic liquids having the tetrafluoroborate or hexafluorophosphate anion. The simulations show strong organization of CO2 about hexafluorophosphate anions, but only small differences in CO2 structure about the different cations. This is consistent with the experimental finding that, for a given anion, there are only small differences in CO2 solubility for the two cations. Computed and measured densities, partial molar volumes, and thermal expansion coefficients are also reported. ", "author" : [ { "dropping-particle" : "", "family" : "Cadena", "given" : "Cesar", "non-dropping-particle" : "", "parse-names" : false, "suffix" : "" }, { "dropping-particle" : "", "family" : "Anthony", "given" : "Jennifer L.", "non-dropping-particle" : "", "parse-names" : false, "suffix" : "" }, { "dropping-particle" : "", "family" : "Shah", "given" : "Jindal K.", "non-dropping-particle" : "", "parse-names" : false, "suffix" : "" }, { "dropping-particle" : "", "family" : "Morrow", "given" : "Timothy I.", "non-dropping-particle" : "", "parse-names" : false, "suffix" : "" }, { "dropping-particle" : "", "family" : "Brennecke", "given" : "Joan F.", "non-dropping-particle" : "", "parse-names" : false, "suffix" : "" }, { "dropping-particle" : "", "family" : "Maginn", "given" : "Edward J.", "non-dropping-particle" : "", "parse-names" : false, "suffix" : "" } ], "container-title" : "Journal of the American Chemical Society", "genre" : "article", "id" : "ITEM-2", "issue" : "16", "issued" : { "date-parts" : [ [ "2004", "4" ] ] }, "page" : "5300-5308", "title" : "Why is CO2 so Soluble in Imidazolium-Based Ionic Liquids?", "type" : "article-journal", "volume" : "126" }, "uris" : [ "http://www.mendeley.com/documents/?uuid=f5b7fcee-d31e-4170-acfd-32970fc4ae36" ] }, { "id" : "ITEM-3", "itemData" : { "DOI" : "10.1021/jp046404l", "author" : [ { "dropping-particle" : "", "family" : "Anthony", "given" : "Jennifer L.", "non-dropping-particle" : "", "parse-names" : false, "suffix" : "" }, { "dropping-particle" : "", "family" : "Anderson", "given" : "Jessica L.", "non-dropping-particle" : "", "parse-names" : false, "suffix" : "" }, { "dropping-particle" : "", "family" : "Maginn", "given" : "Edward J.", "non-dropping-particle" : "", "parse-names" : false, "suffix" : "" }, { "dropping-particle" : "", "family" : "Brennecke", "given" : "Joan F.", "non-dropping-particle" : "", "parse-names" : false, "suffix" : "" } ], "container-title" : "J. Phys. Chem. B", "genre" : "article", "id" : "ITEM-3", "issued" : { "date-parts" : [ [ "2005" ] ] }, "page" : "6366-6374", "title" : "Anion Effects on Gas Solubility in Ionic Liquids", "type" : "article-journal", "volume" : "109" }, "uris" : [ "http://www.mendeley.com/documents/?uuid=2a719a25-8fe9-42b1-9fa5-17886012fd76" ] }, { "id" : "ITEM-4", "itemData" : { "DOI" : "10.1021/jp071897q", "ISBN" : "1520-6106", "ISSN" : "15206106", "PMID" : "17608519", "abstract" : "Previously we showed that CO2 could be used to extract organic molecules from ionic liquids without contamination of the ionic liquid. Consequently a number of other groups demonstrated that ionic liquid/CO2 biphasic systems could be used for homogeneously catalyzed reactions. Large differences in the solubility of various gases in ionic liquids present the possibility of using them for gas separations. More recently we and others have shown that the presence of CO2 increases the solubility of other gases that are poorly soluble in the ionic liquid phase. Therefore, a knowledge and understanding of the phase behavior of these ionic liquid/CO2 systems is important. With the aim of finding ionic liquids that improve CO2 solubility and gaining more information to help us understand how to design CO2-philic ionic liquids, we present the low- and high-pressure measurements of CO2 solubility in a range of ionic liquids possessing structures likely to increase the solubility of CO2. We examined the CO2 solubility in a number of ionic liquids with systematic increases in fluorination. We also studied nonfluorinated ionic liquids that have structural features known to improve CO2 solubility in other compounds such as polymers, for example, carbonyl groups and long alkyl chains with branching or ether linkages. Results show that ionic liquids containing increased fluoroalkyl chains on either the cation or anion do improve CO2 solubility when compared to less fluorinated ionic liquids previously studied. It was also found that it was possible to obtain similar, high levels of CO2 solubility in nonfluorous ionic liquids. In agreement with our previous results, we found that the anion frequently plays a key role in determining CO2 solubility in ionic liquids.", "author" : [ { "dropping-particle" : "", "family" : "Muldoon", "given" : "Mark J.", "non-dropping-particle" : "", "parse-names" : false, "suffix" : "" }, { "dropping-particle" : "", "family" : "Aki", "given" : "Sudhir N V K", "non-dropping-particle" : "", "parse-names" : false, "suffix" : "" }, { "dropping-particle" : "", "family" : "Anderson", "given" : "Jessica L.", "non-dropping-particle" : "", "parse-names" : false, "suffix" : "" }, { "dropping-particle" : "", "family" : "Dixon", "given" : "Janeille K.", "non-dropping-particle" : "", "parse-names" : false, "suffix" : "" }, { "dropping-particle" : "", "family" : "Brennecke", "given" : "Joan F.", "non-dropping-particle" : "", "parse-names" : false, "suffix" : "" } ], "container-title" : "Journal of Physical Chemistry B", "genre" : "article", "id" : "ITEM-4", "issue" : "30", "issued" : { "date-parts" : [ [ "2007", "8" ] ] }, "page" : "9001-9009", "title" : "Improving carbon dioxide solubility in ionic liquids", "type" : "article-journal", "volume" : "111" }, "uris" : [ "http://www.mendeley.com/documents/?uuid=588bef6a-c788-4a81-8c9b-8eda40fade22" ] }, { "id" : "ITEM-5", "itemData" : { "DOI" : "10.1021/ie070501u", "abstract" : "In this paper, results from an experimental investigation of carbon dioxide (CO2) solubility and diffusivity in the ionic liquids 1-n-butyl-3-methylimidazolium bis(trifluoromethylsulfonyl)imide ([bmim][Tf2N]), 1,2-dimethyl-3-propylimidazolium bis(trifluoromethylsulfonyl)imide ([pmmim][Tf2N]), 1-butyl-3-methylpyridinium bis(trifluoromethyl sulfonyl)imide ([bmpy][Tf2N]), 1-(3,4,5,6-perfluorohexyl)-3-methylimdazolium bis(trifluoromethyl sulfonyl)imide ([perfluoro-hmim][Tf2N]), and 1-n-butyl-3-methylimidazolium tetrafluoroborate ([bmim][BF4]) are reported. A transient thin liquid film method was developed, which enables one to determine the Henry's law constant and the diffusivity at low pressure simultaneously. Measurements were performed at temperatures in the range of 283\u2212323 K. Henry's law constants were in the range of 25.5\u221284 bar and were in general agreement with measurements reported by other researchers for these and similar ionic liquids. The entropies and enthalpies of absorption were determined to increase as gas solubility decreased. The measured CO2 diffusion coefficients in the five ionic liquids were \u223c10-6 cm2/s, which is an order of magnitude smaller than the coefficients for CO2 diffusion in traditional organic solvents. In contrast to the gas solubility results, measured diffusion coefficients were determined to be dependent on the ionic liquid cation as well as the anion. In addition, CO2 diffusion coefficients were considerably more sensitive to temperature than were CO2 solubilities in these ionic liquids. Results were used to develop a correlation relating CO2 diffusion to ionic liquid properties and system temperature.", "author" : [ { "dropping-particle" : "", "family" : "Hou", "given" : "Ying", "non-dropping-particle" : "", "parse-names" : false, "suffix" : "" }, { "dropping-particle" : "", "family" : "Baltus", "given" : "Ruth E.", "non-dropping-particle" : "", "parse-names" : false, "suffix" : "" } ], "container-title" : "Ind. Eng. Chem. Res.", "genre" : "article", "id" : "ITEM-5", "issue" : "24", "issued" : { "date-parts" : [ [ "2007" ] ] }, "note" : "From Duplicate 2 ( \n\n\n\n\n\n\n\n\n\n\n\n\n\n\n\n\n\n\n\n\n\n\n\n\n\nExperimental measurement of the solubility and diffusivity of CO2 in room-temperature ionic liquids using a transient thin-liquid-film method\n\n\n\n\n\n\n\n\n\n\n\n\n\n\n\n\n\n\n\n\n\n\n\n\n\n- Hou, Y; Baltus, R E )\n\n\n\n\n\n\n\n", "page" : "8166-8175", "title" : "Experimental measurement of the solubility and diffusivity of CO2 in room-temperature ionic liquids using a transient thin-liquid-film method", "type" : "article-journal", "volume" : "46" }, "uris" : [ "http://www.mendeley.com/documents/?uuid=65c97a0a-ec62-485a-a77c-b57fdb7d354d" ] }, { "id" : "ITEM-6", "itemData" : { "DOI" : "10.1021/ie3003705", "ISBN" : "0888-5885", "ISSN" : "08885885", "abstract" : "Economical and environmental aspects are the main motivation for research on energy efficient processes and the search for environment friendly materials for CO2 capture. Currently, CO2 capture is dominated by amine-based (e.g., monoethanolamine) technologies, which are very energy intensive and less attractive from an environmental point of view due to emissions of the used volatile solvent components. Ionic liquids have been proposed as a promising alternative to the conventional volatile solvents, because of their low volatility and other interesting properties. This remarkable interest has led to a rapid growth of literature on this specific subject. The aim of the present review paper is to provide a detailed overview of the achievements and difficulties that has been encountered in finding a suitable ionic liquid for CO2 capture from flue-gas streams. A major part of this review includes an overview of the experimental data of CO2 solubility, selectivity, and diffusivity in different ionic liquids. The effect of anions, cations, and functional groups on the CO2 solubility, biodegradability, and toxicity of the ionic liquids are highlighted. Recent developments on task-specific ionic liquids and supported ionic liquid membranes are also discussed. Scarcely available results of molecular simulations, which is a valuable tool in designing and evaluating ionic liquids, are also reviewed. The trends highlighted here can be used by solvent designers to navigate through the massive amount of theoretically possible ILs.\\nEconomical and environmental aspects are the main motivation for research on energy efficient processes and the search for environment friendly materials for CO2 capture. Currently, CO2 capture is dominated by amine-based (e.g., monoethanolamine) technologies, which are very energy intensive and less attractive from an environmental point of view due to emissions of the used volatile solvent components. Ionic liquids have been proposed as a promising alternative to the conventional volatile solvents, because of their low volatility and other interesting properties. This remarkable interest has led to a rapid growth of literature on this specific subject. The aim of the present review paper is to provide a detailed overview of the achievements and difficulties that has been encountered in finding a suitable ionic liquid for CO2 capture from flue-gas streams. A major part of this review includes an overview of the experimental data of CO2 s\u2026", "author" : [ { "dropping-particle" : "", "family" : "Ramdin", "given" : "Mahinder", "non-dropping-particle" : "", "parse-names" : false, "suffix" : "" }, { "dropping-particle" : "", "family" : "Loos", "given" : "Theo W.", "non-dropping-particle" : "De", "parse-names" : false, "suffix" : "" }, { "dropping-particle" : "", "family" : "Vlugt", "given" : "Thijs J H", "non-dropping-particle" : "", "parse-names" : false, "suffix" : "" } ], "container-title" : "Industrial and Engineering Chemistry Research", "genre" : "article", "id" : "ITEM-6", "issue" : "24", "issued" : { "date-parts" : [ [ "2012", "6" ] ] }, "page" : "8149-8177", "title" : "State-of-the-art of CO 2 capture with ionic liquids", "type" : "article-journal", "volume" : "51" }, "uris" : [ "http://www.mendeley.com/documents/?uuid=2027feb0-f805-49f0-9b2b-662c8a22afd6" ] } ], "mendeley" : { "formattedCitation" : "&lt;sup&gt;13,89\u201393&lt;/sup&gt;", "plainTextFormattedCitation" : "13,89\u201393", "previouslyFormattedCitation" : "&lt;sup&gt;13,89\u201393&lt;/sup&gt;" }, "properties" : { "noteIndex" : 0 }, "schema" : "https://github.com/citation-style-language/schema/raw/master/csl-citation.json" }</w:instrText>
      </w:r>
      <w:r w:rsidR="00394B47" w:rsidRPr="003852F7">
        <w:rPr>
          <w:rFonts w:ascii="Times" w:hAnsi="Times" w:cs="Times"/>
          <w:sz w:val="24"/>
          <w:szCs w:val="24"/>
        </w:rPr>
        <w:fldChar w:fldCharType="separate"/>
      </w:r>
      <w:r w:rsidR="0047536A" w:rsidRPr="003852F7">
        <w:rPr>
          <w:rFonts w:ascii="Times" w:hAnsi="Times" w:cs="Times"/>
          <w:noProof/>
          <w:sz w:val="24"/>
          <w:szCs w:val="24"/>
          <w:vertAlign w:val="superscript"/>
        </w:rPr>
        <w:t>13,89–93</w:t>
      </w:r>
      <w:r w:rsidR="00394B47" w:rsidRPr="003852F7">
        <w:rPr>
          <w:rFonts w:ascii="Times" w:hAnsi="Times" w:cs="Times"/>
          <w:sz w:val="24"/>
          <w:szCs w:val="24"/>
        </w:rPr>
        <w:fldChar w:fldCharType="end"/>
      </w:r>
      <w:r w:rsidR="003852F7">
        <w:rPr>
          <w:rFonts w:ascii="Times" w:hAnsi="Times" w:cs="Times"/>
          <w:sz w:val="24"/>
          <w:szCs w:val="24"/>
        </w:rPr>
        <w:t xml:space="preserve"> </w:t>
      </w:r>
      <w:r w:rsidRPr="003852F7">
        <w:rPr>
          <w:rFonts w:ascii="Times" w:hAnsi="Times" w:cs="Times"/>
          <w:sz w:val="24"/>
          <w:szCs w:val="24"/>
        </w:rPr>
        <w:t>This is</w:t>
      </w:r>
      <w:r w:rsidRPr="006C774A">
        <w:rPr>
          <w:rFonts w:ascii="Times" w:hAnsi="Times" w:cs="Times"/>
          <w:sz w:val="24"/>
          <w:szCs w:val="24"/>
        </w:rPr>
        <w:t xml:space="preserve"> reflected in the magnitude of the coefficients related to the two components, and in their average</w:t>
      </w:r>
      <w:r w:rsidR="00BC797F">
        <w:rPr>
          <w:rFonts w:ascii="Times" w:hAnsi="Times" w:cs="Times"/>
          <w:sz w:val="24"/>
          <w:szCs w:val="24"/>
        </w:rPr>
        <w:t xml:space="preserve"> frequency contribution (Tables 1 and 2</w:t>
      </w:r>
      <w:r w:rsidRPr="006C774A">
        <w:rPr>
          <w:rFonts w:ascii="Times" w:hAnsi="Times" w:cs="Times"/>
          <w:sz w:val="24"/>
          <w:szCs w:val="24"/>
        </w:rPr>
        <w:t>). In particular, CO</w:t>
      </w:r>
      <w:r w:rsidRPr="0081467D">
        <w:rPr>
          <w:rFonts w:ascii="Times" w:hAnsi="Times" w:cs="Times"/>
          <w:sz w:val="24"/>
          <w:szCs w:val="24"/>
          <w:vertAlign w:val="subscript"/>
        </w:rPr>
        <w:t>2</w:t>
      </w:r>
      <w:r w:rsidRPr="006C774A">
        <w:rPr>
          <w:rFonts w:ascii="Times" w:hAnsi="Times" w:cs="Times"/>
          <w:sz w:val="24"/>
          <w:szCs w:val="24"/>
        </w:rPr>
        <w:t xml:space="preserve"> is a Lewis acid and should generally interact with negatively charged moieties differently from positively charged ones.</w:t>
      </w:r>
    </w:p>
    <w:p w14:paraId="5BCE7E9F" w14:textId="77777777" w:rsidR="006C774A" w:rsidRPr="006C774A" w:rsidRDefault="006C774A" w:rsidP="00252EF5">
      <w:pPr>
        <w:spacing w:after="0" w:line="480" w:lineRule="auto"/>
        <w:jc w:val="both"/>
        <w:rPr>
          <w:rFonts w:ascii="Times" w:hAnsi="Times" w:cs="Times"/>
          <w:sz w:val="24"/>
          <w:szCs w:val="24"/>
        </w:rPr>
      </w:pPr>
    </w:p>
    <w:p w14:paraId="1BDC8489" w14:textId="726B1E00" w:rsidR="006C774A" w:rsidRPr="00E21CA6" w:rsidRDefault="006C774A" w:rsidP="00252EF5">
      <w:pPr>
        <w:spacing w:after="0" w:line="480" w:lineRule="auto"/>
        <w:jc w:val="both"/>
        <w:rPr>
          <w:rFonts w:ascii="Times" w:hAnsi="Times" w:cs="Times"/>
          <w:b/>
          <w:sz w:val="24"/>
          <w:szCs w:val="24"/>
        </w:rPr>
      </w:pPr>
      <w:r w:rsidRPr="00E21CA6">
        <w:rPr>
          <w:rFonts w:ascii="Times" w:hAnsi="Times" w:cs="Times"/>
          <w:b/>
          <w:sz w:val="24"/>
          <w:szCs w:val="24"/>
        </w:rPr>
        <w:t xml:space="preserve">V. Validation </w:t>
      </w:r>
    </w:p>
    <w:p w14:paraId="75D54F63" w14:textId="77777777" w:rsidR="006C774A" w:rsidRPr="006C774A" w:rsidRDefault="006C774A" w:rsidP="00252EF5">
      <w:pPr>
        <w:spacing w:after="0" w:line="480" w:lineRule="auto"/>
        <w:jc w:val="both"/>
        <w:rPr>
          <w:rFonts w:ascii="Times" w:hAnsi="Times" w:cs="Times"/>
          <w:sz w:val="24"/>
          <w:szCs w:val="24"/>
        </w:rPr>
      </w:pPr>
    </w:p>
    <w:p w14:paraId="0C78E331" w14:textId="51105EB0" w:rsidR="002222FE" w:rsidRPr="006C774A" w:rsidRDefault="002222FE" w:rsidP="002222FE">
      <w:pPr>
        <w:spacing w:after="0" w:line="480" w:lineRule="auto"/>
        <w:rPr>
          <w:rFonts w:ascii="Times" w:hAnsi="Times" w:cs="Times"/>
          <w:sz w:val="24"/>
          <w:szCs w:val="24"/>
        </w:rPr>
      </w:pPr>
      <w:r w:rsidRPr="00E21CA6">
        <w:rPr>
          <w:rFonts w:ascii="Times" w:hAnsi="Times" w:cs="Times"/>
          <w:b/>
          <w:sz w:val="24"/>
          <w:szCs w:val="24"/>
        </w:rPr>
        <w:t>A</w:t>
      </w:r>
      <w:r w:rsidR="001347FE">
        <w:rPr>
          <w:rFonts w:ascii="Times" w:hAnsi="Times" w:cs="Times"/>
          <w:b/>
          <w:sz w:val="24"/>
          <w:szCs w:val="24"/>
        </w:rPr>
        <w:t>.</w:t>
      </w:r>
      <w:r w:rsidRPr="00E21CA6">
        <w:rPr>
          <w:rFonts w:ascii="Times" w:hAnsi="Times" w:cs="Times"/>
          <w:b/>
          <w:sz w:val="24"/>
          <w:szCs w:val="24"/>
        </w:rPr>
        <w:t xml:space="preserve"> Experimental Frequency Distribution </w:t>
      </w:r>
    </w:p>
    <w:p w14:paraId="7C0D5B0D" w14:textId="77777777" w:rsidR="001347FE" w:rsidRDefault="001347FE" w:rsidP="001347FE">
      <w:pPr>
        <w:spacing w:after="0" w:line="480" w:lineRule="auto"/>
        <w:jc w:val="both"/>
        <w:rPr>
          <w:rFonts w:ascii="Times" w:hAnsi="Times" w:cs="Times"/>
          <w:sz w:val="24"/>
          <w:szCs w:val="24"/>
        </w:rPr>
      </w:pPr>
    </w:p>
    <w:p w14:paraId="07947FEF" w14:textId="351A59CB" w:rsidR="005D2AF3" w:rsidRPr="005D2AF3" w:rsidRDefault="002222FE" w:rsidP="005D2AF3">
      <w:pPr>
        <w:spacing w:after="0" w:line="480" w:lineRule="auto"/>
        <w:jc w:val="both"/>
        <w:rPr>
          <w:rFonts w:ascii="Times" w:hAnsi="Times" w:cs="Times"/>
          <w:sz w:val="24"/>
          <w:szCs w:val="24"/>
        </w:rPr>
      </w:pPr>
      <w:r>
        <w:rPr>
          <w:rFonts w:ascii="Times" w:hAnsi="Times" w:cs="Times"/>
          <w:sz w:val="24"/>
          <w:szCs w:val="24"/>
        </w:rPr>
        <w:tab/>
      </w:r>
      <w:r w:rsidR="005D2AF3" w:rsidRPr="005D2AF3">
        <w:rPr>
          <w:rFonts w:ascii="Times" w:hAnsi="Times" w:cs="Times"/>
          <w:sz w:val="24"/>
          <w:szCs w:val="24"/>
        </w:rPr>
        <w:t>In order to compare our calculated distributions of CO</w:t>
      </w:r>
      <w:r w:rsidR="005D2AF3" w:rsidRPr="005D2AF3">
        <w:rPr>
          <w:rFonts w:ascii="Times" w:hAnsi="Times" w:cs="Times"/>
          <w:sz w:val="24"/>
          <w:szCs w:val="24"/>
          <w:vertAlign w:val="subscript"/>
        </w:rPr>
        <w:t>2</w:t>
      </w:r>
      <w:r w:rsidR="005D2AF3" w:rsidRPr="005D2AF3">
        <w:rPr>
          <w:rFonts w:ascii="Times" w:hAnsi="Times" w:cs="Times"/>
          <w:sz w:val="24"/>
          <w:szCs w:val="24"/>
        </w:rPr>
        <w:t xml:space="preserve"> vibrational frequencies with experiment, we must account for the effects that broaden or narrow the IR absorption line shape beyond the underlying distribution of frequencies. The finite population lifetime of the asymmetric stretch vibration, reorientation of the CO</w:t>
      </w:r>
      <w:r w:rsidR="005D2AF3" w:rsidRPr="005D2AF3">
        <w:rPr>
          <w:rFonts w:ascii="Times" w:hAnsi="Times" w:cs="Times"/>
          <w:sz w:val="24"/>
          <w:szCs w:val="24"/>
          <w:vertAlign w:val="subscript"/>
        </w:rPr>
        <w:t>2</w:t>
      </w:r>
      <w:r w:rsidR="005D2AF3" w:rsidRPr="005D2AF3">
        <w:rPr>
          <w:rFonts w:ascii="Times" w:hAnsi="Times" w:cs="Times"/>
          <w:sz w:val="24"/>
          <w:szCs w:val="24"/>
        </w:rPr>
        <w:t xml:space="preserve"> molecule, and a variety of other effects can broaden the absorption spectrum. On the other hand, fast dynamics can narrow the absorption spectrum </w:t>
      </w:r>
      <w:r w:rsidR="005D2AF3">
        <w:rPr>
          <w:rFonts w:ascii="Times" w:hAnsi="Times" w:cs="Times"/>
          <w:sz w:val="24"/>
          <w:szCs w:val="24"/>
        </w:rPr>
        <w:t>(i.e</w:t>
      </w:r>
      <w:r w:rsidR="005D2AF3" w:rsidRPr="005D2AF3">
        <w:rPr>
          <w:rFonts w:ascii="Times" w:hAnsi="Times" w:cs="Times"/>
          <w:sz w:val="24"/>
          <w:szCs w:val="24"/>
        </w:rPr>
        <w:t xml:space="preserve">. motional narrowing). A </w:t>
      </w:r>
      <w:r w:rsidR="005D2AF3">
        <w:rPr>
          <w:rFonts w:ascii="Times" w:hAnsi="Times" w:cs="Times"/>
          <w:sz w:val="24"/>
          <w:szCs w:val="24"/>
        </w:rPr>
        <w:t>faithful</w:t>
      </w:r>
      <w:r w:rsidR="005D2AF3" w:rsidRPr="005D2AF3">
        <w:rPr>
          <w:rFonts w:ascii="Times" w:hAnsi="Times" w:cs="Times"/>
          <w:sz w:val="24"/>
          <w:szCs w:val="24"/>
        </w:rPr>
        <w:t xml:space="preserve"> comparison to experiment requires </w:t>
      </w:r>
      <w:r w:rsidR="005D2AF3">
        <w:rPr>
          <w:rFonts w:ascii="Times" w:hAnsi="Times" w:cs="Times"/>
          <w:sz w:val="24"/>
          <w:szCs w:val="24"/>
        </w:rPr>
        <w:t xml:space="preserve">a </w:t>
      </w:r>
      <w:r w:rsidR="005D2AF3" w:rsidRPr="005D2AF3">
        <w:rPr>
          <w:rFonts w:ascii="Times" w:hAnsi="Times" w:cs="Times"/>
          <w:sz w:val="24"/>
          <w:szCs w:val="24"/>
        </w:rPr>
        <w:t>deconvol</w:t>
      </w:r>
      <w:r w:rsidR="005D2AF3">
        <w:rPr>
          <w:rFonts w:ascii="Times" w:hAnsi="Times" w:cs="Times"/>
          <w:sz w:val="24"/>
          <w:szCs w:val="24"/>
        </w:rPr>
        <w:t>ution of</w:t>
      </w:r>
      <w:r w:rsidR="005D2AF3" w:rsidRPr="005D2AF3">
        <w:rPr>
          <w:rFonts w:ascii="Times" w:hAnsi="Times" w:cs="Times"/>
          <w:sz w:val="24"/>
          <w:szCs w:val="24"/>
        </w:rPr>
        <w:t xml:space="preserve"> these contributions to estimate the range of instantaneous frequencies experienced by CO</w:t>
      </w:r>
      <w:r w:rsidR="005D2AF3" w:rsidRPr="005D2AF3">
        <w:rPr>
          <w:rFonts w:ascii="Times" w:hAnsi="Times" w:cs="Times"/>
          <w:sz w:val="24"/>
          <w:szCs w:val="24"/>
          <w:vertAlign w:val="subscript"/>
        </w:rPr>
        <w:t>2</w:t>
      </w:r>
      <w:r w:rsidR="005D2AF3" w:rsidRPr="005D2AF3">
        <w:rPr>
          <w:rFonts w:ascii="Times" w:hAnsi="Times" w:cs="Times"/>
          <w:sz w:val="24"/>
          <w:szCs w:val="24"/>
        </w:rPr>
        <w:t>.</w:t>
      </w:r>
    </w:p>
    <w:p w14:paraId="66FCB11D" w14:textId="25D5C29D" w:rsidR="005D2AF3" w:rsidRDefault="005D2AF3" w:rsidP="005D2AF3">
      <w:pPr>
        <w:spacing w:after="0" w:line="480" w:lineRule="auto"/>
        <w:jc w:val="both"/>
        <w:rPr>
          <w:rFonts w:ascii="Times" w:hAnsi="Times" w:cs="Times"/>
          <w:sz w:val="24"/>
          <w:szCs w:val="24"/>
        </w:rPr>
      </w:pPr>
      <w:r w:rsidRPr="005D2AF3">
        <w:rPr>
          <w:rFonts w:ascii="Times" w:hAnsi="Times" w:cs="Times"/>
          <w:sz w:val="24"/>
          <w:szCs w:val="24"/>
        </w:rPr>
        <w:tab/>
        <w:t xml:space="preserve">2D-IR spectra contain sufficient information to recover the distribution of frequencies, which </w:t>
      </w:r>
      <w:r>
        <w:rPr>
          <w:rFonts w:ascii="Times" w:hAnsi="Times" w:cs="Times"/>
          <w:sz w:val="24"/>
          <w:szCs w:val="24"/>
        </w:rPr>
        <w:t>would be</w:t>
      </w:r>
      <w:r w:rsidRPr="005D2AF3">
        <w:rPr>
          <w:rFonts w:ascii="Times" w:hAnsi="Times" w:cs="Times"/>
          <w:sz w:val="24"/>
          <w:szCs w:val="24"/>
        </w:rPr>
        <w:t xml:space="preserve"> difficult to </w:t>
      </w:r>
      <w:r>
        <w:rPr>
          <w:rFonts w:ascii="Times" w:hAnsi="Times" w:cs="Times"/>
          <w:sz w:val="24"/>
          <w:szCs w:val="24"/>
        </w:rPr>
        <w:t>extract</w:t>
      </w:r>
      <w:r w:rsidRPr="005D2AF3">
        <w:rPr>
          <w:rFonts w:ascii="Times" w:hAnsi="Times" w:cs="Times"/>
          <w:sz w:val="24"/>
          <w:szCs w:val="24"/>
        </w:rPr>
        <w:t xml:space="preserve"> from the linear </w:t>
      </w:r>
      <w:r>
        <w:rPr>
          <w:rFonts w:ascii="Times" w:hAnsi="Times" w:cs="Times"/>
          <w:sz w:val="24"/>
          <w:szCs w:val="24"/>
        </w:rPr>
        <w:t>IR absorption</w:t>
      </w:r>
      <w:r w:rsidRPr="005D2AF3">
        <w:rPr>
          <w:rFonts w:ascii="Times" w:hAnsi="Times" w:cs="Times"/>
          <w:sz w:val="24"/>
          <w:szCs w:val="24"/>
        </w:rPr>
        <w:t xml:space="preserve"> spectrum</w:t>
      </w:r>
      <w:r>
        <w:rPr>
          <w:rFonts w:ascii="Times" w:hAnsi="Times" w:cs="Times"/>
          <w:sz w:val="24"/>
          <w:szCs w:val="24"/>
        </w:rPr>
        <w:t xml:space="preserve"> alone</w:t>
      </w:r>
      <w:r w:rsidRPr="005D2AF3">
        <w:rPr>
          <w:rFonts w:ascii="Times" w:hAnsi="Times" w:cs="Times"/>
          <w:sz w:val="24"/>
          <w:szCs w:val="24"/>
        </w:rPr>
        <w:t>.</w:t>
      </w:r>
      <w:r w:rsidR="002914E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2914E8">
        <w:rPr>
          <w:rFonts w:ascii="Times" w:hAnsi="Times" w:cs="Times"/>
          <w:sz w:val="24"/>
          <w:szCs w:val="24"/>
        </w:rPr>
        <w:fldChar w:fldCharType="separate"/>
      </w:r>
      <w:r w:rsidR="005804BB" w:rsidRPr="005804BB">
        <w:rPr>
          <w:rFonts w:ascii="Times" w:hAnsi="Times" w:cs="Times"/>
          <w:noProof/>
          <w:sz w:val="24"/>
          <w:szCs w:val="24"/>
          <w:vertAlign w:val="superscript"/>
        </w:rPr>
        <w:t>23</w:t>
      </w:r>
      <w:r w:rsidR="002914E8">
        <w:rPr>
          <w:rFonts w:ascii="Times" w:hAnsi="Times" w:cs="Times"/>
          <w:sz w:val="24"/>
          <w:szCs w:val="24"/>
        </w:rPr>
        <w:fldChar w:fldCharType="end"/>
      </w:r>
      <w:r w:rsidRPr="005D2AF3">
        <w:rPr>
          <w:rFonts w:ascii="Times" w:hAnsi="Times" w:cs="Times"/>
          <w:sz w:val="24"/>
          <w:szCs w:val="24"/>
        </w:rPr>
        <w:t xml:space="preserve"> </w:t>
      </w:r>
      <w:r>
        <w:rPr>
          <w:rFonts w:ascii="Times" w:hAnsi="Times" w:cs="Times"/>
          <w:sz w:val="24"/>
          <w:szCs w:val="24"/>
        </w:rPr>
        <w:t>Within the Kubo multi-exponential ansatz, t</w:t>
      </w:r>
      <w:r w:rsidRPr="005D2AF3">
        <w:rPr>
          <w:rFonts w:ascii="Times" w:hAnsi="Times" w:cs="Times"/>
          <w:sz w:val="24"/>
          <w:szCs w:val="24"/>
        </w:rPr>
        <w:t>he width of the frequency distribution is determined by the frequency fluctuation correlation function</w:t>
      </w:r>
    </w:p>
    <w:p w14:paraId="46A1B4D1" w14:textId="77777777" w:rsidR="005D2AF3" w:rsidRPr="005D2AF3" w:rsidRDefault="005D2AF3" w:rsidP="005D2AF3">
      <w:pPr>
        <w:spacing w:after="0" w:line="480" w:lineRule="auto"/>
        <w:jc w:val="both"/>
        <w:rPr>
          <w:rFonts w:ascii="Times" w:hAnsi="Times" w:cs="Times"/>
          <w:sz w:val="24"/>
          <w:szCs w:val="24"/>
        </w:rPr>
      </w:pPr>
    </w:p>
    <w:p w14:paraId="072395B5" w14:textId="31442032" w:rsidR="005D2AF3" w:rsidRPr="005D2AF3" w:rsidRDefault="000B17BB" w:rsidP="005D2AF3">
      <w:pPr>
        <w:spacing w:after="0" w:line="480" w:lineRule="auto"/>
        <w:jc w:val="both"/>
        <w:rPr>
          <w:rFonts w:ascii="Times" w:eastAsiaTheme="minorEastAsia" w:hAnsi="Times" w:cs="Times"/>
          <w:sz w:val="24"/>
          <w:szCs w:val="24"/>
        </w:rPr>
      </w:pPr>
      <m:oMathPara>
        <m:oMath>
          <m:d>
            <m:dPr>
              <m:begChr m:val="〈"/>
              <m:endChr m:val="〉"/>
              <m:ctrlPr>
                <w:rPr>
                  <w:rFonts w:ascii="Cambria Math" w:hAnsi="Cambria Math" w:cs="Times"/>
                  <w:i/>
                  <w:sz w:val="24"/>
                  <w:szCs w:val="24"/>
                </w:rPr>
              </m:ctrlPr>
            </m:dPr>
            <m:e>
              <m:r>
                <w:rPr>
                  <w:rFonts w:ascii="Cambria Math" w:hAnsi="Cambria Math" w:cs="Times"/>
                  <w:sz w:val="24"/>
                  <w:szCs w:val="24"/>
                </w:rPr>
                <m:t>δω</m:t>
              </m:r>
              <m:d>
                <m:dPr>
                  <m:ctrlPr>
                    <w:rPr>
                      <w:rFonts w:ascii="Cambria Math" w:hAnsi="Cambria Math" w:cs="Times"/>
                      <w:i/>
                      <w:sz w:val="24"/>
                      <w:szCs w:val="24"/>
                    </w:rPr>
                  </m:ctrlPr>
                </m:dPr>
                <m:e>
                  <m:r>
                    <w:rPr>
                      <w:rFonts w:ascii="Cambria Math" w:hAnsi="Cambria Math" w:cs="Times"/>
                      <w:sz w:val="24"/>
                      <w:szCs w:val="24"/>
                    </w:rPr>
                    <m:t>t</m:t>
                  </m:r>
                </m:e>
              </m:d>
              <m:r>
                <w:rPr>
                  <w:rFonts w:ascii="Cambria Math" w:hAnsi="Cambria Math" w:cs="Times"/>
                  <w:sz w:val="24"/>
                  <w:szCs w:val="24"/>
                </w:rPr>
                <m:t>δω</m:t>
              </m:r>
              <m:d>
                <m:dPr>
                  <m:ctrlPr>
                    <w:rPr>
                      <w:rFonts w:ascii="Cambria Math" w:hAnsi="Cambria Math" w:cs="Times"/>
                      <w:i/>
                      <w:sz w:val="24"/>
                      <w:szCs w:val="24"/>
                    </w:rPr>
                  </m:ctrlPr>
                </m:dPr>
                <m:e>
                  <m:r>
                    <w:rPr>
                      <w:rFonts w:ascii="Cambria Math" w:hAnsi="Cambria Math" w:cs="Times"/>
                      <w:sz w:val="24"/>
                      <w:szCs w:val="24"/>
                    </w:rPr>
                    <m:t>0</m:t>
                  </m:r>
                </m:e>
              </m:d>
            </m:e>
          </m:d>
          <m:r>
            <w:rPr>
              <w:rFonts w:ascii="Cambria Math" w:hAnsi="Cambria Math" w:cs="Times"/>
              <w:sz w:val="24"/>
              <w:szCs w:val="24"/>
            </w:rPr>
            <m:t xml:space="preserve">= </m:t>
          </m:r>
          <m:nary>
            <m:naryPr>
              <m:chr m:val="∑"/>
              <m:ctrlPr>
                <w:rPr>
                  <w:rFonts w:ascii="Cambria Math" w:hAnsi="Cambria Math" w:cs="Times"/>
                  <w:i/>
                  <w:sz w:val="24"/>
                  <w:szCs w:val="24"/>
                </w:rPr>
              </m:ctrlPr>
            </m:naryPr>
            <m:sub>
              <m:r>
                <w:rPr>
                  <w:rFonts w:ascii="Cambria Math" w:hAnsi="Cambria Math" w:cs="Times"/>
                  <w:sz w:val="24"/>
                  <w:szCs w:val="24"/>
                </w:rPr>
                <m:t>i</m:t>
              </m:r>
            </m:sub>
            <m:sup>
              <m:r>
                <w:rPr>
                  <w:rFonts w:ascii="Cambria Math" w:hAnsi="Cambria Math" w:cs="Times"/>
                  <w:sz w:val="24"/>
                  <w:szCs w:val="24"/>
                </w:rPr>
                <m:t>N</m:t>
              </m:r>
            </m:sup>
            <m:e>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up>
                  <m:r>
                    <w:rPr>
                      <w:rFonts w:ascii="Cambria Math" w:hAnsi="Cambria Math" w:cs="Times"/>
                      <w:sz w:val="24"/>
                      <w:szCs w:val="24"/>
                    </w:rPr>
                    <m:t>2</m:t>
                  </m:r>
                </m:sup>
              </m:sSubSup>
              <m:func>
                <m:funcPr>
                  <m:ctrlPr>
                    <w:rPr>
                      <w:rFonts w:ascii="Cambria Math" w:hAnsi="Cambria Math" w:cs="Times"/>
                      <w:i/>
                      <w:sz w:val="24"/>
                      <w:szCs w:val="24"/>
                    </w:rPr>
                  </m:ctrlPr>
                </m:funcPr>
                <m:fName>
                  <m:r>
                    <m:rPr>
                      <m:sty m:val="p"/>
                    </m:rPr>
                    <w:rPr>
                      <w:rFonts w:ascii="Cambria Math" w:hAnsi="Cambria Math" w:cs="Times"/>
                      <w:sz w:val="24"/>
                      <w:szCs w:val="24"/>
                    </w:rPr>
                    <m:t>exp</m:t>
                  </m:r>
                </m:fName>
                <m:e>
                  <m:d>
                    <m:dPr>
                      <m:ctrlPr>
                        <w:rPr>
                          <w:rFonts w:ascii="Cambria Math" w:hAnsi="Cambria Math" w:cs="Times"/>
                          <w:i/>
                          <w:sz w:val="24"/>
                          <w:szCs w:val="24"/>
                        </w:rPr>
                      </m:ctrlPr>
                    </m:dPr>
                    <m:e>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t</m:t>
                          </m:r>
                        </m:num>
                        <m:den>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i</m:t>
                              </m:r>
                            </m:sub>
                          </m:sSub>
                        </m:den>
                      </m:f>
                    </m:e>
                  </m:d>
                </m:e>
              </m:func>
            </m:e>
          </m:nary>
        </m:oMath>
      </m:oMathPara>
    </w:p>
    <w:p w14:paraId="3B1C9EBA" w14:textId="3880F772" w:rsidR="005D2AF3" w:rsidRPr="005D2AF3" w:rsidRDefault="005D2AF3" w:rsidP="005D2AF3">
      <w:pPr>
        <w:spacing w:after="0" w:line="480" w:lineRule="auto"/>
        <w:jc w:val="right"/>
        <w:rPr>
          <w:rFonts w:ascii="Times" w:hAnsi="Times" w:cs="Times"/>
          <w:sz w:val="24"/>
          <w:szCs w:val="24"/>
        </w:rPr>
      </w:pPr>
      <w:r>
        <w:rPr>
          <w:rFonts w:ascii="Times" w:eastAsiaTheme="minorEastAsia" w:hAnsi="Times" w:cs="Times"/>
          <w:sz w:val="24"/>
          <w:szCs w:val="24"/>
        </w:rPr>
        <w:t>(6)</w:t>
      </w:r>
    </w:p>
    <w:p w14:paraId="7B32F101" w14:textId="5C984E3C" w:rsidR="005D2AF3" w:rsidRDefault="005D2AF3" w:rsidP="005D2AF3">
      <w:pPr>
        <w:spacing w:after="0" w:line="480" w:lineRule="auto"/>
        <w:jc w:val="both"/>
        <w:rPr>
          <w:rFonts w:ascii="Times" w:hAnsi="Times" w:cs="Times"/>
          <w:sz w:val="24"/>
          <w:szCs w:val="24"/>
        </w:rPr>
      </w:pPr>
      <w:r w:rsidRPr="005D2AF3">
        <w:rPr>
          <w:rFonts w:ascii="Times" w:hAnsi="Times" w:cs="Times"/>
          <w:sz w:val="24"/>
          <w:szCs w:val="24"/>
        </w:rPr>
        <w:t xml:space="preserve">where </w:t>
      </w:r>
      <m:oMath>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up>
            <m:r>
              <w:rPr>
                <w:rFonts w:ascii="Cambria Math" w:hAnsi="Cambria Math" w:cs="Times"/>
                <w:sz w:val="24"/>
                <w:szCs w:val="24"/>
              </w:rPr>
              <m:t>2</m:t>
            </m:r>
          </m:sup>
        </m:sSubSup>
      </m:oMath>
      <w:r>
        <w:rPr>
          <w:rFonts w:ascii="Times" w:eastAsiaTheme="minorEastAsia" w:hAnsi="Times" w:cs="Times"/>
          <w:sz w:val="24"/>
          <w:szCs w:val="24"/>
        </w:rPr>
        <w:t xml:space="preserve"> </w:t>
      </w:r>
      <w:r w:rsidRPr="005D2AF3">
        <w:rPr>
          <w:rFonts w:ascii="Times" w:hAnsi="Times" w:cs="Times"/>
          <w:sz w:val="24"/>
          <w:szCs w:val="24"/>
        </w:rPr>
        <w:t xml:space="preserve">are the variances of frequency modulations, and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i</m:t>
            </m:r>
          </m:sub>
        </m:sSub>
      </m:oMath>
      <w:r w:rsidRPr="005D2AF3">
        <w:rPr>
          <w:rFonts w:ascii="Times" w:hAnsi="Times" w:cs="Times"/>
          <w:sz w:val="24"/>
          <w:szCs w:val="24"/>
        </w:rPr>
        <w:t xml:space="preserve"> are the timescales for the respective frequency </w:t>
      </w:r>
      <w:proofErr w:type="gramStart"/>
      <w:r w:rsidRPr="005D2AF3">
        <w:rPr>
          <w:rFonts w:ascii="Times" w:hAnsi="Times" w:cs="Times"/>
          <w:sz w:val="24"/>
          <w:szCs w:val="24"/>
        </w:rPr>
        <w:t>fluctuations.</w:t>
      </w:r>
      <w:proofErr w:type="gramEnd"/>
      <w:r w:rsidRPr="005D2AF3">
        <w:rPr>
          <w:rFonts w:ascii="Times" w:hAnsi="Times" w:cs="Times"/>
          <w:sz w:val="24"/>
          <w:szCs w:val="24"/>
        </w:rPr>
        <w:t xml:space="preserve"> The width of the frequency distribution is the sum of squares of the different broadening processes</w:t>
      </w:r>
    </w:p>
    <w:p w14:paraId="16DAF2B6" w14:textId="77777777" w:rsidR="005D2AF3" w:rsidRPr="005D2AF3" w:rsidRDefault="005D2AF3" w:rsidP="005D2AF3">
      <w:pPr>
        <w:spacing w:after="0" w:line="480" w:lineRule="auto"/>
        <w:jc w:val="both"/>
        <w:rPr>
          <w:rFonts w:ascii="Times" w:hAnsi="Times" w:cs="Times"/>
          <w:sz w:val="24"/>
          <w:szCs w:val="24"/>
        </w:rPr>
      </w:pPr>
    </w:p>
    <w:p w14:paraId="6C54B2AA" w14:textId="2D5DC666" w:rsidR="005D2AF3" w:rsidRPr="005D2AF3" w:rsidRDefault="000B17BB" w:rsidP="005D2AF3">
      <w:pPr>
        <w:spacing w:after="0" w:line="480" w:lineRule="auto"/>
        <w:jc w:val="both"/>
        <w:rPr>
          <w:rFonts w:ascii="Times" w:eastAsiaTheme="minorEastAsia" w:hAnsi="Times" w:cs="Times"/>
          <w:sz w:val="24"/>
          <w:szCs w:val="24"/>
        </w:rPr>
      </w:pPr>
      <m:oMathPara>
        <m:oMath>
          <m:d>
            <m:dPr>
              <m:begChr m:val="〈"/>
              <m:endChr m:val="〉"/>
              <m:ctrlPr>
                <w:rPr>
                  <w:rFonts w:ascii="Cambria Math" w:hAnsi="Cambria Math" w:cs="Times"/>
                  <w:i/>
                  <w:sz w:val="24"/>
                  <w:szCs w:val="24"/>
                </w:rPr>
              </m:ctrlPr>
            </m:dPr>
            <m:e>
              <m:r>
                <w:rPr>
                  <w:rFonts w:ascii="Cambria Math" w:hAnsi="Cambria Math" w:cs="Times"/>
                  <w:sz w:val="24"/>
                  <w:szCs w:val="24"/>
                </w:rPr>
                <m:t>δ</m:t>
              </m:r>
              <m:sSup>
                <m:sSupPr>
                  <m:ctrlPr>
                    <w:rPr>
                      <w:rFonts w:ascii="Cambria Math" w:hAnsi="Cambria Math" w:cs="Times"/>
                      <w:i/>
                      <w:sz w:val="24"/>
                      <w:szCs w:val="24"/>
                    </w:rPr>
                  </m:ctrlPr>
                </m:sSupPr>
                <m:e>
                  <m:r>
                    <w:rPr>
                      <w:rFonts w:ascii="Cambria Math" w:hAnsi="Cambria Math" w:cs="Times"/>
                      <w:sz w:val="24"/>
                      <w:szCs w:val="24"/>
                    </w:rPr>
                    <m:t>ω</m:t>
                  </m:r>
                </m:e>
                <m:sup>
                  <m:r>
                    <w:rPr>
                      <w:rFonts w:ascii="Cambria Math" w:hAnsi="Cambria Math" w:cs="Times"/>
                      <w:sz w:val="24"/>
                      <w:szCs w:val="24"/>
                    </w:rPr>
                    <m:t>2</m:t>
                  </m:r>
                </m:sup>
              </m:sSup>
            </m:e>
          </m:d>
          <m:r>
            <w:rPr>
              <w:rFonts w:ascii="Cambria Math" w:hAnsi="Cambria Math" w:cs="Times"/>
              <w:sz w:val="24"/>
              <w:szCs w:val="24"/>
            </w:rPr>
            <m:t>=</m:t>
          </m:r>
          <m:nary>
            <m:naryPr>
              <m:chr m:val="∑"/>
              <m:ctrlPr>
                <w:rPr>
                  <w:rFonts w:ascii="Cambria Math" w:hAnsi="Cambria Math" w:cs="Times"/>
                  <w:i/>
                  <w:sz w:val="24"/>
                  <w:szCs w:val="24"/>
                </w:rPr>
              </m:ctrlPr>
            </m:naryPr>
            <m:sub>
              <m:r>
                <w:rPr>
                  <w:rFonts w:ascii="Cambria Math" w:hAnsi="Cambria Math" w:cs="Times"/>
                  <w:sz w:val="24"/>
                  <w:szCs w:val="24"/>
                </w:rPr>
                <m:t>i</m:t>
              </m:r>
            </m:sub>
            <m:sup>
              <m:r>
                <w:rPr>
                  <w:rFonts w:ascii="Cambria Math" w:hAnsi="Cambria Math" w:cs="Times"/>
                  <w:sz w:val="24"/>
                  <w:szCs w:val="24"/>
                </w:rPr>
                <m:t>N</m:t>
              </m:r>
            </m:sup>
            <m:e>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up>
                  <m:r>
                    <w:rPr>
                      <w:rFonts w:ascii="Cambria Math" w:hAnsi="Cambria Math" w:cs="Times"/>
                      <w:sz w:val="24"/>
                      <w:szCs w:val="24"/>
                    </w:rPr>
                    <m:t>2</m:t>
                  </m:r>
                </m:sup>
              </m:sSubSup>
            </m:e>
          </m:nary>
        </m:oMath>
      </m:oMathPara>
    </w:p>
    <w:p w14:paraId="5C49B892" w14:textId="37B20977" w:rsidR="005D2AF3" w:rsidRPr="005D2AF3" w:rsidRDefault="005D2AF3" w:rsidP="005D2AF3">
      <w:pPr>
        <w:spacing w:after="0" w:line="480" w:lineRule="auto"/>
        <w:jc w:val="right"/>
        <w:rPr>
          <w:rFonts w:ascii="Times" w:hAnsi="Times" w:cs="Times"/>
          <w:sz w:val="24"/>
          <w:szCs w:val="24"/>
        </w:rPr>
      </w:pPr>
      <w:r>
        <w:rPr>
          <w:rFonts w:ascii="Times" w:eastAsiaTheme="minorEastAsia" w:hAnsi="Times" w:cs="Times"/>
          <w:sz w:val="24"/>
          <w:szCs w:val="24"/>
        </w:rPr>
        <w:t>(7)</w:t>
      </w:r>
    </w:p>
    <w:p w14:paraId="085714FA" w14:textId="7E3B0867" w:rsidR="005D2AF3" w:rsidRDefault="00AB37C2" w:rsidP="005D2AF3">
      <w:pPr>
        <w:spacing w:after="0" w:line="480" w:lineRule="auto"/>
        <w:jc w:val="both"/>
        <w:rPr>
          <w:rFonts w:ascii="Times" w:hAnsi="Times" w:cs="Times"/>
          <w:sz w:val="24"/>
          <w:szCs w:val="24"/>
        </w:rPr>
      </w:pPr>
      <w:r>
        <w:rPr>
          <w:rFonts w:ascii="Times" w:hAnsi="Times" w:cs="Times"/>
          <w:sz w:val="24"/>
          <w:szCs w:val="24"/>
        </w:rPr>
        <w:t xml:space="preserve">The contribution of homogeneous processes whose frequency fluctuations are too fast to be resolved </w:t>
      </w:r>
      <w:r w:rsidR="005D2AF3" w:rsidRPr="005D2AF3">
        <w:rPr>
          <w:rFonts w:ascii="Times" w:hAnsi="Times" w:cs="Times"/>
          <w:sz w:val="24"/>
          <w:szCs w:val="24"/>
        </w:rPr>
        <w:t xml:space="preserve">(specifically when </w:t>
      </w:r>
      <m:oMath>
        <m:sSub>
          <m:sSubPr>
            <m:ctrlPr>
              <w:rPr>
                <w:rFonts w:ascii="Cambria Math" w:hAnsi="Cambria Math" w:cs="Times"/>
                <w:i/>
                <w:sz w:val="24"/>
                <w:szCs w:val="24"/>
              </w:rPr>
            </m:ctrlPr>
          </m:sSub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Sub>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i</m:t>
            </m:r>
          </m:sub>
        </m:sSub>
        <m:r>
          <w:rPr>
            <w:rFonts w:ascii="Cambria Math" w:hAnsi="Cambria Math" w:cs="Times"/>
            <w:sz w:val="24"/>
            <w:szCs w:val="24"/>
          </w:rPr>
          <m:t>≪1</m:t>
        </m:r>
      </m:oMath>
      <w:r>
        <w:rPr>
          <w:rFonts w:ascii="Times" w:hAnsi="Times" w:cs="Times"/>
          <w:sz w:val="24"/>
          <w:szCs w:val="24"/>
        </w:rPr>
        <w:t>) can be</w:t>
      </w:r>
      <w:r w:rsidR="005D2AF3" w:rsidRPr="005D2AF3">
        <w:rPr>
          <w:rFonts w:ascii="Times" w:hAnsi="Times" w:cs="Times"/>
          <w:sz w:val="24"/>
          <w:szCs w:val="24"/>
        </w:rPr>
        <w:t xml:space="preserve"> </w:t>
      </w:r>
      <w:r>
        <w:rPr>
          <w:rFonts w:ascii="Times" w:hAnsi="Times" w:cs="Times"/>
          <w:sz w:val="24"/>
          <w:szCs w:val="24"/>
        </w:rPr>
        <w:t xml:space="preserve">approximated as </w:t>
      </w:r>
      <m:oMath>
        <m:r>
          <w:rPr>
            <w:rFonts w:ascii="Cambria Math" w:hAnsi="Cambria Math" w:cs="Times"/>
            <w:sz w:val="24"/>
            <w:szCs w:val="24"/>
          </w:rPr>
          <m:t>δ</m:t>
        </m:r>
        <m:d>
          <m:dPr>
            <m:ctrlPr>
              <w:rPr>
                <w:rFonts w:ascii="Cambria Math" w:hAnsi="Cambria Math" w:cs="Times"/>
                <w:i/>
                <w:sz w:val="24"/>
                <w:szCs w:val="24"/>
              </w:rPr>
            </m:ctrlPr>
          </m:dPr>
          <m:e>
            <m:r>
              <w:rPr>
                <w:rFonts w:ascii="Cambria Math" w:hAnsi="Cambria Math" w:cs="Times"/>
                <w:sz w:val="24"/>
                <w:szCs w:val="24"/>
              </w:rPr>
              <m:t>t</m:t>
            </m:r>
          </m:e>
        </m:d>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H</m:t>
            </m:r>
          </m:sub>
          <m:sup>
            <m:r>
              <w:rPr>
                <w:rFonts w:ascii="Cambria Math" w:hAnsi="Cambria Math" w:cs="Times"/>
                <w:sz w:val="24"/>
                <w:szCs w:val="24"/>
              </w:rPr>
              <m:t>2</m:t>
            </m:r>
          </m:sup>
        </m:sSubSup>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oMath>
      <w:r>
        <w:rPr>
          <w:rFonts w:ascii="Times" w:eastAsiaTheme="minorEastAsia" w:hAnsi="Times" w:cs="Times"/>
          <w:sz w:val="24"/>
          <w:szCs w:val="24"/>
        </w:rPr>
        <w:t>, which results in a frequency correlation function</w:t>
      </w:r>
      <w:r w:rsidR="005D2AF3" w:rsidRPr="005D2AF3">
        <w:rPr>
          <w:rFonts w:ascii="Times" w:hAnsi="Times" w:cs="Times"/>
          <w:sz w:val="24"/>
          <w:szCs w:val="24"/>
        </w:rPr>
        <w:t>:</w:t>
      </w:r>
    </w:p>
    <w:p w14:paraId="4F67A1F2" w14:textId="77777777" w:rsidR="00AB37C2" w:rsidRPr="005D2AF3" w:rsidRDefault="00AB37C2" w:rsidP="005D2AF3">
      <w:pPr>
        <w:spacing w:after="0" w:line="480" w:lineRule="auto"/>
        <w:jc w:val="both"/>
        <w:rPr>
          <w:rFonts w:ascii="Times" w:hAnsi="Times" w:cs="Times"/>
          <w:sz w:val="24"/>
          <w:szCs w:val="24"/>
        </w:rPr>
      </w:pPr>
    </w:p>
    <w:p w14:paraId="0FCC7FFB" w14:textId="73FE04ED" w:rsidR="005D2AF3" w:rsidRPr="005D2AF3" w:rsidRDefault="000B17BB" w:rsidP="005D2AF3">
      <w:pPr>
        <w:spacing w:after="0" w:line="480" w:lineRule="auto"/>
        <w:jc w:val="both"/>
        <w:rPr>
          <w:rFonts w:ascii="Times" w:hAnsi="Times" w:cs="Times"/>
          <w:sz w:val="24"/>
          <w:szCs w:val="24"/>
        </w:rPr>
      </w:pPr>
      <m:oMathPara>
        <m:oMath>
          <m:d>
            <m:dPr>
              <m:begChr m:val="〈"/>
              <m:endChr m:val="〉"/>
              <m:ctrlPr>
                <w:rPr>
                  <w:rFonts w:ascii="Cambria Math" w:hAnsi="Cambria Math" w:cs="Times"/>
                  <w:i/>
                  <w:sz w:val="24"/>
                  <w:szCs w:val="24"/>
                </w:rPr>
              </m:ctrlPr>
            </m:dPr>
            <m:e>
              <m:r>
                <w:rPr>
                  <w:rFonts w:ascii="Cambria Math" w:hAnsi="Cambria Math" w:cs="Times"/>
                  <w:sz w:val="24"/>
                  <w:szCs w:val="24"/>
                </w:rPr>
                <m:t>δω</m:t>
              </m:r>
              <m:d>
                <m:dPr>
                  <m:ctrlPr>
                    <w:rPr>
                      <w:rFonts w:ascii="Cambria Math" w:hAnsi="Cambria Math" w:cs="Times"/>
                      <w:i/>
                      <w:sz w:val="24"/>
                      <w:szCs w:val="24"/>
                    </w:rPr>
                  </m:ctrlPr>
                </m:dPr>
                <m:e>
                  <m:r>
                    <w:rPr>
                      <w:rFonts w:ascii="Cambria Math" w:hAnsi="Cambria Math" w:cs="Times"/>
                      <w:sz w:val="24"/>
                      <w:szCs w:val="24"/>
                    </w:rPr>
                    <m:t>t</m:t>
                  </m:r>
                </m:e>
              </m:d>
              <m:r>
                <w:rPr>
                  <w:rFonts w:ascii="Cambria Math" w:hAnsi="Cambria Math" w:cs="Times"/>
                  <w:sz w:val="24"/>
                  <w:szCs w:val="24"/>
                </w:rPr>
                <m:t>δω</m:t>
              </m:r>
              <m:d>
                <m:dPr>
                  <m:ctrlPr>
                    <w:rPr>
                      <w:rFonts w:ascii="Cambria Math" w:hAnsi="Cambria Math" w:cs="Times"/>
                      <w:i/>
                      <w:sz w:val="24"/>
                      <w:szCs w:val="24"/>
                    </w:rPr>
                  </m:ctrlPr>
                </m:dPr>
                <m:e>
                  <m:r>
                    <w:rPr>
                      <w:rFonts w:ascii="Cambria Math" w:hAnsi="Cambria Math" w:cs="Times"/>
                      <w:sz w:val="24"/>
                      <w:szCs w:val="24"/>
                    </w:rPr>
                    <m:t>0</m:t>
                  </m:r>
                </m:e>
              </m:d>
            </m:e>
          </m:d>
          <m:r>
            <w:rPr>
              <w:rFonts w:ascii="Cambria Math" w:hAnsi="Cambria Math" w:cs="Times"/>
              <w:sz w:val="24"/>
              <w:szCs w:val="24"/>
            </w:rPr>
            <m:t>=δ</m:t>
          </m:r>
          <m:d>
            <m:dPr>
              <m:ctrlPr>
                <w:rPr>
                  <w:rFonts w:ascii="Cambria Math" w:hAnsi="Cambria Math" w:cs="Times"/>
                  <w:i/>
                  <w:sz w:val="24"/>
                  <w:szCs w:val="24"/>
                </w:rPr>
              </m:ctrlPr>
            </m:dPr>
            <m:e>
              <m:r>
                <w:rPr>
                  <w:rFonts w:ascii="Cambria Math" w:hAnsi="Cambria Math" w:cs="Times"/>
                  <w:sz w:val="24"/>
                  <w:szCs w:val="24"/>
                </w:rPr>
                <m:t>t</m:t>
              </m:r>
            </m:e>
          </m:d>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H</m:t>
              </m:r>
            </m:sub>
            <m:sup>
              <m:r>
                <w:rPr>
                  <w:rFonts w:ascii="Cambria Math" w:hAnsi="Cambria Math" w:cs="Times"/>
                  <w:sz w:val="24"/>
                  <w:szCs w:val="24"/>
                </w:rPr>
                <m:t>2</m:t>
              </m:r>
            </m:sup>
          </m:sSubSup>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r>
            <w:rPr>
              <w:rFonts w:ascii="Cambria Math" w:hAnsi="Cambria Math" w:cs="Times"/>
              <w:sz w:val="24"/>
              <w:szCs w:val="24"/>
            </w:rPr>
            <m:t>+</m:t>
          </m:r>
          <m:nary>
            <m:naryPr>
              <m:chr m:val="∑"/>
              <m:ctrlPr>
                <w:rPr>
                  <w:rFonts w:ascii="Cambria Math" w:hAnsi="Cambria Math" w:cs="Times"/>
                  <w:i/>
                  <w:sz w:val="24"/>
                  <w:szCs w:val="24"/>
                </w:rPr>
              </m:ctrlPr>
            </m:naryPr>
            <m:sub>
              <m:r>
                <w:rPr>
                  <w:rFonts w:ascii="Cambria Math" w:hAnsi="Cambria Math" w:cs="Times"/>
                  <w:sz w:val="24"/>
                  <w:szCs w:val="24"/>
                </w:rPr>
                <m:t>i</m:t>
              </m:r>
            </m:sub>
            <m:sup>
              <m:r>
                <w:rPr>
                  <w:rFonts w:ascii="Cambria Math" w:hAnsi="Cambria Math" w:cs="Times"/>
                  <w:sz w:val="24"/>
                  <w:szCs w:val="24"/>
                </w:rPr>
                <m:t>N-1</m:t>
              </m:r>
            </m:sup>
            <m:e>
              <m:sSubSup>
                <m:sSubSupPr>
                  <m:ctrlPr>
                    <w:rPr>
                      <w:rFonts w:ascii="Cambria Math" w:hAnsi="Cambria Math" w:cs="Times"/>
                      <w:sz w:val="24"/>
                      <w:szCs w:val="24"/>
                    </w:rPr>
                  </m:ctrlPr>
                </m:sSubSupPr>
                <m:e>
                  <m:r>
                    <m:rPr>
                      <m:sty m:val="p"/>
                    </m:rPr>
                    <w:rPr>
                      <w:rFonts w:ascii="Cambria Math" w:hAnsi="Cambria Math" w:cs="Times"/>
                      <w:sz w:val="24"/>
                      <w:szCs w:val="24"/>
                    </w:rPr>
                    <m:t>Δ</m:t>
                  </m:r>
                </m:e>
                <m:sub>
                  <m:r>
                    <w:rPr>
                      <w:rFonts w:ascii="Cambria Math" w:hAnsi="Cambria Math" w:cs="Times"/>
                      <w:sz w:val="24"/>
                      <w:szCs w:val="24"/>
                    </w:rPr>
                    <m:t>i</m:t>
                  </m:r>
                  <m:ctrlPr>
                    <w:rPr>
                      <w:rFonts w:ascii="Cambria Math" w:hAnsi="Cambria Math" w:cs="Times"/>
                      <w:i/>
                      <w:sz w:val="24"/>
                      <w:szCs w:val="24"/>
                    </w:rPr>
                  </m:ctrlPr>
                </m:sub>
                <m:sup>
                  <m:r>
                    <m:rPr>
                      <m:sty m:val="p"/>
                    </m:rPr>
                    <w:rPr>
                      <w:rFonts w:ascii="Cambria Math" w:hAnsi="Cambria Math" w:cs="Times"/>
                      <w:sz w:val="24"/>
                      <w:szCs w:val="24"/>
                    </w:rPr>
                    <m:t>2</m:t>
                  </m:r>
                </m:sup>
              </m:sSubSup>
              <m:func>
                <m:funcPr>
                  <m:ctrlPr>
                    <w:rPr>
                      <w:rFonts w:ascii="Cambria Math" w:hAnsi="Cambria Math" w:cs="Times"/>
                      <w:i/>
                      <w:sz w:val="24"/>
                      <w:szCs w:val="24"/>
                    </w:rPr>
                  </m:ctrlPr>
                </m:funcPr>
                <m:fName>
                  <m:r>
                    <m:rPr>
                      <m:sty m:val="p"/>
                    </m:rPr>
                    <w:rPr>
                      <w:rFonts w:ascii="Cambria Math" w:hAnsi="Cambria Math" w:cs="Times"/>
                      <w:sz w:val="24"/>
                      <w:szCs w:val="24"/>
                    </w:rPr>
                    <m:t>exp</m:t>
                  </m:r>
                </m:fName>
                <m:e>
                  <m:d>
                    <m:dPr>
                      <m:ctrlPr>
                        <w:rPr>
                          <w:rFonts w:ascii="Cambria Math" w:hAnsi="Cambria Math" w:cs="Times"/>
                          <w:i/>
                          <w:sz w:val="24"/>
                          <w:szCs w:val="24"/>
                        </w:rPr>
                      </m:ctrlPr>
                    </m:dPr>
                    <m:e>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t</m:t>
                          </m:r>
                        </m:num>
                        <m:den>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i</m:t>
                              </m:r>
                            </m:sub>
                          </m:sSub>
                        </m:den>
                      </m:f>
                    </m:e>
                  </m:d>
                </m:e>
              </m:func>
            </m:e>
          </m:nary>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δ</m:t>
              </m:r>
              <m:d>
                <m:dPr>
                  <m:ctrlPr>
                    <w:rPr>
                      <w:rFonts w:ascii="Cambria Math" w:hAnsi="Cambria Math" w:cs="Times"/>
                      <w:i/>
                      <w:sz w:val="24"/>
                      <w:szCs w:val="24"/>
                    </w:rPr>
                  </m:ctrlPr>
                </m:dPr>
                <m:e>
                  <m:r>
                    <w:rPr>
                      <w:rFonts w:ascii="Cambria Math" w:hAnsi="Cambria Math" w:cs="Times"/>
                      <w:sz w:val="24"/>
                      <w:szCs w:val="24"/>
                    </w:rPr>
                    <m:t>t</m:t>
                  </m:r>
                </m:e>
              </m:d>
            </m:num>
            <m:den>
              <m:sSubSup>
                <m:sSubSupPr>
                  <m:ctrlPr>
                    <w:rPr>
                      <w:rFonts w:ascii="Cambria Math" w:hAnsi="Cambria Math" w:cs="Times"/>
                      <w:i/>
                      <w:sz w:val="24"/>
                      <w:szCs w:val="24"/>
                    </w:rPr>
                  </m:ctrlPr>
                </m:sSubSupPr>
                <m:e>
                  <m:r>
                    <w:rPr>
                      <w:rFonts w:ascii="Cambria Math" w:hAnsi="Cambria Math" w:cs="Times"/>
                      <w:sz w:val="24"/>
                      <w:szCs w:val="24"/>
                    </w:rPr>
                    <m:t>T</m:t>
                  </m:r>
                </m:e>
                <m:sub>
                  <m:r>
                    <w:rPr>
                      <w:rFonts w:ascii="Cambria Math" w:hAnsi="Cambria Math" w:cs="Times"/>
                      <w:sz w:val="24"/>
                      <w:szCs w:val="24"/>
                    </w:rPr>
                    <m:t>2</m:t>
                  </m:r>
                </m:sub>
                <m:sup>
                  <m:r>
                    <w:rPr>
                      <w:rFonts w:ascii="Cambria Math" w:hAnsi="Cambria Math" w:cs="Times"/>
                      <w:sz w:val="24"/>
                      <w:szCs w:val="24"/>
                    </w:rPr>
                    <m:t>*</m:t>
                  </m:r>
                </m:sup>
              </m:sSubSup>
            </m:den>
          </m:f>
          <m:r>
            <w:rPr>
              <w:rFonts w:ascii="Cambria Math" w:hAnsi="Cambria Math" w:cs="Times"/>
              <w:sz w:val="24"/>
              <w:szCs w:val="24"/>
            </w:rPr>
            <m:t>+</m:t>
          </m:r>
          <m:nary>
            <m:naryPr>
              <m:chr m:val="∑"/>
              <m:ctrlPr>
                <w:rPr>
                  <w:rFonts w:ascii="Cambria Math" w:hAnsi="Cambria Math" w:cs="Times"/>
                  <w:i/>
                  <w:sz w:val="24"/>
                  <w:szCs w:val="24"/>
                </w:rPr>
              </m:ctrlPr>
            </m:naryPr>
            <m:sub>
              <m:r>
                <w:rPr>
                  <w:rFonts w:ascii="Cambria Math" w:hAnsi="Cambria Math" w:cs="Times"/>
                  <w:sz w:val="24"/>
                  <w:szCs w:val="24"/>
                </w:rPr>
                <m:t>i</m:t>
              </m:r>
            </m:sub>
            <m:sup>
              <m:r>
                <w:rPr>
                  <w:rFonts w:ascii="Cambria Math" w:hAnsi="Cambria Math" w:cs="Times"/>
                  <w:sz w:val="24"/>
                  <w:szCs w:val="24"/>
                </w:rPr>
                <m:t>N-1</m:t>
              </m:r>
            </m:sup>
            <m:e>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up>
                  <m:r>
                    <w:rPr>
                      <w:rFonts w:ascii="Cambria Math" w:hAnsi="Cambria Math" w:cs="Times"/>
                      <w:sz w:val="24"/>
                      <w:szCs w:val="24"/>
                    </w:rPr>
                    <m:t>2</m:t>
                  </m:r>
                </m:sup>
              </m:sSubSup>
              <m:func>
                <m:funcPr>
                  <m:ctrlPr>
                    <w:rPr>
                      <w:rFonts w:ascii="Cambria Math" w:hAnsi="Cambria Math" w:cs="Times"/>
                      <w:i/>
                      <w:sz w:val="24"/>
                      <w:szCs w:val="24"/>
                    </w:rPr>
                  </m:ctrlPr>
                </m:funcPr>
                <m:fName>
                  <m:r>
                    <m:rPr>
                      <m:sty m:val="p"/>
                    </m:rPr>
                    <w:rPr>
                      <w:rFonts w:ascii="Cambria Math" w:hAnsi="Cambria Math" w:cs="Times"/>
                      <w:sz w:val="24"/>
                      <w:szCs w:val="24"/>
                    </w:rPr>
                    <m:t>exp</m:t>
                  </m:r>
                </m:fName>
                <m:e>
                  <m:d>
                    <m:dPr>
                      <m:ctrlPr>
                        <w:rPr>
                          <w:rFonts w:ascii="Cambria Math" w:hAnsi="Cambria Math" w:cs="Times"/>
                          <w:i/>
                          <w:sz w:val="24"/>
                          <w:szCs w:val="24"/>
                        </w:rPr>
                      </m:ctrlPr>
                    </m:dPr>
                    <m:e>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t</m:t>
                          </m:r>
                        </m:num>
                        <m:den>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i</m:t>
                              </m:r>
                            </m:sub>
                          </m:sSub>
                        </m:den>
                      </m:f>
                    </m:e>
                  </m:d>
                </m:e>
              </m:func>
            </m:e>
          </m:nary>
        </m:oMath>
      </m:oMathPara>
    </w:p>
    <w:p w14:paraId="118EF588" w14:textId="4BAD0E6F" w:rsidR="00AB37C2" w:rsidRDefault="00AB37C2" w:rsidP="00AB37C2">
      <w:pPr>
        <w:spacing w:after="0" w:line="480" w:lineRule="auto"/>
        <w:jc w:val="right"/>
        <w:rPr>
          <w:rFonts w:ascii="Times" w:hAnsi="Times" w:cs="Times"/>
          <w:sz w:val="24"/>
          <w:szCs w:val="24"/>
        </w:rPr>
      </w:pPr>
      <w:r>
        <w:rPr>
          <w:rFonts w:ascii="Times" w:hAnsi="Times" w:cs="Times"/>
          <w:sz w:val="24"/>
          <w:szCs w:val="24"/>
        </w:rPr>
        <w:t>(8)</w:t>
      </w:r>
    </w:p>
    <w:p w14:paraId="1A62E0BF" w14:textId="384E97C3" w:rsidR="005D2AF3" w:rsidRPr="005D2AF3" w:rsidRDefault="005D2AF3" w:rsidP="00EF79F9">
      <w:pPr>
        <w:spacing w:after="0" w:line="480" w:lineRule="auto"/>
        <w:jc w:val="both"/>
        <w:rPr>
          <w:rFonts w:ascii="Times" w:hAnsi="Times" w:cs="Times"/>
          <w:sz w:val="24"/>
          <w:szCs w:val="24"/>
        </w:rPr>
      </w:pPr>
      <w:r w:rsidRPr="005D2AF3">
        <w:rPr>
          <w:rFonts w:ascii="Times" w:hAnsi="Times" w:cs="Times"/>
          <w:sz w:val="24"/>
          <w:szCs w:val="24"/>
        </w:rPr>
        <w:t xml:space="preserve">where </w:t>
      </w:r>
      <m:oMath>
        <m:sSubSup>
          <m:sSubSupPr>
            <m:ctrlPr>
              <w:rPr>
                <w:rFonts w:ascii="Cambria Math" w:hAnsi="Cambria Math" w:cs="Times"/>
                <w:i/>
                <w:sz w:val="24"/>
                <w:szCs w:val="24"/>
              </w:rPr>
            </m:ctrlPr>
          </m:sSubSupPr>
          <m:e>
            <m:r>
              <w:rPr>
                <w:rFonts w:ascii="Cambria Math" w:hAnsi="Cambria Math" w:cs="Times"/>
                <w:sz w:val="24"/>
                <w:szCs w:val="24"/>
              </w:rPr>
              <m:t>T</m:t>
            </m:r>
          </m:e>
          <m:sub>
            <m:r>
              <w:rPr>
                <w:rFonts w:ascii="Cambria Math" w:hAnsi="Cambria Math" w:cs="Times"/>
                <w:sz w:val="24"/>
                <w:szCs w:val="24"/>
              </w:rPr>
              <m:t>2</m:t>
            </m:r>
          </m:sub>
          <m:sup>
            <m:r>
              <w:rPr>
                <w:rFonts w:ascii="Cambria Math" w:hAnsi="Cambria Math" w:cs="Times"/>
                <w:sz w:val="24"/>
                <w:szCs w:val="24"/>
              </w:rPr>
              <m:t>*</m:t>
            </m:r>
          </m:sup>
        </m:sSubSup>
        <m:r>
          <w:rPr>
            <w:rFonts w:ascii="Cambria Math" w:hAnsi="Cambria Math" w:cs="Times"/>
            <w:sz w:val="24"/>
            <w:szCs w:val="24"/>
          </w:rPr>
          <m:t>≡</m:t>
        </m:r>
        <m:sSup>
          <m:sSupPr>
            <m:ctrlPr>
              <w:rPr>
                <w:rFonts w:ascii="Cambria Math" w:hAnsi="Cambria Math" w:cs="Times"/>
                <w:i/>
                <w:sz w:val="24"/>
                <w:szCs w:val="24"/>
              </w:rPr>
            </m:ctrlPr>
          </m:sSupPr>
          <m:e>
            <m:d>
              <m:dPr>
                <m:ctrlPr>
                  <w:rPr>
                    <w:rFonts w:ascii="Cambria Math" w:hAnsi="Cambria Math" w:cs="Times"/>
                    <w:i/>
                    <w:sz w:val="24"/>
                    <w:szCs w:val="24"/>
                  </w:rPr>
                </m:ctrlPr>
              </m:dPr>
              <m:e>
                <m:sSubSup>
                  <m:sSubSupPr>
                    <m:ctrlPr>
                      <w:rPr>
                        <w:rFonts w:ascii="Cambria Math" w:hAnsi="Cambria Math" w:cs="Times"/>
                        <w:i/>
                        <w:sz w:val="24"/>
                        <w:szCs w:val="24"/>
                      </w:rPr>
                    </m:ctrlPr>
                  </m:sSubSupPr>
                  <m:e>
                    <m:r>
                      <m:rPr>
                        <m:sty m:val="p"/>
                      </m:rPr>
                      <w:rPr>
                        <w:rFonts w:ascii="Cambria Math" w:hAnsi="Cambria Math" w:cs="Times"/>
                        <w:sz w:val="24"/>
                        <w:szCs w:val="24"/>
                      </w:rPr>
                      <m:t>Δ</m:t>
                    </m:r>
                  </m:e>
                  <m:sub>
                    <m:r>
                      <w:rPr>
                        <w:rFonts w:ascii="Cambria Math" w:hAnsi="Cambria Math" w:cs="Times"/>
                        <w:sz w:val="24"/>
                        <w:szCs w:val="24"/>
                      </w:rPr>
                      <m:t>H</m:t>
                    </m:r>
                  </m:sub>
                  <m:sup>
                    <m:r>
                      <w:rPr>
                        <w:rFonts w:ascii="Cambria Math" w:hAnsi="Cambria Math" w:cs="Times"/>
                        <w:sz w:val="24"/>
                        <w:szCs w:val="24"/>
                      </w:rPr>
                      <m:t>2</m:t>
                    </m:r>
                  </m:sup>
                </m:sSubSup>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e>
            </m:d>
          </m:e>
          <m:sup>
            <m:r>
              <w:rPr>
                <w:rFonts w:ascii="Cambria Math" w:hAnsi="Cambria Math" w:cs="Times"/>
                <w:sz w:val="24"/>
                <w:szCs w:val="24"/>
              </w:rPr>
              <m:t>-1</m:t>
            </m:r>
          </m:sup>
        </m:sSup>
      </m:oMath>
      <w:r w:rsidRPr="005D2AF3">
        <w:rPr>
          <w:rFonts w:ascii="Times" w:hAnsi="Times" w:cs="Times"/>
          <w:sz w:val="24"/>
          <w:szCs w:val="24"/>
        </w:rPr>
        <w:t xml:space="preserve"> is the pure dephasing time and </w:t>
      </w:r>
      <m:oMath>
        <m:r>
          <w:rPr>
            <w:rFonts w:ascii="Cambria Math" w:hAnsi="Cambria Math" w:cs="Times"/>
            <w:sz w:val="24"/>
            <w:szCs w:val="24"/>
          </w:rPr>
          <m:t>δ</m:t>
        </m:r>
        <m:d>
          <m:dPr>
            <m:ctrlPr>
              <w:rPr>
                <w:rFonts w:ascii="Cambria Math" w:hAnsi="Cambria Math" w:cs="Times"/>
                <w:i/>
                <w:sz w:val="24"/>
                <w:szCs w:val="24"/>
              </w:rPr>
            </m:ctrlPr>
          </m:dPr>
          <m:e>
            <m:r>
              <w:rPr>
                <w:rFonts w:ascii="Cambria Math" w:hAnsi="Cambria Math" w:cs="Times"/>
                <w:sz w:val="24"/>
                <w:szCs w:val="24"/>
              </w:rPr>
              <m:t>t</m:t>
            </m:r>
          </m:e>
        </m:d>
      </m:oMath>
      <w:r w:rsidRPr="005D2AF3">
        <w:rPr>
          <w:rFonts w:ascii="Times" w:hAnsi="Times" w:cs="Times"/>
          <w:sz w:val="24"/>
          <w:szCs w:val="24"/>
        </w:rPr>
        <w:t xml:space="preserve"> is the Dirac delta </w:t>
      </w:r>
      <w:proofErr w:type="gramStart"/>
      <w:r w:rsidRPr="005D2AF3">
        <w:rPr>
          <w:rFonts w:ascii="Times" w:hAnsi="Times" w:cs="Times"/>
          <w:sz w:val="24"/>
          <w:szCs w:val="24"/>
        </w:rPr>
        <w:t>function.</w:t>
      </w:r>
      <w:proofErr w:type="gramEnd"/>
      <w:r w:rsidRPr="005D2AF3">
        <w:rPr>
          <w:rFonts w:ascii="Times" w:hAnsi="Times" w:cs="Times"/>
          <w:sz w:val="24"/>
          <w:szCs w:val="24"/>
        </w:rPr>
        <w:t xml:space="preserve"> </w:t>
      </w:r>
      <w:r w:rsidR="00CA442A" w:rsidRPr="005D2AF3">
        <w:rPr>
          <w:rFonts w:ascii="Times" w:hAnsi="Times" w:cs="Times"/>
          <w:sz w:val="24"/>
          <w:szCs w:val="24"/>
        </w:rPr>
        <w:t xml:space="preserve">The pure dephasing time depends on the variance of the fast frequency fluctuations, </w:t>
      </w:r>
      <m:oMath>
        <m:sSubSup>
          <m:sSubSupPr>
            <m:ctrlPr>
              <w:rPr>
                <w:rFonts w:ascii="Cambria Math" w:hAnsi="Cambria Math" w:cs="Times"/>
                <w:i/>
                <w:sz w:val="24"/>
                <w:szCs w:val="24"/>
              </w:rPr>
            </m:ctrlPr>
          </m:sSubSupPr>
          <m:e>
            <m:r>
              <w:rPr>
                <w:rFonts w:ascii="Cambria Math" w:hAnsi="Cambria Math" w:cs="Times"/>
                <w:sz w:val="24"/>
                <w:szCs w:val="24"/>
              </w:rPr>
              <m:t>Δ</m:t>
            </m:r>
          </m:e>
          <m:sub>
            <m:r>
              <w:rPr>
                <w:rFonts w:ascii="Cambria Math" w:hAnsi="Cambria Math" w:cs="Times"/>
                <w:sz w:val="24"/>
                <w:szCs w:val="24"/>
              </w:rPr>
              <m:t>H</m:t>
            </m:r>
          </m:sub>
          <m:sup>
            <m:r>
              <w:rPr>
                <w:rFonts w:ascii="Cambria Math" w:hAnsi="Cambria Math" w:cs="Times"/>
                <w:sz w:val="24"/>
                <w:szCs w:val="24"/>
              </w:rPr>
              <m:t>2</m:t>
            </m:r>
          </m:sup>
        </m:sSubSup>
      </m:oMath>
      <w:r w:rsidR="00CA442A" w:rsidRPr="005D2AF3">
        <w:rPr>
          <w:rFonts w:ascii="Times" w:hAnsi="Times" w:cs="Times"/>
          <w:sz w:val="24"/>
          <w:szCs w:val="24"/>
        </w:rPr>
        <w:t xml:space="preserve">, and the correlation time for fast motions,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oMath>
      <w:r w:rsidR="00CA442A" w:rsidRPr="005D2AF3">
        <w:rPr>
          <w:rFonts w:ascii="Times" w:hAnsi="Times" w:cs="Times"/>
          <w:sz w:val="24"/>
          <w:szCs w:val="24"/>
        </w:rPr>
        <w:t>, and the two parameters cannot be independently determined.</w:t>
      </w:r>
      <w:r w:rsidR="00CA442A">
        <w:rPr>
          <w:rFonts w:ascii="Times" w:hAnsi="Times" w:cs="Times"/>
          <w:sz w:val="24"/>
          <w:szCs w:val="24"/>
        </w:rPr>
        <w:t xml:space="preserve"> </w:t>
      </w:r>
      <w:r w:rsidRPr="005D2AF3">
        <w:rPr>
          <w:rFonts w:ascii="Times" w:hAnsi="Times" w:cs="Times"/>
          <w:sz w:val="24"/>
          <w:szCs w:val="24"/>
        </w:rPr>
        <w:t xml:space="preserve">Analyzing the change in shape of the 2D-IR spectra as a function of </w:t>
      </w:r>
      <w:r w:rsidR="00AB37C2">
        <w:rPr>
          <w:rFonts w:ascii="Times" w:hAnsi="Times" w:cs="Times"/>
          <w:sz w:val="24"/>
          <w:szCs w:val="24"/>
        </w:rPr>
        <w:t>the waiting</w:t>
      </w:r>
      <w:r w:rsidRPr="005D2AF3">
        <w:rPr>
          <w:rFonts w:ascii="Times" w:hAnsi="Times" w:cs="Times"/>
          <w:sz w:val="24"/>
          <w:szCs w:val="24"/>
        </w:rPr>
        <w:t xml:space="preserve"> time can directly determine the magnitude of frequency modulations related to the sum o</w:t>
      </w:r>
      <w:r w:rsidR="00AB37C2">
        <w:rPr>
          <w:rFonts w:ascii="Times" w:hAnsi="Times" w:cs="Times"/>
          <w:sz w:val="24"/>
          <w:szCs w:val="24"/>
        </w:rPr>
        <w:t>f exponential decays</w:t>
      </w:r>
      <w:r w:rsidR="00EF79F9">
        <w:rPr>
          <w:rFonts w:ascii="Times" w:hAnsi="Times" w:cs="Times"/>
          <w:sz w:val="24"/>
          <w:szCs w:val="24"/>
        </w:rPr>
        <w:t xml:space="preserve">, </w:t>
      </w:r>
      <m:oMath>
        <m:nary>
          <m:naryPr>
            <m:chr m:val="∑"/>
            <m:ctrlPr>
              <w:rPr>
                <w:rFonts w:ascii="Cambria Math" w:hAnsi="Cambria Math" w:cs="Times"/>
                <w:i/>
                <w:sz w:val="24"/>
                <w:szCs w:val="24"/>
              </w:rPr>
            </m:ctrlPr>
          </m:naryPr>
          <m:sub>
            <m:r>
              <w:rPr>
                <w:rFonts w:ascii="Cambria Math" w:hAnsi="Cambria Math" w:cs="Times"/>
                <w:sz w:val="24"/>
                <w:szCs w:val="24"/>
              </w:rPr>
              <m:t>i</m:t>
            </m:r>
          </m:sub>
          <m:sup>
            <m:r>
              <w:rPr>
                <w:rFonts w:ascii="Cambria Math" w:hAnsi="Cambria Math" w:cs="Times"/>
                <w:sz w:val="24"/>
                <w:szCs w:val="24"/>
              </w:rPr>
              <m:t>N-1</m:t>
            </m:r>
          </m:sup>
          <m:e>
            <m:sSubSup>
              <m:sSubSupPr>
                <m:ctrlPr>
                  <w:rPr>
                    <w:rFonts w:ascii="Cambria Math" w:hAnsi="Cambria Math" w:cs="Times"/>
                    <w:i/>
                    <w:sz w:val="24"/>
                    <w:szCs w:val="24"/>
                  </w:rPr>
                </m:ctrlPr>
              </m:sSubSupPr>
              <m:e>
                <m:r>
                  <m:rPr>
                    <m:sty m:val="p"/>
                  </m:rPr>
                  <w:rPr>
                    <w:rFonts w:ascii="Cambria Math" w:hAnsi="Cambria Math" w:cs="Times"/>
                    <w:sz w:val="24"/>
                    <w:szCs w:val="24"/>
                  </w:rPr>
                  <m:t>Δ</m:t>
                </m:r>
                <m:ctrlPr>
                  <w:rPr>
                    <w:rFonts w:ascii="Cambria Math" w:hAnsi="Cambria Math" w:cs="Times"/>
                    <w:sz w:val="24"/>
                    <w:szCs w:val="24"/>
                  </w:rPr>
                </m:ctrlPr>
              </m:e>
              <m:sub>
                <m:r>
                  <w:rPr>
                    <w:rFonts w:ascii="Cambria Math" w:hAnsi="Cambria Math" w:cs="Times"/>
                    <w:sz w:val="24"/>
                    <w:szCs w:val="24"/>
                  </w:rPr>
                  <m:t>i</m:t>
                </m:r>
              </m:sub>
              <m:sup>
                <m:r>
                  <w:rPr>
                    <w:rFonts w:ascii="Cambria Math" w:hAnsi="Cambria Math" w:cs="Times"/>
                    <w:sz w:val="24"/>
                    <w:szCs w:val="24"/>
                  </w:rPr>
                  <m:t>2</m:t>
                </m:r>
              </m:sup>
            </m:sSubSup>
          </m:e>
        </m:nary>
      </m:oMath>
      <w:r w:rsidR="00EF79F9">
        <w:rPr>
          <w:rFonts w:ascii="Times" w:eastAsiaTheme="minorEastAsia" w:hAnsi="Times" w:cs="Times"/>
          <w:sz w:val="24"/>
          <w:szCs w:val="24"/>
        </w:rPr>
        <w:t>,</w:t>
      </w:r>
      <w:r w:rsidR="00AB37C2">
        <w:rPr>
          <w:rFonts w:ascii="Times" w:hAnsi="Times" w:cs="Times"/>
          <w:sz w:val="24"/>
          <w:szCs w:val="24"/>
        </w:rPr>
        <w:t xml:space="preserve"> in Eq. (8)</w:t>
      </w:r>
      <w:r w:rsidRPr="005D2AF3">
        <w:rPr>
          <w:rFonts w:ascii="Times" w:hAnsi="Times" w:cs="Times"/>
          <w:sz w:val="24"/>
          <w:szCs w:val="24"/>
        </w:rPr>
        <w:t xml:space="preserve">. </w:t>
      </w:r>
      <w:r w:rsidR="00EF79F9">
        <w:rPr>
          <w:rFonts w:ascii="Times" w:hAnsi="Times" w:cs="Times"/>
          <w:sz w:val="24"/>
          <w:szCs w:val="24"/>
        </w:rPr>
        <w:t>F</w:t>
      </w:r>
      <w:r w:rsidRPr="005D2AF3">
        <w:rPr>
          <w:rFonts w:ascii="Times" w:hAnsi="Times" w:cs="Times"/>
          <w:sz w:val="24"/>
          <w:szCs w:val="24"/>
        </w:rPr>
        <w:t>or CO</w:t>
      </w:r>
      <w:r w:rsidRPr="005D2AF3">
        <w:rPr>
          <w:rFonts w:ascii="Times" w:hAnsi="Times" w:cs="Times"/>
          <w:sz w:val="24"/>
          <w:szCs w:val="24"/>
          <w:vertAlign w:val="subscript"/>
        </w:rPr>
        <w:t>2</w:t>
      </w:r>
      <w:r w:rsidRPr="005D2AF3">
        <w:rPr>
          <w:rFonts w:ascii="Times" w:hAnsi="Times" w:cs="Times"/>
          <w:sz w:val="24"/>
          <w:szCs w:val="24"/>
        </w:rPr>
        <w:t xml:space="preserve"> in [C</w:t>
      </w:r>
      <w:r w:rsidRPr="005D2AF3">
        <w:rPr>
          <w:rFonts w:ascii="Times" w:hAnsi="Times" w:cs="Times"/>
          <w:sz w:val="24"/>
          <w:szCs w:val="24"/>
          <w:vertAlign w:val="subscript"/>
        </w:rPr>
        <w:t>4</w:t>
      </w:r>
      <w:r w:rsidRPr="005D2AF3">
        <w:rPr>
          <w:rFonts w:ascii="Times" w:hAnsi="Times" w:cs="Times"/>
          <w:sz w:val="24"/>
          <w:szCs w:val="24"/>
        </w:rPr>
        <w:t>C</w:t>
      </w:r>
      <w:r w:rsidRPr="005D2AF3">
        <w:rPr>
          <w:rFonts w:ascii="Times" w:hAnsi="Times" w:cs="Times"/>
          <w:sz w:val="24"/>
          <w:szCs w:val="24"/>
          <w:vertAlign w:val="subscript"/>
        </w:rPr>
        <w:t>1</w:t>
      </w:r>
      <w:r w:rsidRPr="005D2AF3">
        <w:rPr>
          <w:rFonts w:ascii="Times" w:hAnsi="Times" w:cs="Times"/>
          <w:sz w:val="24"/>
          <w:szCs w:val="24"/>
        </w:rPr>
        <w:t>im][PF</w:t>
      </w:r>
      <w:r w:rsidRPr="005D2AF3">
        <w:rPr>
          <w:rFonts w:ascii="Times" w:hAnsi="Times" w:cs="Times"/>
          <w:sz w:val="24"/>
          <w:szCs w:val="24"/>
          <w:vertAlign w:val="subscript"/>
        </w:rPr>
        <w:t>6</w:t>
      </w:r>
      <w:r w:rsidRPr="005D2AF3">
        <w:rPr>
          <w:rFonts w:ascii="Times" w:hAnsi="Times" w:cs="Times"/>
          <w:sz w:val="24"/>
          <w:szCs w:val="24"/>
        </w:rPr>
        <w:t xml:space="preserve">] </w:t>
      </w:r>
      <w:r w:rsidR="00EF79F9">
        <w:rPr>
          <w:rFonts w:ascii="Times" w:hAnsi="Times" w:cs="Times"/>
          <w:sz w:val="24"/>
          <w:szCs w:val="24"/>
        </w:rPr>
        <w:t>this sum is approximately</w:t>
      </w:r>
      <w:r w:rsidRPr="005D2AF3">
        <w:rPr>
          <w:rFonts w:ascii="Times" w:hAnsi="Times" w:cs="Times"/>
          <w:sz w:val="24"/>
          <w:szCs w:val="24"/>
        </w:rPr>
        <w:t xml:space="preserve"> 2 cm</w:t>
      </w:r>
      <w:r w:rsidRPr="005D2AF3">
        <w:rPr>
          <w:rFonts w:ascii="Times" w:hAnsi="Times" w:cs="Times"/>
          <w:sz w:val="24"/>
          <w:szCs w:val="24"/>
          <w:vertAlign w:val="superscript"/>
        </w:rPr>
        <w:t>-1</w:t>
      </w:r>
      <w:r w:rsidRPr="005D2AF3">
        <w:rPr>
          <w:rFonts w:ascii="Times" w:hAnsi="Times" w:cs="Times"/>
          <w:sz w:val="24"/>
          <w:szCs w:val="24"/>
        </w:rPr>
        <w:t>.</w:t>
      </w:r>
      <w:r w:rsidR="002914E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2914E8">
        <w:rPr>
          <w:rFonts w:ascii="Times" w:hAnsi="Times" w:cs="Times"/>
          <w:sz w:val="24"/>
          <w:szCs w:val="24"/>
        </w:rPr>
        <w:fldChar w:fldCharType="separate"/>
      </w:r>
      <w:r w:rsidR="005804BB" w:rsidRPr="005804BB">
        <w:rPr>
          <w:rFonts w:ascii="Times" w:hAnsi="Times" w:cs="Times"/>
          <w:noProof/>
          <w:sz w:val="24"/>
          <w:szCs w:val="24"/>
          <w:vertAlign w:val="superscript"/>
        </w:rPr>
        <w:t>23</w:t>
      </w:r>
      <w:r w:rsidR="002914E8">
        <w:rPr>
          <w:rFonts w:ascii="Times" w:hAnsi="Times" w:cs="Times"/>
          <w:sz w:val="24"/>
          <w:szCs w:val="24"/>
        </w:rPr>
        <w:fldChar w:fldCharType="end"/>
      </w:r>
      <w:r w:rsidR="002914E8" w:rsidRPr="005D2AF3">
        <w:rPr>
          <w:rFonts w:ascii="Times" w:hAnsi="Times" w:cs="Times"/>
          <w:sz w:val="24"/>
          <w:szCs w:val="24"/>
        </w:rPr>
        <w:t xml:space="preserve"> </w:t>
      </w:r>
    </w:p>
    <w:p w14:paraId="5E54B2F0" w14:textId="74503DB3" w:rsidR="005D2AF3" w:rsidRDefault="005D2AF3" w:rsidP="005D2AF3">
      <w:pPr>
        <w:spacing w:after="0" w:line="480" w:lineRule="auto"/>
        <w:jc w:val="both"/>
        <w:rPr>
          <w:rFonts w:ascii="Times" w:hAnsi="Times" w:cs="Times"/>
          <w:sz w:val="24"/>
          <w:szCs w:val="24"/>
        </w:rPr>
      </w:pPr>
      <w:r w:rsidRPr="005D2AF3">
        <w:rPr>
          <w:rFonts w:ascii="Times" w:hAnsi="Times" w:cs="Times"/>
          <w:sz w:val="24"/>
          <w:szCs w:val="24"/>
        </w:rPr>
        <w:lastRenderedPageBreak/>
        <w:t xml:space="preserve"> </w:t>
      </w:r>
      <w:r w:rsidRPr="005D2AF3">
        <w:rPr>
          <w:rFonts w:ascii="Times" w:hAnsi="Times" w:cs="Times"/>
          <w:sz w:val="24"/>
          <w:szCs w:val="24"/>
        </w:rPr>
        <w:tab/>
        <w:t>Determining the magnitude of frequency modulations that give r</w:t>
      </w:r>
      <w:r w:rsidR="006F6113">
        <w:rPr>
          <w:rFonts w:ascii="Times" w:hAnsi="Times" w:cs="Times"/>
          <w:sz w:val="24"/>
          <w:szCs w:val="24"/>
        </w:rPr>
        <w:t>ise to the first term in Eq. (8)</w:t>
      </w:r>
      <w:r w:rsidRPr="005D2AF3">
        <w:rPr>
          <w:rFonts w:ascii="Times" w:hAnsi="Times" w:cs="Times"/>
          <w:sz w:val="24"/>
          <w:szCs w:val="24"/>
        </w:rPr>
        <w:t xml:space="preserve"> is more complicated. The pure dephasing time (</w:t>
      </w:r>
      <m:oMath>
        <m:sSubSup>
          <m:sSubSupPr>
            <m:ctrlPr>
              <w:rPr>
                <w:rFonts w:ascii="Cambria Math" w:hAnsi="Cambria Math" w:cs="Times"/>
                <w:i/>
                <w:sz w:val="24"/>
                <w:szCs w:val="24"/>
              </w:rPr>
            </m:ctrlPr>
          </m:sSubSupPr>
          <m:e>
            <m:r>
              <w:rPr>
                <w:rFonts w:ascii="Cambria Math" w:hAnsi="Cambria Math" w:cs="Times"/>
                <w:sz w:val="24"/>
                <w:szCs w:val="24"/>
              </w:rPr>
              <m:t>T</m:t>
            </m:r>
          </m:e>
          <m:sub>
            <m:r>
              <w:rPr>
                <w:rFonts w:ascii="Cambria Math" w:hAnsi="Cambria Math" w:cs="Times"/>
                <w:sz w:val="24"/>
                <w:szCs w:val="24"/>
              </w:rPr>
              <m:t>2</m:t>
            </m:r>
          </m:sub>
          <m:sup>
            <m:r>
              <w:rPr>
                <w:rFonts w:ascii="Cambria Math" w:hAnsi="Cambria Math" w:cs="Times"/>
                <w:sz w:val="24"/>
                <w:szCs w:val="24"/>
              </w:rPr>
              <m:t>*</m:t>
            </m:r>
          </m:sup>
        </m:sSubSup>
      </m:oMath>
      <w:r w:rsidRPr="005D2AF3">
        <w:rPr>
          <w:rFonts w:ascii="Times" w:hAnsi="Times" w:cs="Times"/>
          <w:sz w:val="24"/>
          <w:szCs w:val="24"/>
        </w:rPr>
        <w:t>) is only one contributor to the experimentally determined dephasing time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2</m:t>
            </m:r>
          </m:sub>
        </m:sSub>
      </m:oMath>
      <w:r w:rsidRPr="005D2AF3">
        <w:rPr>
          <w:rFonts w:ascii="Times" w:hAnsi="Times" w:cs="Times"/>
          <w:sz w:val="24"/>
          <w:szCs w:val="24"/>
        </w:rPr>
        <w:t>), which also depends on the population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1</m:t>
            </m:r>
          </m:sub>
        </m:sSub>
      </m:oMath>
      <w:r w:rsidRPr="005D2AF3">
        <w:rPr>
          <w:rFonts w:ascii="Times" w:hAnsi="Times" w:cs="Times"/>
          <w:sz w:val="24"/>
          <w:szCs w:val="24"/>
        </w:rPr>
        <w:t xml:space="preserve">), and </w:t>
      </w:r>
      <w:proofErr w:type="spellStart"/>
      <w:r w:rsidR="00992736">
        <w:rPr>
          <w:rFonts w:ascii="Times" w:hAnsi="Times" w:cs="Times"/>
          <w:sz w:val="24"/>
          <w:szCs w:val="24"/>
        </w:rPr>
        <w:t>re</w:t>
      </w:r>
      <w:r w:rsidRPr="005D2AF3">
        <w:rPr>
          <w:rFonts w:ascii="Times" w:hAnsi="Times" w:cs="Times"/>
          <w:sz w:val="24"/>
          <w:szCs w:val="24"/>
        </w:rPr>
        <w:t>orientational</w:t>
      </w:r>
      <w:proofErr w:type="spellEnd"/>
      <w:r w:rsidRPr="005D2AF3">
        <w:rPr>
          <w:rFonts w:ascii="Times"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or</m:t>
            </m:r>
          </m:sub>
        </m:sSub>
      </m:oMath>
      <w:r w:rsidRPr="005D2AF3">
        <w:rPr>
          <w:rFonts w:ascii="Times" w:hAnsi="Times" w:cs="Times"/>
          <w:sz w:val="24"/>
          <w:szCs w:val="24"/>
        </w:rPr>
        <w:t xml:space="preserve">) </w:t>
      </w:r>
      <w:r w:rsidR="00992736">
        <w:rPr>
          <w:rFonts w:ascii="Times" w:hAnsi="Times" w:cs="Times"/>
          <w:sz w:val="24"/>
          <w:szCs w:val="24"/>
        </w:rPr>
        <w:t>motions of the molecule</w:t>
      </w:r>
    </w:p>
    <w:p w14:paraId="109D0EDF" w14:textId="77777777" w:rsidR="00992736" w:rsidRPr="005D2AF3" w:rsidRDefault="00992736" w:rsidP="005D2AF3">
      <w:pPr>
        <w:spacing w:after="0" w:line="480" w:lineRule="auto"/>
        <w:jc w:val="both"/>
        <w:rPr>
          <w:rFonts w:ascii="Times" w:hAnsi="Times" w:cs="Times"/>
          <w:sz w:val="24"/>
          <w:szCs w:val="24"/>
        </w:rPr>
      </w:pPr>
    </w:p>
    <w:p w14:paraId="726179D3" w14:textId="2A666ABC" w:rsidR="005D2AF3" w:rsidRPr="00992736" w:rsidRDefault="000B17BB" w:rsidP="005D2AF3">
      <w:pPr>
        <w:spacing w:after="0" w:line="480" w:lineRule="auto"/>
        <w:jc w:val="both"/>
        <w:rPr>
          <w:rFonts w:ascii="Times" w:eastAsiaTheme="minorEastAsia" w:hAnsi="Times" w:cs="Times"/>
          <w:sz w:val="24"/>
          <w:szCs w:val="24"/>
        </w:rPr>
      </w:pPr>
      <m:oMathPara>
        <m:oMath>
          <m:f>
            <m:fPr>
              <m:ctrlPr>
                <w:rPr>
                  <w:rFonts w:ascii="Cambria Math" w:hAnsi="Cambria Math" w:cs="Times"/>
                  <w:i/>
                  <w:sz w:val="24"/>
                  <w:szCs w:val="24"/>
                </w:rPr>
              </m:ctrlPr>
            </m:fPr>
            <m:num>
              <m:r>
                <w:rPr>
                  <w:rFonts w:ascii="Cambria Math" w:hAnsi="Cambria Math" w:cs="Times"/>
                  <w:sz w:val="24"/>
                  <w:szCs w:val="24"/>
                </w:rPr>
                <m:t>1</m:t>
              </m:r>
            </m:num>
            <m:den>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2</m:t>
                  </m:r>
                </m:sub>
              </m:sSub>
            </m:den>
          </m:f>
          <m:r>
            <w:rPr>
              <w:rFonts w:ascii="Cambria Math" w:hAnsi="Cambria Math" w:cs="Times"/>
              <w:sz w:val="24"/>
              <w:szCs w:val="24"/>
            </w:rPr>
            <m:t xml:space="preserve"> =</m:t>
          </m:r>
          <m:f>
            <m:fPr>
              <m:ctrlPr>
                <w:rPr>
                  <w:rFonts w:ascii="Cambria Math" w:hAnsi="Cambria Math" w:cs="Times"/>
                  <w:i/>
                  <w:sz w:val="24"/>
                  <w:szCs w:val="24"/>
                </w:rPr>
              </m:ctrlPr>
            </m:fPr>
            <m:num>
              <m:r>
                <w:rPr>
                  <w:rFonts w:ascii="Cambria Math" w:hAnsi="Cambria Math" w:cs="Times"/>
                  <w:sz w:val="24"/>
                  <w:szCs w:val="24"/>
                </w:rPr>
                <m:t>1</m:t>
              </m:r>
            </m:num>
            <m:den>
              <m:sSubSup>
                <m:sSubSupPr>
                  <m:ctrlPr>
                    <w:rPr>
                      <w:rFonts w:ascii="Cambria Math" w:hAnsi="Cambria Math" w:cs="Times"/>
                      <w:i/>
                      <w:sz w:val="24"/>
                      <w:szCs w:val="24"/>
                    </w:rPr>
                  </m:ctrlPr>
                </m:sSubSupPr>
                <m:e>
                  <m:r>
                    <w:rPr>
                      <w:rFonts w:ascii="Cambria Math" w:hAnsi="Cambria Math" w:cs="Times"/>
                      <w:sz w:val="24"/>
                      <w:szCs w:val="24"/>
                    </w:rPr>
                    <m:t>T</m:t>
                  </m:r>
                </m:e>
                <m:sub>
                  <m:r>
                    <w:rPr>
                      <w:rFonts w:ascii="Cambria Math" w:hAnsi="Cambria Math" w:cs="Times"/>
                      <w:sz w:val="24"/>
                      <w:szCs w:val="24"/>
                    </w:rPr>
                    <m:t>2</m:t>
                  </m:r>
                </m:sub>
                <m:sup>
                  <m:r>
                    <w:rPr>
                      <w:rFonts w:ascii="Cambria Math" w:hAnsi="Cambria Math" w:cs="Times"/>
                      <w:sz w:val="24"/>
                      <w:szCs w:val="24"/>
                    </w:rPr>
                    <m:t>*</m:t>
                  </m:r>
                </m:sup>
              </m:sSubSup>
            </m:den>
          </m:f>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1</m:t>
              </m:r>
            </m:num>
            <m:den>
              <m:r>
                <w:rPr>
                  <w:rFonts w:ascii="Cambria Math" w:hAnsi="Cambria Math" w:cs="Times"/>
                  <w:sz w:val="24"/>
                  <w:szCs w:val="24"/>
                </w:rPr>
                <m:t>2</m:t>
              </m:r>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1</m:t>
                  </m:r>
                </m:sub>
              </m:sSub>
            </m:den>
          </m:f>
          <m:r>
            <w:rPr>
              <w:rFonts w:ascii="Cambria Math" w:hAnsi="Cambria Math" w:cs="Times"/>
              <w:sz w:val="24"/>
              <w:szCs w:val="24"/>
            </w:rPr>
            <m:t>+</m:t>
          </m:r>
          <m:f>
            <m:fPr>
              <m:ctrlPr>
                <w:rPr>
                  <w:rFonts w:ascii="Cambria Math" w:hAnsi="Cambria Math" w:cs="Times"/>
                  <w:i/>
                  <w:sz w:val="24"/>
                  <w:szCs w:val="24"/>
                </w:rPr>
              </m:ctrlPr>
            </m:fPr>
            <m:num>
              <m:r>
                <w:rPr>
                  <w:rFonts w:ascii="Cambria Math" w:hAnsi="Cambria Math" w:cs="Times"/>
                  <w:sz w:val="24"/>
                  <w:szCs w:val="24"/>
                </w:rPr>
                <m:t>1</m:t>
              </m:r>
            </m:num>
            <m:den>
              <m:r>
                <w:rPr>
                  <w:rFonts w:ascii="Cambria Math" w:hAnsi="Cambria Math" w:cs="Times"/>
                  <w:sz w:val="24"/>
                  <w:szCs w:val="24"/>
                </w:rPr>
                <m:t>3</m:t>
              </m:r>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or</m:t>
                  </m:r>
                </m:sub>
              </m:sSub>
            </m:den>
          </m:f>
        </m:oMath>
      </m:oMathPara>
    </w:p>
    <w:p w14:paraId="455C012D" w14:textId="75A33CEF" w:rsidR="00992736" w:rsidRPr="005D2AF3" w:rsidRDefault="00992736" w:rsidP="00992736">
      <w:pPr>
        <w:spacing w:after="0" w:line="480" w:lineRule="auto"/>
        <w:jc w:val="right"/>
        <w:rPr>
          <w:rFonts w:ascii="Times" w:hAnsi="Times" w:cs="Times"/>
          <w:sz w:val="24"/>
          <w:szCs w:val="24"/>
        </w:rPr>
      </w:pPr>
      <w:r>
        <w:rPr>
          <w:rFonts w:ascii="Times" w:eastAsiaTheme="minorEastAsia" w:hAnsi="Times" w:cs="Times"/>
          <w:sz w:val="24"/>
          <w:szCs w:val="24"/>
        </w:rPr>
        <w:t>(9)</w:t>
      </w:r>
    </w:p>
    <w:p w14:paraId="2504B245" w14:textId="1BF63466" w:rsidR="005D2AF3" w:rsidRPr="005D2AF3" w:rsidRDefault="005D2AF3" w:rsidP="00992736">
      <w:pPr>
        <w:spacing w:after="0" w:line="480" w:lineRule="auto"/>
        <w:ind w:firstLine="720"/>
        <w:jc w:val="both"/>
        <w:rPr>
          <w:rFonts w:ascii="Times" w:hAnsi="Times" w:cs="Times"/>
          <w:sz w:val="24"/>
          <w:szCs w:val="24"/>
        </w:rPr>
      </w:pPr>
      <w:r w:rsidRPr="005D2AF3">
        <w:rPr>
          <w:rFonts w:ascii="Times" w:hAnsi="Times" w:cs="Times"/>
          <w:sz w:val="24"/>
          <w:szCs w:val="24"/>
        </w:rPr>
        <w:t xml:space="preserve">The experimental dephasing time,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2</m:t>
            </m:r>
          </m:sub>
        </m:sSub>
      </m:oMath>
      <w:r w:rsidRPr="005D2AF3">
        <w:rPr>
          <w:rFonts w:ascii="Times" w:hAnsi="Times" w:cs="Times"/>
          <w:sz w:val="24"/>
          <w:szCs w:val="24"/>
        </w:rPr>
        <w:t>, of the asymmetric stretch of CO</w:t>
      </w:r>
      <w:r w:rsidRPr="005D2AF3">
        <w:rPr>
          <w:rFonts w:ascii="Times" w:hAnsi="Times" w:cs="Times"/>
          <w:sz w:val="24"/>
          <w:szCs w:val="24"/>
          <w:vertAlign w:val="subscript"/>
        </w:rPr>
        <w:t>2</w:t>
      </w:r>
      <w:r w:rsidRPr="005D2AF3">
        <w:rPr>
          <w:rFonts w:ascii="Times" w:hAnsi="Times" w:cs="Times"/>
          <w:sz w:val="24"/>
          <w:szCs w:val="24"/>
        </w:rPr>
        <w:t xml:space="preserve"> in the [C</w:t>
      </w:r>
      <w:r w:rsidRPr="005D2AF3">
        <w:rPr>
          <w:rFonts w:ascii="Times" w:hAnsi="Times" w:cs="Times"/>
          <w:sz w:val="24"/>
          <w:szCs w:val="24"/>
          <w:vertAlign w:val="subscript"/>
        </w:rPr>
        <w:t>4</w:t>
      </w:r>
      <w:r w:rsidRPr="005D2AF3">
        <w:rPr>
          <w:rFonts w:ascii="Times" w:hAnsi="Times" w:cs="Times"/>
          <w:sz w:val="24"/>
          <w:szCs w:val="24"/>
        </w:rPr>
        <w:t>C</w:t>
      </w:r>
      <w:r w:rsidRPr="005D2AF3">
        <w:rPr>
          <w:rFonts w:ascii="Times" w:hAnsi="Times" w:cs="Times"/>
          <w:sz w:val="24"/>
          <w:szCs w:val="24"/>
          <w:vertAlign w:val="subscript"/>
        </w:rPr>
        <w:t>1</w:t>
      </w:r>
      <w:proofErr w:type="gramStart"/>
      <w:r w:rsidRPr="005D2AF3">
        <w:rPr>
          <w:rFonts w:ascii="Times" w:hAnsi="Times" w:cs="Times"/>
          <w:sz w:val="24"/>
          <w:szCs w:val="24"/>
        </w:rPr>
        <w:t>im][</w:t>
      </w:r>
      <w:proofErr w:type="gramEnd"/>
      <w:r w:rsidRPr="005D2AF3">
        <w:rPr>
          <w:rFonts w:ascii="Times" w:hAnsi="Times" w:cs="Times"/>
          <w:sz w:val="24"/>
          <w:szCs w:val="24"/>
        </w:rPr>
        <w:t>PF</w:t>
      </w:r>
      <w:r w:rsidRPr="005D2AF3">
        <w:rPr>
          <w:rFonts w:ascii="Times" w:hAnsi="Times" w:cs="Times"/>
          <w:sz w:val="24"/>
          <w:szCs w:val="24"/>
          <w:vertAlign w:val="subscript"/>
        </w:rPr>
        <w:t>6</w:t>
      </w:r>
      <w:r w:rsidRPr="005D2AF3">
        <w:rPr>
          <w:rFonts w:ascii="Times" w:hAnsi="Times" w:cs="Times"/>
          <w:sz w:val="24"/>
          <w:szCs w:val="24"/>
        </w:rPr>
        <w:t>] IL is 3.3 ps.</w:t>
      </w:r>
      <w:r w:rsidR="002914E8">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"10.1063/1.4917467", "ISSN" : "00219606", "PMID" : "26049445", "abstract" : "The CO2 \u03bd3 asymmetric stretching mode is established as a vibrational chromophore for ultrafast two-dimensional infrared (2D-IR) spectroscopic studies of local structure and dynamics in ionic liquids, which are of interest for carbon capture applications. CO2 is dissolved in a series of 1-butyl-3-methylimidazolium-based ionic liquids ([C4C1im][X], where [X]\u2212 is the anion from the se- ries hexafluorophosphate (PF6\u2212), tetrafluoroborate (BF4\u2212), bis-(trifluoromethyl)sulfonylimide (Tf2N\u2212), triflate (TfO\u2212), trifluoroacetate (TFA\u2212), dicyanamide (DCA\u2212), and thiocyanate (SCN\u2212)). In the ionic liquids studied, the \u03bd3 center frequency is sensitive to the local solvation environment and reports on the timescales for local structural relaxation. Density functional theory calculations predict charge transfer from the anion to the CO2 and from CO2 to the cation. The charge transfer drives geometrical distortion of CO2, which in turn changes the \u03bd3 frequency. The observed structural relaxation timescales vary by up to an order of magnitude between ionic liquids. Shoulders in the 2D-IR spectra arise from anharmonic coupling of the \u03bd2 and \u03bd3 normal modes of CO2. Thermal fluctuations in the \u03bd2 population stochastically modulate the \u03bd3 frequency and generate dynamic cross-peaks. These timescales are attributed to the breakup of ion cages that create a well-defined local environment for CO2. The results suggest that the picosecond dynamics of CO2 are gated by local diffusion of anions and cations.", "author" : [ { "dropping-particle" : "", "family" : "Brinzer", "given" : "Thomas", "non-dropping-particle" : "", "parse-names" : false, "suffix" : "" }, { "dropping-particle" : "", "family" : "Berquist", "given" : "Eric J.", "non-dropping-particle" : "", "parse-names" : false, "suffix" : "" }, { "dropping-particle" : "", "family" : "Ren", "given" : "Zhe", "non-dropping-particle" : "", "parse-names" : false, "suffix" : "" }, { "dropping-particle" : "", "family" : "Dutta", "given" : "Samrat", "non-dropping-particle" : "", "parse-names" : false, "suffix" : "" }, { "dropping-particle" : "", "family" : "Johnson", "given" : "Clinton A.", "non-dropping-particle" : "", "parse-names" : false, "suffix" : "" }, { "dropping-particle" : "", "family" : "Krisher", "given" : "Cullen S.", "non-dropping-particle" : "", "parse-names" : false, "suffix" : "" }, { "dropping-particle" : "", "family" : "Lambrecht", "given" : "Daniel S.", "non-dropping-particle" : "", "parse-names" : false, "suffix" : "" }, { "dropping-particle" : "", "family" : "Garrett-Roe", "given" : "Sean", "non-dropping-particle" : "", "parse-names" : false, "suffix" : "" } ], "container-title" : "Journal of Chemical Physics", "genre" : "article", "id" : "ITEM-1", "issue" : "21", "issued" : { "date-parts" : [ [ "2015", "6", "7" ] ] }, "page" : "212425", "publisher" : "AIP Publishing", "title" : "Ultrafast vibrational spectroscopy (2D-IR) of CO&lt;inf&gt;2&lt;/inf&gt; in ionic liquids: Carbon capture from carbon dioxide's point of view", "type" : "article-journal", "volume" : "142" }, "uris" : [ "http://www.mendeley.com/documents/?uuid=4ec9f8bc-b018-4d73-bcd0-3cec0d9afb85" ] } ], "mendeley" : { "formattedCitation" : "&lt;sup&gt;23&lt;/sup&gt;", "plainTextFormattedCitation" : "23", "previouslyFormattedCitation" : "&lt;sup&gt;23&lt;/sup&gt;" }, "properties" : { "noteIndex" : 0 }, "schema" : "https://github.com/citation-style-language/schema/raw/master/csl-citation.json" }</w:instrText>
      </w:r>
      <w:r w:rsidR="002914E8">
        <w:rPr>
          <w:rFonts w:ascii="Times" w:hAnsi="Times" w:cs="Times"/>
          <w:sz w:val="24"/>
          <w:szCs w:val="24"/>
        </w:rPr>
        <w:fldChar w:fldCharType="separate"/>
      </w:r>
      <w:r w:rsidR="005804BB" w:rsidRPr="005804BB">
        <w:rPr>
          <w:rFonts w:ascii="Times" w:hAnsi="Times" w:cs="Times"/>
          <w:noProof/>
          <w:sz w:val="24"/>
          <w:szCs w:val="24"/>
          <w:vertAlign w:val="superscript"/>
        </w:rPr>
        <w:t>23</w:t>
      </w:r>
      <w:r w:rsidR="002914E8">
        <w:rPr>
          <w:rFonts w:ascii="Times" w:hAnsi="Times" w:cs="Times"/>
          <w:sz w:val="24"/>
          <w:szCs w:val="24"/>
        </w:rPr>
        <w:fldChar w:fldCharType="end"/>
      </w:r>
      <w:r w:rsidR="002914E8">
        <w:rPr>
          <w:rFonts w:ascii="Times" w:hAnsi="Times" w:cs="Times"/>
          <w:sz w:val="24"/>
          <w:szCs w:val="24"/>
        </w:rPr>
        <w:t xml:space="preserve"> </w:t>
      </w:r>
      <w:r w:rsidRPr="005D2AF3">
        <w:rPr>
          <w:rFonts w:ascii="Times" w:hAnsi="Times" w:cs="Times"/>
          <w:sz w:val="24"/>
          <w:szCs w:val="24"/>
        </w:rPr>
        <w:t>Since the experiment was performed in an all-parallel polarization, we cannot unambiguously determine the population and orientation relaxation times. We can estimate them, however, based on the rate of signal decay and the orientational correlation functions determined in a similar ionic liquid</w:t>
      </w:r>
      <w:r w:rsidR="00546B1F">
        <w:rPr>
          <w:rFonts w:ascii="Times" w:hAnsi="Times" w:cs="Times"/>
          <w:sz w:val="24"/>
          <w:szCs w:val="24"/>
        </w:rPr>
        <w:t>.</w:t>
      </w:r>
      <w:r w:rsidR="00B418F6">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"10.1021/acs.jpcb.5b11454", "ISBN" : "1520-6106", "ISSN" : "15205207", "PMID" : "26731088", "abstract" : "The population relaxation of carbon dioxide dissolved in the room temperature ionic liquid 1-ethyl-3-methylimidazolium bis(trifluoromethylsulfonyl)imide (EmimNTf2) was investigated using polarization-selective ultrafast infrared pump-probe spectroscopy and two-dimensional infrared (2D IR) spectroscopy. Due to the coupling of the bend with the asymmetric stretch, excitation of the asymmetric stretch of a molecule with a thermally populated bend leads to an additional peak, a hot band, which is red-shifted from the main asymmetric absorption band by the combination band shift. This hot band peak exchanges population with the main peak through the gain and loss of bend excitation quanta. The isotropic pump-probe signal originating from the unexcited bend state displays a fast, relatively small amplitude, initial growth followed by a longer time scale exponential decay. The signal is analyzed over its full time range using a kinetic model to determine both the vibrational lifetime (the final decay) and rate constant for the loss of the bend energy. This bend relaxation manifests as the fast initial growth of the stretch/no bend signal because the hot band (stretch with bend) is \"over pumped\" relative to the ground state equilibrium. The nonequilibrium pumping occurs because the hot band has a larger transition dipole moment than the stretch/no bend peak. The system is then prepared, utilizing an acousto-optic mid-infrared pulse shaper to cut a hole in the excitation pulse spectrum, such that the hot band is not pumped. The isotropic pump-probe signal from the stretch/no bend state is altered because the initial excited state population ratio has changed. Instead of a growth due to relaxation of bend quanta, a fast initial decay is observed because of thermal excitation of the bend. Fitting this curve gives the rate constant for thermal excitation of the bend and the lifetime, which agree with those determined in the pump-probe experiments without frequency-selective pumping.", "author" : [ { "dropping-particle" : "", "family" : "Giammanco", "given" : "Chiara H.", "non-dropping-particle" : "", "parse-names" : false, "suffix" : "" }, { "dropping-particle" : "", "family" : "Kramer", "given" : "Patrick L.", "non-dropping-particle" : "", "parse-names" : false, "suffix" : "" }, { "dropping-particle" : "", "family" : "Yamada", "given" : "Steven A.", "non-dropping-particle" : "", "parse-names" : false, "suffix" : "" }, { "dropping-particle" : "", "family" : "Nishida", "given" : "Jun", "non-dropping-particle" : "", "parse-names" : false, "suffix" : "" }, { "dropping-particle" : "", "family" : "Tamimi", "given" : "Amr", "non-dropping-particle" : "", "parse-names" : false, "suffix" : "" }, { "dropping-particle" : "", "family" : "Fayer", "given" : "Michael D.", "non-dropping-particle" : "", "parse-names" : false, "suffix" : "" } ], "container-title" : "Journal of Physical Chemistry B", "genre" : "article", "id" : "ITEM-1", "issue" : "3", "issued" : { "date-parts" : [ [ "2016", "1" ] ] }, "page" : "549-556", "title" : "Coupling of Carbon Dioxide Stretch and Bend Vibrations Reveals Thermal Population Dynamics in an Ionic Liquid", "type" : "article-journal", "volume" : "120" }, "uris" : [ "http://www.mendeley.com/documents/?uuid=a655285d-666f-4012-a1e1-0767907271a9" ] }, { "id" : "ITEM-2", "itemData" : { "DOI" : "http://dx.doi.org/10.1063/1.4943390", "ISSN" : "0021-9606", "abstract" : "Ionic liquids (ILs), which have widely tunable structural motifs and intermolecular interactions with solutes, have been proposed as possible carbon capture media. To inform the choice of an optimal ionic liquid system, it can be useful to understand the details of dynamics and interactions on fundamental time scales (femtoseconds to picoseconds) of dissolved gases, particularly carbon dioxide (CO2), within the complex solvation structures present in these uniquely organized materials. The rotational and local structural fluctuation dynamics of CO2 in the room temperature ionic liquid 1-ethyl-3-methylimidazolium bis(trifluoromethylsulfonyl)imide (EmimNTf2) were investigated by using ultrafast infrared spectroscopy to interrogate the CO2 asymmetric stretch. Polarization-selective pump probe measurements yielded the orientational correlation function of the CO2 vibrational transition dipole. It was found that reorientation of the carbon dioxide occurs on 3 time scales: 0.91 \u00b1 0.03, 8.3 \u00b1 0.1, 54 \u00b1 1 ps. The initial two are attributed to restricted wobbling motions originating from a gating of CO2 motions by the IL cations and anions. The final (slowest) decay corresponds to complete orientational randomization. Two-dimensional infrared vibrational echo (2D IR) spectroscopy provided information on structural rearrangements, which cause spectraldiffusion, through the time dependence of the 2D line shape. Analysis of the time-dependent 2D IR spectra yields the frequency-frequency correlation function (FFCF). Polarization-selective 2D IR experiments conducted on the CO2 asymmetric stretch in the parallel- and perpendicular-pumped geometries yield significantly different FFCFs due to a phenomenon known as reorientation-induced spectraldiffusion (RISD), revealing strong vector interactions with the liquid structures that evolve slowly on the (independently measured) rotation time scales. To separate the RISD contribution to the FFCF from the structural spectraldiffusion contribution, the previously developed first order Stark effect RISD model is reformulated to describe the second order (quadratic) Stark effect\u2014the first order Stark effect vanishes because CO2 does not have a permanent dipole moment. Through this analysis, we characterize the structural fluctuations of CO2 in the ionic liquid solvation environment, which separate into magnitude-only and combined magnitude and directional correlations of the liquid\u2019s time dependent electric field. This new meth\u2026", "author" : [ { "dropping-particle" : "", "family" : "Giammanco", "given" : "Chiara H", "non-dropping-particle" : "", "parse-names" : false, "suffix" : "" }, { "dropping-particle" : "", "family" : "Kramer", "given" : "Patrick L", "non-dropping-particle" : "", "parse-names" : false, "suffix" : "" }, { "dropping-particle" : "", "family" : "Yamada", "given" : "Steven A", "non-dropping-particle" : "", "parse-names" : false, "suffix" : "" }, { "dropping-particle" : "", "family" : "Nishida", "given" : "Jun", "non-dropping-particle" : "", "parse-names" : false, "suffix" : "" }, { "dropping-particle" : "", "family" : "Tamimi", "given" : "Amr", "non-dropping-particle" : "", "parse-names" : false, "suffix" : "" }, { "dropping-particle" : "", "family" : "Fayer", "given" : "Michael D", "non-dropping-particle" : "", "parse-names" : false, "suffix" : "" } ], "container-title" : "The Journal of Chemical Physics", "id" : "ITEM-2", "issue" : "10", "issued" : { "date-parts" : [ [ "2016" ] ] }, "page" : "104506", "title" : "Carbon dioxide in an ionic liquid: Structural and rotational dynamics", "type" : "article-journal", "volume" : "144" }, "uris" : [ "http://www.mendeley.com/documents/?uuid=7f2a4f17-c5ab-4b8a-958a-10025bb48cd2" ] } ], "mendeley" : { "formattedCitation" : "&lt;sup&gt;24,25&lt;/sup&gt;", "plainTextFormattedCitation" : "24,25", "previouslyFormattedCitation" : "&lt;sup&gt;24,25&lt;/sup&gt;" }, "properties" : { "noteIndex" : 0 }, "schema" : "https://github.com/citation-style-language/schema/raw/master/csl-citation.json" }</w:instrText>
      </w:r>
      <w:r w:rsidR="00B418F6">
        <w:rPr>
          <w:rFonts w:ascii="Times" w:hAnsi="Times" w:cs="Times"/>
          <w:sz w:val="24"/>
          <w:szCs w:val="24"/>
        </w:rPr>
        <w:fldChar w:fldCharType="separate"/>
      </w:r>
      <w:r w:rsidR="005804BB" w:rsidRPr="005804BB">
        <w:rPr>
          <w:rFonts w:ascii="Times" w:hAnsi="Times" w:cs="Times"/>
          <w:noProof/>
          <w:sz w:val="24"/>
          <w:szCs w:val="24"/>
          <w:vertAlign w:val="superscript"/>
        </w:rPr>
        <w:t>24,25</w:t>
      </w:r>
      <w:r w:rsidR="00B418F6">
        <w:rPr>
          <w:rFonts w:ascii="Times" w:hAnsi="Times" w:cs="Times"/>
          <w:sz w:val="24"/>
          <w:szCs w:val="24"/>
        </w:rPr>
        <w:fldChar w:fldCharType="end"/>
      </w:r>
      <w:r w:rsidR="00546B1F">
        <w:rPr>
          <w:rFonts w:ascii="Times" w:hAnsi="Times" w:cs="Times"/>
          <w:sz w:val="24"/>
          <w:szCs w:val="24"/>
        </w:rPr>
        <w:t xml:space="preserve"> </w:t>
      </w:r>
      <w:r w:rsidRPr="005D2AF3">
        <w:rPr>
          <w:rFonts w:ascii="Times" w:hAnsi="Times" w:cs="Times"/>
          <w:sz w:val="24"/>
          <w:szCs w:val="24"/>
        </w:rPr>
        <w:t xml:space="preserve">Estimates of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1</m:t>
            </m:r>
          </m:sub>
        </m:sSub>
        <m:r>
          <w:rPr>
            <w:rFonts w:ascii="Cambria Math" w:hAnsi="Cambria Math" w:cs="Times"/>
            <w:sz w:val="24"/>
            <w:szCs w:val="24"/>
          </w:rPr>
          <m:t>=</m:t>
        </m:r>
      </m:oMath>
      <w:r w:rsidRPr="005D2AF3">
        <w:rPr>
          <w:rFonts w:ascii="Times" w:hAnsi="Times" w:cs="Times"/>
          <w:sz w:val="24"/>
          <w:szCs w:val="24"/>
        </w:rPr>
        <w:t xml:space="preserve"> 20 ps and </w:t>
      </w:r>
      <m:oMath>
        <m:sSub>
          <m:sSubPr>
            <m:ctrlPr>
              <w:rPr>
                <w:rFonts w:ascii="Cambria Math" w:hAnsi="Cambria Math" w:cs="Times"/>
                <w:i/>
                <w:sz w:val="24"/>
                <w:szCs w:val="24"/>
              </w:rPr>
            </m:ctrlPr>
          </m:sSubPr>
          <m:e>
            <m:r>
              <w:rPr>
                <w:rFonts w:ascii="Cambria Math" w:hAnsi="Cambria Math" w:cs="Times"/>
                <w:sz w:val="24"/>
                <w:szCs w:val="24"/>
              </w:rPr>
              <m:t>T</m:t>
            </m:r>
          </m:e>
          <m:sub>
            <m:r>
              <m:rPr>
                <m:nor/>
              </m:rPr>
              <w:rPr>
                <w:rFonts w:ascii="Times" w:hAnsi="Times" w:cs="Times"/>
                <w:sz w:val="24"/>
                <w:szCs w:val="24"/>
              </w:rPr>
              <m:t>or</m:t>
            </m:r>
          </m:sub>
        </m:sSub>
        <m:r>
          <w:rPr>
            <w:rFonts w:ascii="Cambria Math" w:hAnsi="Cambria Math" w:cs="Times"/>
            <w:sz w:val="24"/>
            <w:szCs w:val="24"/>
          </w:rPr>
          <m:t>=</m:t>
        </m:r>
      </m:oMath>
      <w:r w:rsidRPr="005D2AF3">
        <w:rPr>
          <w:rFonts w:ascii="Times" w:hAnsi="Times" w:cs="Times"/>
          <w:sz w:val="24"/>
          <w:szCs w:val="24"/>
        </w:rPr>
        <w:t xml:space="preserve"> 10 ps, suggest that </w:t>
      </w:r>
      <w:r w:rsidR="008F1DA9">
        <w:rPr>
          <w:rFonts w:ascii="Times" w:hAnsi="Times" w:cs="Times"/>
          <w:sz w:val="24"/>
          <w:szCs w:val="24"/>
        </w:rPr>
        <w:t xml:space="preserve">vast majority contribution to </w:t>
      </w:r>
      <m:oMath>
        <m:sSub>
          <m:sSubPr>
            <m:ctrlPr>
              <w:rPr>
                <w:rFonts w:ascii="Cambria Math" w:hAnsi="Cambria Math" w:cs="Times"/>
                <w:i/>
                <w:sz w:val="24"/>
                <w:szCs w:val="24"/>
              </w:rPr>
            </m:ctrlPr>
          </m:sSubPr>
          <m:e>
            <m:r>
              <w:rPr>
                <w:rFonts w:ascii="Cambria Math" w:hAnsi="Cambria Math" w:cs="Times"/>
                <w:sz w:val="24"/>
                <w:szCs w:val="24"/>
              </w:rPr>
              <m:t>T</m:t>
            </m:r>
          </m:e>
          <m:sub>
            <m:r>
              <w:rPr>
                <w:rFonts w:ascii="Cambria Math" w:hAnsi="Cambria Math" w:cs="Times"/>
                <w:sz w:val="24"/>
                <w:szCs w:val="24"/>
              </w:rPr>
              <m:t>2</m:t>
            </m:r>
          </m:sub>
        </m:sSub>
      </m:oMath>
      <w:r w:rsidR="008F1DA9">
        <w:rPr>
          <w:rFonts w:ascii="Times" w:hAnsi="Times" w:cs="Times"/>
          <w:sz w:val="24"/>
          <w:szCs w:val="24"/>
        </w:rPr>
        <w:t xml:space="preserve"> </w:t>
      </w:r>
      <w:r w:rsidRPr="005D2AF3">
        <w:rPr>
          <w:rFonts w:ascii="Times" w:hAnsi="Times" w:cs="Times"/>
          <w:sz w:val="24"/>
          <w:szCs w:val="24"/>
        </w:rPr>
        <w:t>for CO</w:t>
      </w:r>
      <w:r w:rsidRPr="005D2AF3">
        <w:rPr>
          <w:rFonts w:ascii="Times" w:hAnsi="Times" w:cs="Times"/>
          <w:sz w:val="24"/>
          <w:szCs w:val="24"/>
          <w:vertAlign w:val="subscript"/>
        </w:rPr>
        <w:t>2</w:t>
      </w:r>
      <w:r w:rsidRPr="005D2AF3">
        <w:rPr>
          <w:rFonts w:ascii="Times" w:hAnsi="Times" w:cs="Times"/>
          <w:sz w:val="24"/>
          <w:szCs w:val="24"/>
        </w:rPr>
        <w:t xml:space="preserve"> in [C</w:t>
      </w:r>
      <w:r w:rsidRPr="005D2AF3">
        <w:rPr>
          <w:rFonts w:ascii="Times" w:hAnsi="Times" w:cs="Times"/>
          <w:sz w:val="24"/>
          <w:szCs w:val="24"/>
          <w:vertAlign w:val="subscript"/>
        </w:rPr>
        <w:t>4</w:t>
      </w:r>
      <w:r w:rsidRPr="005D2AF3">
        <w:rPr>
          <w:rFonts w:ascii="Times" w:hAnsi="Times" w:cs="Times"/>
          <w:sz w:val="24"/>
          <w:szCs w:val="24"/>
        </w:rPr>
        <w:t>C</w:t>
      </w:r>
      <w:r w:rsidRPr="005D2AF3">
        <w:rPr>
          <w:rFonts w:ascii="Times" w:hAnsi="Times" w:cs="Times"/>
          <w:sz w:val="24"/>
          <w:szCs w:val="24"/>
          <w:vertAlign w:val="subscript"/>
        </w:rPr>
        <w:t>1</w:t>
      </w:r>
      <w:proofErr w:type="gramStart"/>
      <w:r w:rsidRPr="005D2AF3">
        <w:rPr>
          <w:rFonts w:ascii="Times" w:hAnsi="Times" w:cs="Times"/>
          <w:sz w:val="24"/>
          <w:szCs w:val="24"/>
        </w:rPr>
        <w:t>im][</w:t>
      </w:r>
      <w:proofErr w:type="gramEnd"/>
      <w:r w:rsidRPr="005D2AF3">
        <w:rPr>
          <w:rFonts w:ascii="Times" w:hAnsi="Times" w:cs="Times"/>
          <w:sz w:val="24"/>
          <w:szCs w:val="24"/>
        </w:rPr>
        <w:t>PF</w:t>
      </w:r>
      <w:r w:rsidRPr="005D2AF3">
        <w:rPr>
          <w:rFonts w:ascii="Times" w:hAnsi="Times" w:cs="Times"/>
          <w:sz w:val="24"/>
          <w:szCs w:val="24"/>
          <w:vertAlign w:val="subscript"/>
        </w:rPr>
        <w:t>6</w:t>
      </w:r>
      <w:r w:rsidRPr="005D2AF3">
        <w:rPr>
          <w:rFonts w:ascii="Times" w:hAnsi="Times" w:cs="Times"/>
          <w:sz w:val="24"/>
          <w:szCs w:val="24"/>
        </w:rPr>
        <w:t xml:space="preserve">] comes from pure dephasing. Population relaxation and orientational relaxation have a minor effect on the total dephasing time. We estimate a pure dephasing time of  </w:t>
      </w:r>
      <m:oMath>
        <m:sSubSup>
          <m:sSubSupPr>
            <m:ctrlPr>
              <w:rPr>
                <w:rFonts w:ascii="Cambria Math" w:hAnsi="Cambria Math" w:cs="Times"/>
                <w:i/>
                <w:sz w:val="24"/>
                <w:szCs w:val="24"/>
              </w:rPr>
            </m:ctrlPr>
          </m:sSubSupPr>
          <m:e>
            <m:r>
              <w:rPr>
                <w:rFonts w:ascii="Cambria Math" w:hAnsi="Cambria Math" w:cs="Times"/>
                <w:sz w:val="24"/>
                <w:szCs w:val="24"/>
              </w:rPr>
              <m:t>T</m:t>
            </m:r>
          </m:e>
          <m:sub>
            <m:r>
              <w:rPr>
                <w:rFonts w:ascii="Cambria Math" w:hAnsi="Cambria Math" w:cs="Times"/>
                <w:sz w:val="24"/>
                <w:szCs w:val="24"/>
              </w:rPr>
              <m:t>2</m:t>
            </m:r>
          </m:sub>
          <m:sup>
            <m:r>
              <w:rPr>
                <w:rFonts w:ascii="Cambria Math" w:hAnsi="Cambria Math" w:cs="Times"/>
                <w:sz w:val="24"/>
                <w:szCs w:val="24"/>
              </w:rPr>
              <m:t>*</m:t>
            </m:r>
          </m:sup>
        </m:sSubSup>
        <m:r>
          <w:rPr>
            <w:rFonts w:ascii="Cambria Math" w:hAnsi="Cambria Math" w:cs="Times"/>
            <w:sz w:val="24"/>
            <w:szCs w:val="24"/>
          </w:rPr>
          <m:t>=</m:t>
        </m:r>
      </m:oMath>
      <w:r w:rsidRPr="005D2AF3">
        <w:rPr>
          <w:rFonts w:ascii="Times" w:hAnsi="Times" w:cs="Times"/>
          <w:sz w:val="24"/>
          <w:szCs w:val="24"/>
        </w:rPr>
        <w:t xml:space="preserve"> 4 ps.</w:t>
      </w:r>
    </w:p>
    <w:p w14:paraId="504C11B0" w14:textId="5F8A2BC2" w:rsidR="00631210" w:rsidRDefault="005D2AF3" w:rsidP="005D2AF3">
      <w:pPr>
        <w:spacing w:after="0" w:line="480" w:lineRule="auto"/>
        <w:jc w:val="both"/>
        <w:rPr>
          <w:rFonts w:ascii="Times" w:hAnsi="Times" w:cs="Times"/>
          <w:sz w:val="24"/>
          <w:szCs w:val="24"/>
        </w:rPr>
      </w:pPr>
      <w:r w:rsidRPr="005D2AF3">
        <w:rPr>
          <w:rFonts w:ascii="Times" w:hAnsi="Times" w:cs="Times"/>
          <w:sz w:val="24"/>
          <w:szCs w:val="24"/>
        </w:rPr>
        <w:tab/>
        <w:t xml:space="preserve">Finally, the variance of the frequency fluctuations, </w:t>
      </w:r>
      <m:oMath>
        <m:sSubSup>
          <m:sSubSupPr>
            <m:ctrlPr>
              <w:rPr>
                <w:rFonts w:ascii="Cambria Math" w:hAnsi="Cambria Math" w:cs="Times"/>
                <w:i/>
                <w:sz w:val="24"/>
                <w:szCs w:val="24"/>
              </w:rPr>
            </m:ctrlPr>
          </m:sSubSupPr>
          <m:e>
            <m:r>
              <w:rPr>
                <w:rFonts w:ascii="Cambria Math" w:hAnsi="Cambria Math" w:cs="Times"/>
                <w:sz w:val="24"/>
                <w:szCs w:val="24"/>
              </w:rPr>
              <m:t>Δ</m:t>
            </m:r>
          </m:e>
          <m:sub>
            <m:r>
              <w:rPr>
                <w:rFonts w:ascii="Cambria Math" w:hAnsi="Cambria Math" w:cs="Times"/>
                <w:sz w:val="24"/>
                <w:szCs w:val="24"/>
              </w:rPr>
              <m:t>H</m:t>
            </m:r>
          </m:sub>
          <m:sup>
            <m:r>
              <w:rPr>
                <w:rFonts w:ascii="Cambria Math" w:hAnsi="Cambria Math" w:cs="Times"/>
                <w:sz w:val="24"/>
                <w:szCs w:val="24"/>
              </w:rPr>
              <m:t>2</m:t>
            </m:r>
          </m:sup>
        </m:sSubSup>
      </m:oMath>
      <w:r w:rsidRPr="005D2AF3">
        <w:rPr>
          <w:rFonts w:ascii="Times" w:hAnsi="Times" w:cs="Times"/>
          <w:sz w:val="24"/>
          <w:szCs w:val="24"/>
        </w:rPr>
        <w:t xml:space="preserve">, can be limited to a range by physical constraints on the values of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oMath>
      <w:r w:rsidRPr="005D2AF3">
        <w:rPr>
          <w:rFonts w:ascii="Times" w:hAnsi="Times" w:cs="Times"/>
          <w:sz w:val="24"/>
          <w:szCs w:val="24"/>
        </w:rPr>
        <w:t xml:space="preserve">. The lower limit on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oMath>
      <w:r w:rsidRPr="005D2AF3">
        <w:rPr>
          <w:rFonts w:ascii="Times" w:hAnsi="Times" w:cs="Times"/>
          <w:sz w:val="24"/>
          <w:szCs w:val="24"/>
        </w:rPr>
        <w:t xml:space="preserve"> is governed by the inertial motions of CO</w:t>
      </w:r>
      <w:r w:rsidRPr="005D2AF3">
        <w:rPr>
          <w:rFonts w:ascii="Times" w:hAnsi="Times" w:cs="Times"/>
          <w:sz w:val="24"/>
          <w:szCs w:val="24"/>
          <w:vertAlign w:val="subscript"/>
        </w:rPr>
        <w:t>2</w:t>
      </w:r>
      <w:r w:rsidRPr="005D2AF3">
        <w:rPr>
          <w:rFonts w:ascii="Times" w:hAnsi="Times" w:cs="Times"/>
          <w:sz w:val="24"/>
          <w:szCs w:val="24"/>
        </w:rPr>
        <w:t xml:space="preserve"> and its ionic liquid solvent shells. The timescale of the inertial response</w:t>
      </w:r>
      <w:r w:rsidR="004916CC">
        <w:rPr>
          <w:rFonts w:ascii="Times" w:hAnsi="Times" w:cs="Times"/>
          <w:sz w:val="24"/>
          <w:szCs w:val="24"/>
        </w:rPr>
        <w:t xml:space="preserve"> in liquid water is in the sub-6</w:t>
      </w:r>
      <w:r w:rsidR="004916CC" w:rsidRPr="005D2AF3">
        <w:rPr>
          <w:rFonts w:ascii="Times" w:hAnsi="Times" w:cs="Times"/>
          <w:sz w:val="24"/>
          <w:szCs w:val="24"/>
        </w:rPr>
        <w:t xml:space="preserve">0 </w:t>
      </w:r>
      <w:r w:rsidRPr="005D2AF3">
        <w:rPr>
          <w:rFonts w:ascii="Times" w:hAnsi="Times" w:cs="Times"/>
          <w:sz w:val="24"/>
          <w:szCs w:val="24"/>
        </w:rPr>
        <w:t xml:space="preserve">fs range, while that of acetonitrile is 70 </w:t>
      </w:r>
      <w:r w:rsidRPr="00996B51">
        <w:rPr>
          <w:rFonts w:ascii="Times" w:hAnsi="Times" w:cs="Times"/>
          <w:sz w:val="24"/>
          <w:szCs w:val="24"/>
        </w:rPr>
        <w:t>fs.</w:t>
      </w:r>
      <w:r w:rsidR="00EB7DFA">
        <w:rPr>
          <w:rFonts w:ascii="Times" w:hAnsi="Times" w:cs="Times"/>
          <w:sz w:val="24"/>
          <w:szCs w:val="24"/>
        </w:rPr>
        <w:fldChar w:fldCharType="begin" w:fldLock="1"/>
      </w:r>
      <w:r w:rsidR="0040655D">
        <w:rPr>
          <w:rFonts w:ascii="Times" w:hAnsi="Times" w:cs="Times"/>
          <w:sz w:val="24"/>
          <w:szCs w:val="24"/>
        </w:rPr>
        <w:instrText>ADDIN CSL_CITATION { "citationItems" : [ { "id" : "ITEM-1", "itemData" : { "DOI" : "10.1103/PhysRevLett.87.027401", "ISBN" : "0031-9007", "ISSN" : "0031-9007", "PMID" : "169823100031", "abstract" : "We present the first infrared photon echo study of liquid water. For\\nthe O-H stretch vibration of HDO in D2O, femtosecond four-wave mixing\\nexperiments reveal an extraordinary short pure dephasing time T-2*\\non the order of 90 fs. This unusually fast time scale of dephasing\\nis rationalized by taking into account the large anharmonicity of\\nthe hydrogen bonded O-H stretching mode.", "author" : [ { "dropping-particle" : "", "family" : "Stenger", "given" : "Jens", "non-dropping-particle" : "", "parse-names" : false, "suffix" : "" }, { "dropping-particle" : "", "family" : "Madsen", "given" : "Dorte", "non-dropping-particle" : "", "parse-names" : false, "suffix" : "" }, { "dropping-particle" : "", "family" : "Hamm", "given" : "Peter", "non-dropping-particle" : "", "parse-names" : false, "suffix" : "" }, { "dropping-particle" : "", "family" : "Nibbering", "given" : "Erik T. J.", "non-dropping-particle" : "", "parse-names" : false, "suffix" : "" }, { "dropping-particle" : "", "family" : "Elsaesser", "given" : "Thomas", "non-dropping-particle" : "", "parse-names" : false, "suffix" : "" } ], "container-title" : "Physical Review Letters", "genre" : "article", "id" : "ITEM-1", "issue" : "2", "issued" : { "date-parts" : [ [ "2001", "6", "20" ] ] }, "page" : "027401", "title" : "Ultrafast Vibrational Dephasing of Liquid Water", "type" : "article-journal", "volume" : "87" }, "uris" : [ "http://www.mendeley.com/documents/?uuid=d3909c05-a88d-4dad-8b4d-ed6a66bf0827" ] }, { "id" : "ITEM-2", "itemData" : { "DOI" : "10.1063/1.461742", "ISBN" : "0021-9606", "ISSN" : "00219606", "abstract" : "The solvation dynamics of acetonitrile were characterized by a time resolved fluorescence shift measurement determined via the fluorescence upconversion technique. The solvation response is clearly two part in character. The fast initial relaxation accounts for \u223c80% of the amplitude and is well fit by a Gaussian of 120 fs FWHM, giving a decay time of 70 fs. The slower tail is exponential with a decay time of \u223c200 fs. Comparison of the results to molecular dynamics simulations performed by Maroncelli [J. Chem. Phys. 94, 2085 (1991)] reveal the fast initial part of the solvent response arises from small amplitude inertial rotational motion of molecules in the first solvation shell. The implications of a large amplitude, rapid inertial Gaussian component in the solvent response for theoretical descriptions of chemical reaction dynamics in solution are discussed.", "author" : [ { "dropping-particle" : "", "family" : "Rosenthal", "given" : "Sandra J.", "non-dropping-particle" : "", "parse-names" : false, "suffix" : "" }, { "dropping-particle" : "", "family" : "Xie", "given" : "Xiaoliang", "non-dropping-particle" : "", "parse-names" : false, "suffix" : "" }, { "dropping-particle" : "", "family" : "Du", "given" : "Mei", "non-dropping-particle" : "", "parse-names" : false, "suffix" : "" }, { "dropping-particle" : "", "family" : "Fleming", "given" : "Graham R.", "non-dropping-particle" : "", "parse-names" : false, "suffix" : "" } ], "container-title" : "The Journal of Chemical Physics", "id" : "ITEM-2", "issue" : "6", "issued" : { "date-parts" : [ [ "1991" ] ] }, "page" : "4715", "title" : "Femtosecond solvation dynamics in acetonitrile: Observation of the inertial contribution to the solvent response", "type" : "article-journal", "volume" : "95" }, "uris" : [ "http://www.mendeley.com/documents/?uuid=40e9bbf4-0597-45b4-beb3-2c6f1f9603a6" ] }, { "id" : "ITEM-3", "itemData" : { "DOI" : "10.1126/science.1087251", "ISSN" : "1095-9203", "PMID" : "14500975", "abstract" : "We investigated rearrangements of the hydrogen-bond network in water by measuring fluctuations in the OH-stretching frequency of HOD in liquid D2O with femtosecond infrared spectroscopy. Using simulations of an atomistic model of water, we relate these frequency fluctuations to intermolecular dynamics. The model reveals that OH frequency shifts arise from changes in the molecular electric field that acts on the proton. At short times, vibrational dephasing reflects an underdamped oscillation of the hydrogen bond with a period of 170 femtoseconds. At longer times, vibrational correlations decay on a 1.2-picosecond time scale because of collective structural reorganizations.", "author" : [ { "dropping-particle" : "", "family" : "Fecko", "given" : "C J", "non-dropping-particle" : "", "parse-names" : false, "suffix" : "" }, { "dropping-particle" : "", "family" : "Eaves", "given" : "J D", "non-dropping-particle" : "", "parse-names" : false, "suffix" : "" }, { "dropping-particle" : "", "family" : "Loparo", "given" : "J J", "non-dropping-particle" : "", "parse-names" : false, "suffix" : "" }, { "dropping-particle" : "", "family" : "Tokmakoff", "given" : "A", "non-dropping-particle" : "", "parse-names" : false, "suffix" : "" }, { "dropping-particle" : "", "family" : "Geissler", "given" : "P L", "non-dropping-particle" : "", "parse-names" : false, "suffix" : "" } ], "container-title" : "Science (New York, N.Y.)", "id" : "ITEM-3", "issue" : "5640", "issued" : { "date-parts" : [ [ "2003", "9", "19" ] ] }, "page" : "1698-702", "title" : "Ultrafast hydrogen-bond dynamics in the infrared spectroscopy of water.", "type" : "article-journal", "volume" : "301" }, "uris" : [ "http://www.mendeley.com/documents/?uuid=ed941a42-40ff-4679-80ef-b0853d4b761a" ] } ], "mendeley" : { "formattedCitation" : "&lt;sup&gt;29,94,95&lt;/sup&gt;", "plainTextFormattedCitation" : "29,94,95", "previouslyFormattedCitation" : "&lt;sup&gt;29,94,95&lt;/sup&gt;" }, "properties" : { "noteIndex" : 0 }, "schema" : "https://github.com/citation-style-language/schema/raw/master/csl-citation.json" }</w:instrText>
      </w:r>
      <w:r w:rsidR="00EB7DFA">
        <w:rPr>
          <w:rFonts w:ascii="Times" w:hAnsi="Times" w:cs="Times"/>
          <w:sz w:val="24"/>
          <w:szCs w:val="24"/>
        </w:rPr>
        <w:fldChar w:fldCharType="separate"/>
      </w:r>
      <w:r w:rsidR="0047536A" w:rsidRPr="0047536A">
        <w:rPr>
          <w:rFonts w:ascii="Times" w:hAnsi="Times" w:cs="Times"/>
          <w:noProof/>
          <w:sz w:val="24"/>
          <w:szCs w:val="24"/>
          <w:vertAlign w:val="superscript"/>
        </w:rPr>
        <w:t>29,94,95</w:t>
      </w:r>
      <w:r w:rsidR="00EB7DFA">
        <w:rPr>
          <w:rFonts w:ascii="Times" w:hAnsi="Times" w:cs="Times"/>
          <w:sz w:val="24"/>
          <w:szCs w:val="24"/>
        </w:rPr>
        <w:fldChar w:fldCharType="end"/>
      </w:r>
      <w:r w:rsidR="001F4721">
        <w:rPr>
          <w:rFonts w:ascii="Times" w:hAnsi="Times" w:cs="Times"/>
          <w:sz w:val="24"/>
          <w:szCs w:val="24"/>
        </w:rPr>
        <w:t xml:space="preserve"> </w:t>
      </w:r>
      <w:r w:rsidRPr="00996B51">
        <w:rPr>
          <w:rFonts w:ascii="Times" w:hAnsi="Times" w:cs="Times"/>
          <w:sz w:val="24"/>
          <w:szCs w:val="24"/>
        </w:rPr>
        <w:t xml:space="preserve">Using 70 fs as a lower limit for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r>
          <w:rPr>
            <w:rFonts w:ascii="Cambria Math" w:hAnsi="Cambria Math" w:cs="Times"/>
            <w:sz w:val="24"/>
            <w:szCs w:val="24"/>
          </w:rPr>
          <m:t xml:space="preserve"> </m:t>
        </m:r>
      </m:oMath>
      <w:r w:rsidRPr="00996B51">
        <w:rPr>
          <w:rFonts w:ascii="Times" w:hAnsi="Times" w:cs="Times"/>
          <w:sz w:val="24"/>
          <w:szCs w:val="24"/>
        </w:rPr>
        <w:t xml:space="preserve">places an upper limit on </w:t>
      </w:r>
      <m:oMath>
        <m:sSub>
          <m:sSubPr>
            <m:ctrlPr>
              <w:rPr>
                <w:rFonts w:ascii="Cambria Math" w:hAnsi="Cambria Math" w:cs="Times"/>
                <w:sz w:val="24"/>
                <w:szCs w:val="24"/>
              </w:rPr>
            </m:ctrlPr>
          </m:sSubPr>
          <m:e>
            <m:r>
              <m:rPr>
                <m:sty m:val="p"/>
              </m:rPr>
              <w:rPr>
                <w:rFonts w:ascii="Cambria Math" w:hAnsi="Cambria Math" w:cs="Times"/>
                <w:sz w:val="24"/>
                <w:szCs w:val="24"/>
              </w:rPr>
              <m:t>Δ</m:t>
            </m:r>
          </m:e>
          <m:sub>
            <m:r>
              <w:rPr>
                <w:rFonts w:ascii="Cambria Math" w:hAnsi="Cambria Math" w:cs="Times"/>
                <w:sz w:val="24"/>
                <w:szCs w:val="24"/>
              </w:rPr>
              <m:t>H</m:t>
            </m:r>
          </m:sub>
        </m:sSub>
      </m:oMath>
      <w:r w:rsidRPr="00996B51">
        <w:rPr>
          <w:rFonts w:ascii="Times" w:hAnsi="Times" w:cs="Times"/>
          <w:sz w:val="24"/>
          <w:szCs w:val="24"/>
        </w:rPr>
        <w:t xml:space="preserve"> of 9.7 cm</w:t>
      </w:r>
      <w:r w:rsidRPr="00996B51">
        <w:rPr>
          <w:rFonts w:ascii="Times" w:hAnsi="Times" w:cs="Times"/>
          <w:sz w:val="24"/>
          <w:szCs w:val="24"/>
          <w:vertAlign w:val="superscript"/>
        </w:rPr>
        <w:t>-1</w:t>
      </w:r>
      <w:r w:rsidRPr="00996B51">
        <w:rPr>
          <w:rFonts w:ascii="Times" w:hAnsi="Times" w:cs="Times"/>
          <w:sz w:val="24"/>
          <w:szCs w:val="24"/>
        </w:rPr>
        <w:t>. Fits to analytical response functions suggests</w:t>
      </w:r>
      <w:r w:rsidRPr="005D2AF3">
        <w:rPr>
          <w:rFonts w:ascii="Times" w:hAnsi="Times" w:cs="Times"/>
          <w:sz w:val="24"/>
          <w:szCs w:val="24"/>
        </w:rPr>
        <w:t xml:space="preserve"> that </w:t>
      </w:r>
      <m:oMath>
        <m:sSub>
          <m:sSubPr>
            <m:ctrlPr>
              <w:rPr>
                <w:rFonts w:ascii="Cambria Math" w:hAnsi="Cambria Math" w:cs="Times"/>
                <w:i/>
                <w:sz w:val="24"/>
                <w:szCs w:val="24"/>
              </w:rPr>
            </m:ctrlPr>
          </m:sSubPr>
          <m:e>
            <m:r>
              <w:rPr>
                <w:rFonts w:ascii="Cambria Math" w:hAnsi="Cambria Math" w:cs="Times"/>
                <w:sz w:val="24"/>
                <w:szCs w:val="24"/>
              </w:rPr>
              <m:t>Δ</m:t>
            </m:r>
          </m:e>
          <m:sub>
            <m:r>
              <w:rPr>
                <w:rFonts w:ascii="Cambria Math" w:hAnsi="Cambria Math" w:cs="Times"/>
                <w:sz w:val="24"/>
                <w:szCs w:val="24"/>
              </w:rPr>
              <m:t>H</m:t>
            </m:r>
          </m:sub>
        </m:sSub>
        <m:r>
          <w:rPr>
            <w:rFonts w:ascii="Cambria Math" w:hAnsi="Cambria Math" w:cs="Times"/>
            <w:sz w:val="24"/>
            <w:szCs w:val="24"/>
          </w:rPr>
          <m:t xml:space="preserve"> </m:t>
        </m:r>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r>
          <w:rPr>
            <w:rFonts w:ascii="Cambria Math" w:hAnsi="Cambria Math" w:cs="Times"/>
            <w:sz w:val="24"/>
            <w:szCs w:val="24"/>
          </w:rPr>
          <m:t>≈0.2</m:t>
        </m:r>
      </m:oMath>
      <w:r w:rsidRPr="005D2AF3">
        <w:rPr>
          <w:rFonts w:ascii="Times" w:hAnsi="Times" w:cs="Times"/>
          <w:sz w:val="24"/>
          <w:szCs w:val="24"/>
        </w:rPr>
        <w:t xml:space="preserve"> is a reasonable estimate of the dynamics that can be resolved using global fitting of the experimental data, which gives an upper limit on </w:t>
      </w:r>
      <m:oMath>
        <m:sSub>
          <m:sSubPr>
            <m:ctrlPr>
              <w:rPr>
                <w:rFonts w:ascii="Cambria Math" w:hAnsi="Cambria Math" w:cs="Times"/>
                <w:i/>
                <w:sz w:val="24"/>
                <w:szCs w:val="24"/>
              </w:rPr>
            </m:ctrlPr>
          </m:sSubPr>
          <m:e>
            <m:r>
              <w:rPr>
                <w:rFonts w:ascii="Cambria Math" w:hAnsi="Cambria Math" w:cs="Times"/>
                <w:sz w:val="24"/>
                <w:szCs w:val="24"/>
              </w:rPr>
              <m:t>τ</m:t>
            </m:r>
          </m:e>
          <m:sub>
            <m:r>
              <w:rPr>
                <w:rFonts w:ascii="Cambria Math" w:hAnsi="Cambria Math" w:cs="Times"/>
                <w:sz w:val="24"/>
                <w:szCs w:val="24"/>
              </w:rPr>
              <m:t>H</m:t>
            </m:r>
          </m:sub>
        </m:sSub>
      </m:oMath>
      <w:r w:rsidRPr="005D2AF3">
        <w:rPr>
          <w:rFonts w:ascii="Times" w:hAnsi="Times" w:cs="Times"/>
          <w:sz w:val="24"/>
          <w:szCs w:val="24"/>
        </w:rPr>
        <w:t xml:space="preserve"> of 200 fs, with a corresponding lower limit on  </w:t>
      </w:r>
      <m:oMath>
        <m:sSub>
          <m:sSubPr>
            <m:ctrlPr>
              <w:rPr>
                <w:rFonts w:ascii="Cambria Math" w:hAnsi="Cambria Math" w:cs="Times"/>
                <w:sz w:val="24"/>
                <w:szCs w:val="24"/>
              </w:rPr>
            </m:ctrlPr>
          </m:sSubPr>
          <m:e>
            <m:r>
              <m:rPr>
                <m:sty m:val="p"/>
              </m:rPr>
              <w:rPr>
                <w:rFonts w:ascii="Cambria Math" w:hAnsi="Cambria Math" w:cs="Times"/>
                <w:sz w:val="24"/>
                <w:szCs w:val="24"/>
              </w:rPr>
              <m:t>Δ</m:t>
            </m:r>
          </m:e>
          <m:sub>
            <m:r>
              <w:rPr>
                <w:rFonts w:ascii="Cambria Math" w:hAnsi="Cambria Math" w:cs="Times"/>
                <w:sz w:val="24"/>
                <w:szCs w:val="24"/>
              </w:rPr>
              <m:t>H</m:t>
            </m:r>
          </m:sub>
        </m:sSub>
      </m:oMath>
      <w:r w:rsidRPr="005D2AF3">
        <w:rPr>
          <w:rFonts w:ascii="Times" w:hAnsi="Times" w:cs="Times"/>
          <w:sz w:val="24"/>
          <w:szCs w:val="24"/>
        </w:rPr>
        <w:t xml:space="preserve"> of 6 cm</w:t>
      </w:r>
      <w:r w:rsidRPr="005D2AF3">
        <w:rPr>
          <w:rFonts w:ascii="Times" w:hAnsi="Times" w:cs="Times"/>
          <w:sz w:val="24"/>
          <w:szCs w:val="24"/>
          <w:vertAlign w:val="superscript"/>
        </w:rPr>
        <w:t>-1</w:t>
      </w:r>
      <w:r w:rsidRPr="005D2AF3">
        <w:rPr>
          <w:rFonts w:ascii="Times" w:hAnsi="Times" w:cs="Times"/>
          <w:sz w:val="24"/>
          <w:szCs w:val="24"/>
        </w:rPr>
        <w:t>. Our estimate for the homogeneous width is</w:t>
      </w:r>
      <w:r w:rsidR="008F1DA9">
        <w:rPr>
          <w:rFonts w:ascii="Times" w:hAnsi="Times" w:cs="Times"/>
          <w:sz w:val="24"/>
          <w:szCs w:val="24"/>
        </w:rPr>
        <w:t xml:space="preserve"> thus,</w:t>
      </w:r>
      <w:r w:rsidRPr="005D2AF3">
        <w:rPr>
          <w:rFonts w:ascii="Times" w:hAnsi="Times" w:cs="Times"/>
          <w:sz w:val="24"/>
          <w:szCs w:val="24"/>
        </w:rPr>
        <w:t xml:space="preserve"> </w:t>
      </w:r>
      <m:oMath>
        <m:r>
          <w:rPr>
            <w:rFonts w:ascii="Cambria Math" w:hAnsi="Cambria Math" w:cs="Times"/>
            <w:sz w:val="24"/>
            <w:szCs w:val="24"/>
          </w:rPr>
          <m:t>6&lt;</m:t>
        </m:r>
        <m:sSub>
          <m:sSubPr>
            <m:ctrlPr>
              <w:rPr>
                <w:rFonts w:ascii="Cambria Math" w:hAnsi="Cambria Math" w:cs="Times"/>
                <w:sz w:val="24"/>
                <w:szCs w:val="24"/>
              </w:rPr>
            </m:ctrlPr>
          </m:sSubPr>
          <m:e>
            <m:r>
              <m:rPr>
                <m:sty m:val="p"/>
              </m:rPr>
              <w:rPr>
                <w:rFonts w:ascii="Cambria Math" w:hAnsi="Cambria Math" w:cs="Times"/>
                <w:sz w:val="24"/>
                <w:szCs w:val="24"/>
              </w:rPr>
              <m:t>Δ</m:t>
            </m:r>
          </m:e>
          <m:sub>
            <m:r>
              <w:rPr>
                <w:rFonts w:ascii="Cambria Math" w:hAnsi="Cambria Math" w:cs="Times"/>
                <w:sz w:val="24"/>
                <w:szCs w:val="24"/>
              </w:rPr>
              <m:t>H</m:t>
            </m:r>
          </m:sub>
        </m:sSub>
        <m:r>
          <w:rPr>
            <w:rFonts w:ascii="Cambria Math" w:hAnsi="Cambria Math" w:cs="Times"/>
            <w:sz w:val="24"/>
            <w:szCs w:val="24"/>
          </w:rPr>
          <m:t>&lt;10</m:t>
        </m:r>
      </m:oMath>
      <w:r w:rsidRPr="005D2AF3">
        <w:rPr>
          <w:rFonts w:ascii="Times" w:hAnsi="Times" w:cs="Times"/>
          <w:sz w:val="24"/>
          <w:szCs w:val="24"/>
        </w:rPr>
        <w:t xml:space="preserve"> cm</w:t>
      </w:r>
      <w:r w:rsidR="008F1DA9">
        <w:rPr>
          <w:rFonts w:ascii="Times" w:hAnsi="Times" w:cs="Times"/>
          <w:sz w:val="24"/>
          <w:szCs w:val="24"/>
          <w:vertAlign w:val="superscript"/>
        </w:rPr>
        <w:noBreakHyphen/>
      </w:r>
      <w:r w:rsidRPr="005D2AF3">
        <w:rPr>
          <w:rFonts w:ascii="Times" w:hAnsi="Times" w:cs="Times"/>
          <w:sz w:val="24"/>
          <w:szCs w:val="24"/>
          <w:vertAlign w:val="superscript"/>
        </w:rPr>
        <w:t>1</w:t>
      </w:r>
      <w:r w:rsidRPr="005D2AF3">
        <w:rPr>
          <w:rFonts w:ascii="Times" w:hAnsi="Times" w:cs="Times"/>
          <w:sz w:val="24"/>
          <w:szCs w:val="24"/>
        </w:rPr>
        <w:t>.</w:t>
      </w:r>
      <w:r w:rsidR="008F1DA9">
        <w:rPr>
          <w:rFonts w:ascii="Times" w:hAnsi="Times" w:cs="Times"/>
          <w:sz w:val="24"/>
          <w:szCs w:val="24"/>
        </w:rPr>
        <w:t xml:space="preserve"> </w:t>
      </w:r>
      <w:r w:rsidRPr="005D2AF3">
        <w:rPr>
          <w:rFonts w:ascii="Times" w:hAnsi="Times" w:cs="Times"/>
          <w:sz w:val="24"/>
          <w:szCs w:val="24"/>
        </w:rPr>
        <w:t>Combining the broadening due to fast and slow motions, the experimentally estimated total frequency width for CO</w:t>
      </w:r>
      <w:r w:rsidRPr="005D2AF3">
        <w:rPr>
          <w:rFonts w:ascii="Times" w:hAnsi="Times" w:cs="Times"/>
          <w:sz w:val="24"/>
          <w:szCs w:val="24"/>
          <w:vertAlign w:val="subscript"/>
        </w:rPr>
        <w:t>2</w:t>
      </w:r>
      <w:r w:rsidRPr="005D2AF3">
        <w:rPr>
          <w:rFonts w:ascii="Times" w:hAnsi="Times" w:cs="Times"/>
          <w:sz w:val="24"/>
          <w:szCs w:val="24"/>
        </w:rPr>
        <w:t xml:space="preserve"> in [C</w:t>
      </w:r>
      <w:r w:rsidRPr="005D2AF3">
        <w:rPr>
          <w:rFonts w:ascii="Times" w:hAnsi="Times" w:cs="Times"/>
          <w:sz w:val="24"/>
          <w:szCs w:val="24"/>
          <w:vertAlign w:val="subscript"/>
        </w:rPr>
        <w:t>4</w:t>
      </w:r>
      <w:r w:rsidRPr="005D2AF3">
        <w:rPr>
          <w:rFonts w:ascii="Times" w:hAnsi="Times" w:cs="Times"/>
          <w:sz w:val="24"/>
          <w:szCs w:val="24"/>
        </w:rPr>
        <w:t>C</w:t>
      </w:r>
      <w:r w:rsidRPr="005D2AF3">
        <w:rPr>
          <w:rFonts w:ascii="Times" w:hAnsi="Times" w:cs="Times"/>
          <w:sz w:val="24"/>
          <w:szCs w:val="24"/>
          <w:vertAlign w:val="subscript"/>
        </w:rPr>
        <w:t>1</w:t>
      </w:r>
      <w:proofErr w:type="gramStart"/>
      <w:r w:rsidRPr="005D2AF3">
        <w:rPr>
          <w:rFonts w:ascii="Times" w:hAnsi="Times" w:cs="Times"/>
          <w:sz w:val="24"/>
          <w:szCs w:val="24"/>
        </w:rPr>
        <w:t>im][</w:t>
      </w:r>
      <w:proofErr w:type="gramEnd"/>
      <w:r w:rsidRPr="005D2AF3">
        <w:rPr>
          <w:rFonts w:ascii="Times" w:hAnsi="Times" w:cs="Times"/>
          <w:sz w:val="24"/>
          <w:szCs w:val="24"/>
        </w:rPr>
        <w:t>PF</w:t>
      </w:r>
      <w:r w:rsidRPr="005D2AF3">
        <w:rPr>
          <w:rFonts w:ascii="Times" w:hAnsi="Times" w:cs="Times"/>
          <w:sz w:val="24"/>
          <w:szCs w:val="24"/>
          <w:vertAlign w:val="subscript"/>
        </w:rPr>
        <w:t>6</w:t>
      </w:r>
      <w:r w:rsidRPr="005D2AF3">
        <w:rPr>
          <w:rFonts w:ascii="Times" w:hAnsi="Times" w:cs="Times"/>
          <w:sz w:val="24"/>
          <w:szCs w:val="24"/>
        </w:rPr>
        <w:t>] is between 6.3 and 10.2 cm</w:t>
      </w:r>
      <w:r w:rsidRPr="005D2AF3">
        <w:rPr>
          <w:rFonts w:ascii="Times" w:hAnsi="Times" w:cs="Times"/>
          <w:sz w:val="24"/>
          <w:szCs w:val="24"/>
          <w:vertAlign w:val="superscript"/>
        </w:rPr>
        <w:t>-1</w:t>
      </w:r>
      <w:r w:rsidRPr="005D2AF3">
        <w:rPr>
          <w:rFonts w:ascii="Times" w:hAnsi="Times" w:cs="Times"/>
          <w:sz w:val="24"/>
          <w:szCs w:val="24"/>
        </w:rPr>
        <w:t xml:space="preserve"> (Figure 4).</w:t>
      </w:r>
    </w:p>
    <w:p w14:paraId="14B09529" w14:textId="7E3C5E20" w:rsidR="005D2AF3" w:rsidRDefault="005D2AF3" w:rsidP="005D2AF3">
      <w:pPr>
        <w:spacing w:after="0" w:line="480" w:lineRule="auto"/>
        <w:jc w:val="both"/>
        <w:rPr>
          <w:rFonts w:ascii="Times" w:hAnsi="Times" w:cs="Times"/>
          <w:sz w:val="24"/>
          <w:szCs w:val="24"/>
        </w:rPr>
      </w:pPr>
    </w:p>
    <w:p w14:paraId="391A013B" w14:textId="039630C4" w:rsidR="0025458A" w:rsidRDefault="006C774A" w:rsidP="00252EF5">
      <w:pPr>
        <w:spacing w:after="0" w:line="480" w:lineRule="auto"/>
        <w:jc w:val="both"/>
        <w:rPr>
          <w:rFonts w:ascii="Times" w:hAnsi="Times" w:cs="Times"/>
          <w:b/>
          <w:sz w:val="24"/>
          <w:szCs w:val="24"/>
        </w:rPr>
      </w:pPr>
      <w:r w:rsidRPr="007610F7">
        <w:rPr>
          <w:rFonts w:ascii="Times" w:hAnsi="Times" w:cs="Times"/>
          <w:b/>
          <w:sz w:val="24"/>
          <w:szCs w:val="24"/>
        </w:rPr>
        <w:t>B</w:t>
      </w:r>
      <w:r w:rsidR="00727C55">
        <w:rPr>
          <w:rFonts w:ascii="Times" w:hAnsi="Times" w:cs="Times"/>
          <w:b/>
          <w:sz w:val="24"/>
          <w:szCs w:val="24"/>
        </w:rPr>
        <w:t>.</w:t>
      </w:r>
      <w:r w:rsidRPr="007610F7">
        <w:rPr>
          <w:rFonts w:ascii="Times" w:hAnsi="Times" w:cs="Times"/>
          <w:b/>
          <w:sz w:val="24"/>
          <w:szCs w:val="24"/>
        </w:rPr>
        <w:t xml:space="preserve"> </w:t>
      </w:r>
      <w:r w:rsidR="00727C55">
        <w:rPr>
          <w:rFonts w:ascii="Times" w:hAnsi="Times" w:cs="Times"/>
          <w:b/>
          <w:sz w:val="24"/>
          <w:szCs w:val="24"/>
        </w:rPr>
        <w:t>Calculated</w:t>
      </w:r>
      <w:r w:rsidR="000F7D1E">
        <w:rPr>
          <w:rFonts w:ascii="Times" w:hAnsi="Times" w:cs="Times"/>
          <w:b/>
          <w:sz w:val="24"/>
          <w:szCs w:val="24"/>
        </w:rPr>
        <w:t xml:space="preserve"> Frequency Distributions</w:t>
      </w:r>
    </w:p>
    <w:p w14:paraId="797D21A9" w14:textId="77777777" w:rsidR="00631210" w:rsidRDefault="00631210" w:rsidP="00252EF5">
      <w:pPr>
        <w:spacing w:after="0" w:line="480" w:lineRule="auto"/>
        <w:jc w:val="both"/>
        <w:rPr>
          <w:rFonts w:ascii="Times" w:hAnsi="Times" w:cs="Times"/>
          <w:b/>
          <w:sz w:val="24"/>
          <w:szCs w:val="24"/>
        </w:rPr>
      </w:pPr>
    </w:p>
    <w:p w14:paraId="7FE99731" w14:textId="38F5F037" w:rsidR="007F3EEF" w:rsidRDefault="00B747F1" w:rsidP="00252EF5">
      <w:pPr>
        <w:spacing w:after="0" w:line="480" w:lineRule="auto"/>
        <w:jc w:val="both"/>
        <w:rPr>
          <w:rFonts w:ascii="Times" w:hAnsi="Times" w:cs="Times"/>
          <w:sz w:val="24"/>
          <w:szCs w:val="24"/>
        </w:rPr>
      </w:pPr>
      <w:r>
        <w:rPr>
          <w:rFonts w:ascii="Times" w:hAnsi="Times" w:cs="Times"/>
          <w:b/>
          <w:sz w:val="24"/>
          <w:szCs w:val="24"/>
        </w:rPr>
        <w:tab/>
      </w:r>
      <w:r>
        <w:rPr>
          <w:rFonts w:ascii="Times" w:hAnsi="Times" w:cs="Times"/>
          <w:sz w:val="24"/>
          <w:szCs w:val="24"/>
        </w:rPr>
        <w:t xml:space="preserve">Figure 5a shows the distribution of </w:t>
      </w:r>
      <w:r w:rsidR="00A550BC">
        <w:rPr>
          <w:rFonts w:ascii="Times" w:hAnsi="Times" w:cs="Times"/>
          <w:sz w:val="24"/>
          <w:szCs w:val="24"/>
        </w:rPr>
        <w:t>CO</w:t>
      </w:r>
      <w:r w:rsidR="00A550BC" w:rsidRPr="00A550BC">
        <w:rPr>
          <w:rFonts w:ascii="Times" w:hAnsi="Times" w:cs="Times"/>
          <w:sz w:val="24"/>
          <w:szCs w:val="24"/>
          <w:vertAlign w:val="subscript"/>
        </w:rPr>
        <w:t>2</w:t>
      </w:r>
      <w:r w:rsidR="00A550BC">
        <w:rPr>
          <w:rFonts w:ascii="Times" w:hAnsi="Times" w:cs="Times"/>
          <w:sz w:val="24"/>
          <w:szCs w:val="24"/>
        </w:rPr>
        <w:t xml:space="preserve"> asymmetric stretch </w:t>
      </w:r>
      <w:r>
        <w:rPr>
          <w:rFonts w:ascii="Times" w:hAnsi="Times" w:cs="Times"/>
          <w:sz w:val="24"/>
          <w:szCs w:val="24"/>
        </w:rPr>
        <w:t>vibrational frequencies computed using the spectroscopic map for 1000 statistically independent snapshots</w:t>
      </w:r>
      <w:r w:rsidR="00B54E39">
        <w:rPr>
          <w:rFonts w:ascii="Times" w:hAnsi="Times" w:cs="Times"/>
          <w:sz w:val="24"/>
          <w:szCs w:val="24"/>
        </w:rPr>
        <w:t xml:space="preserve"> collected from a</w:t>
      </w:r>
      <w:r w:rsidR="007F3EEF">
        <w:rPr>
          <w:rFonts w:ascii="Times" w:hAnsi="Times" w:cs="Times"/>
          <w:sz w:val="24"/>
          <w:szCs w:val="24"/>
        </w:rPr>
        <w:t>n</w:t>
      </w:r>
      <w:r w:rsidR="00B54E39">
        <w:rPr>
          <w:rFonts w:ascii="Times" w:hAnsi="Times" w:cs="Times"/>
          <w:sz w:val="24"/>
          <w:szCs w:val="24"/>
        </w:rPr>
        <w:t xml:space="preserve"> MD simulation of flexible CO</w:t>
      </w:r>
      <w:r w:rsidR="00B54E39" w:rsidRPr="00B54E39">
        <w:rPr>
          <w:rFonts w:ascii="Times" w:hAnsi="Times" w:cs="Times"/>
          <w:sz w:val="24"/>
          <w:szCs w:val="24"/>
          <w:vertAlign w:val="subscript"/>
        </w:rPr>
        <w:t>2</w:t>
      </w:r>
      <w:r w:rsidR="00B54E39">
        <w:rPr>
          <w:rFonts w:ascii="Times" w:hAnsi="Times" w:cs="Times"/>
          <w:sz w:val="24"/>
          <w:szCs w:val="24"/>
        </w:rPr>
        <w:t xml:space="preserve"> in </w:t>
      </w:r>
      <w:r w:rsidR="00B54E39" w:rsidRPr="005D2AF3">
        <w:rPr>
          <w:rFonts w:ascii="Times" w:hAnsi="Times" w:cs="Times"/>
          <w:sz w:val="24"/>
          <w:szCs w:val="24"/>
        </w:rPr>
        <w:t>[C</w:t>
      </w:r>
      <w:r w:rsidR="00B54E39" w:rsidRPr="005D2AF3">
        <w:rPr>
          <w:rFonts w:ascii="Times" w:hAnsi="Times" w:cs="Times"/>
          <w:sz w:val="24"/>
          <w:szCs w:val="24"/>
          <w:vertAlign w:val="subscript"/>
        </w:rPr>
        <w:t>4</w:t>
      </w:r>
      <w:r w:rsidR="00B54E39" w:rsidRPr="005D2AF3">
        <w:rPr>
          <w:rFonts w:ascii="Times" w:hAnsi="Times" w:cs="Times"/>
          <w:sz w:val="24"/>
          <w:szCs w:val="24"/>
        </w:rPr>
        <w:t>C</w:t>
      </w:r>
      <w:r w:rsidR="00B54E39" w:rsidRPr="005D2AF3">
        <w:rPr>
          <w:rFonts w:ascii="Times" w:hAnsi="Times" w:cs="Times"/>
          <w:sz w:val="24"/>
          <w:szCs w:val="24"/>
          <w:vertAlign w:val="subscript"/>
        </w:rPr>
        <w:t>1</w:t>
      </w:r>
      <w:proofErr w:type="gramStart"/>
      <w:r w:rsidR="00B54E39" w:rsidRPr="005D2AF3">
        <w:rPr>
          <w:rFonts w:ascii="Times" w:hAnsi="Times" w:cs="Times"/>
          <w:sz w:val="24"/>
          <w:szCs w:val="24"/>
        </w:rPr>
        <w:t>im][</w:t>
      </w:r>
      <w:proofErr w:type="gramEnd"/>
      <w:r w:rsidR="00B54E39" w:rsidRPr="005D2AF3">
        <w:rPr>
          <w:rFonts w:ascii="Times" w:hAnsi="Times" w:cs="Times"/>
          <w:sz w:val="24"/>
          <w:szCs w:val="24"/>
        </w:rPr>
        <w:t>PF</w:t>
      </w:r>
      <w:r w:rsidR="00B54E39" w:rsidRPr="005D2AF3">
        <w:rPr>
          <w:rFonts w:ascii="Times" w:hAnsi="Times" w:cs="Times"/>
          <w:sz w:val="24"/>
          <w:szCs w:val="24"/>
          <w:vertAlign w:val="subscript"/>
        </w:rPr>
        <w:t>6</w:t>
      </w:r>
      <w:r w:rsidR="00B54E39">
        <w:rPr>
          <w:rFonts w:ascii="Times" w:hAnsi="Times" w:cs="Times"/>
          <w:sz w:val="24"/>
          <w:szCs w:val="24"/>
        </w:rPr>
        <w:t>]</w:t>
      </w:r>
      <w:r>
        <w:rPr>
          <w:rFonts w:ascii="Times" w:hAnsi="Times" w:cs="Times"/>
          <w:sz w:val="24"/>
          <w:szCs w:val="24"/>
        </w:rPr>
        <w:t xml:space="preserve">. </w:t>
      </w:r>
      <w:r w:rsidR="00B54E39">
        <w:rPr>
          <w:rFonts w:ascii="Times" w:hAnsi="Times" w:cs="Times"/>
          <w:sz w:val="24"/>
          <w:szCs w:val="24"/>
        </w:rPr>
        <w:t xml:space="preserve">These are the same snapshots that were used to parametrize and validate the spectroscopic map in Section III. </w:t>
      </w:r>
      <w:r w:rsidR="001C2034">
        <w:rPr>
          <w:rFonts w:ascii="Times" w:hAnsi="Times" w:cs="Times"/>
          <w:sz w:val="24"/>
          <w:szCs w:val="24"/>
        </w:rPr>
        <w:t>The</w:t>
      </w:r>
      <w:r>
        <w:rPr>
          <w:rFonts w:ascii="Times" w:hAnsi="Times" w:cs="Times"/>
          <w:sz w:val="24"/>
          <w:szCs w:val="24"/>
        </w:rPr>
        <w:t xml:space="preserve"> distribution is </w:t>
      </w:r>
      <w:r w:rsidR="001C2034">
        <w:rPr>
          <w:rFonts w:ascii="Times" w:hAnsi="Times" w:cs="Times"/>
          <w:sz w:val="24"/>
          <w:szCs w:val="24"/>
        </w:rPr>
        <w:t>peaked at approximately 2344</w:t>
      </w:r>
      <w:r w:rsidRPr="006C774A">
        <w:rPr>
          <w:rFonts w:ascii="Times" w:hAnsi="Times" w:cs="Times"/>
          <w:sz w:val="24"/>
          <w:szCs w:val="24"/>
        </w:rPr>
        <w:t xml:space="preserve"> cm</w:t>
      </w:r>
      <w:r w:rsidRPr="007610F7">
        <w:rPr>
          <w:rFonts w:ascii="Times" w:hAnsi="Times" w:cs="Times"/>
          <w:sz w:val="24"/>
          <w:szCs w:val="24"/>
          <w:vertAlign w:val="superscript"/>
        </w:rPr>
        <w:t>-1</w:t>
      </w:r>
      <w:r w:rsidRPr="006C774A">
        <w:rPr>
          <w:rFonts w:ascii="Times" w:hAnsi="Times" w:cs="Times"/>
          <w:sz w:val="24"/>
          <w:szCs w:val="24"/>
        </w:rPr>
        <w:t xml:space="preserve"> and </w:t>
      </w:r>
      <w:r w:rsidR="00B54E39">
        <w:rPr>
          <w:rFonts w:ascii="Times" w:hAnsi="Times" w:cs="Times"/>
          <w:sz w:val="24"/>
          <w:szCs w:val="24"/>
        </w:rPr>
        <w:t xml:space="preserve">its standard deviation is </w:t>
      </w:r>
      <w:r w:rsidR="00B80EE6">
        <w:rPr>
          <w:rFonts w:ascii="Times" w:hAnsi="Times" w:cs="Times"/>
          <w:sz w:val="24"/>
          <w:szCs w:val="24"/>
        </w:rPr>
        <w:t>7.4</w:t>
      </w:r>
      <w:r w:rsidRPr="006C774A">
        <w:rPr>
          <w:rFonts w:ascii="Times" w:hAnsi="Times" w:cs="Times"/>
          <w:sz w:val="24"/>
          <w:szCs w:val="24"/>
        </w:rPr>
        <w:t xml:space="preserve"> cm</w:t>
      </w:r>
      <w:r w:rsidRPr="007610F7">
        <w:rPr>
          <w:rFonts w:ascii="Times" w:hAnsi="Times" w:cs="Times"/>
          <w:sz w:val="24"/>
          <w:szCs w:val="24"/>
          <w:vertAlign w:val="superscript"/>
        </w:rPr>
        <w:t>-1</w:t>
      </w:r>
      <w:r w:rsidR="00B54E39">
        <w:rPr>
          <w:rFonts w:ascii="Times" w:hAnsi="Times" w:cs="Times"/>
          <w:sz w:val="24"/>
          <w:szCs w:val="24"/>
        </w:rPr>
        <w:t>.</w:t>
      </w:r>
      <w:r w:rsidR="001C2034">
        <w:rPr>
          <w:rFonts w:ascii="Times" w:hAnsi="Times" w:cs="Times"/>
          <w:sz w:val="24"/>
          <w:szCs w:val="24"/>
        </w:rPr>
        <w:t xml:space="preserve"> Both of these values are in reasonable agreement with experiment (2342.5 cm</w:t>
      </w:r>
      <w:r w:rsidR="001C2034" w:rsidRPr="001C2034">
        <w:rPr>
          <w:rFonts w:ascii="Times" w:hAnsi="Times" w:cs="Times"/>
          <w:sz w:val="24"/>
          <w:szCs w:val="24"/>
          <w:vertAlign w:val="superscript"/>
        </w:rPr>
        <w:t>-1</w:t>
      </w:r>
      <w:r w:rsidR="001C2034">
        <w:rPr>
          <w:rFonts w:ascii="Times" w:hAnsi="Times" w:cs="Times"/>
          <w:sz w:val="24"/>
          <w:szCs w:val="24"/>
        </w:rPr>
        <w:t xml:space="preserve"> and 6.3 – 10.2 cm</w:t>
      </w:r>
      <w:r w:rsidR="001C2034" w:rsidRPr="001C2034">
        <w:rPr>
          <w:rFonts w:ascii="Times" w:hAnsi="Times" w:cs="Times"/>
          <w:sz w:val="24"/>
          <w:szCs w:val="24"/>
          <w:vertAlign w:val="superscript"/>
        </w:rPr>
        <w:t>-1</w:t>
      </w:r>
      <w:r w:rsidR="001C2034">
        <w:rPr>
          <w:rFonts w:ascii="Times" w:hAnsi="Times" w:cs="Times"/>
          <w:sz w:val="24"/>
          <w:szCs w:val="24"/>
        </w:rPr>
        <w:t>). Qualitatively, the distribution exhibits a significant a</w:t>
      </w:r>
      <w:r w:rsidR="00A550BC">
        <w:rPr>
          <w:rFonts w:ascii="Times" w:hAnsi="Times" w:cs="Times"/>
          <w:sz w:val="24"/>
          <w:szCs w:val="24"/>
        </w:rPr>
        <w:t xml:space="preserve">symmetry with a mean frequency of </w:t>
      </w:r>
      <w:r w:rsidR="001C2034">
        <w:rPr>
          <w:rFonts w:ascii="Times" w:hAnsi="Times" w:cs="Times"/>
          <w:sz w:val="24"/>
          <w:szCs w:val="24"/>
        </w:rPr>
        <w:t>2339.9 cm</w:t>
      </w:r>
      <w:r w:rsidR="001C2034" w:rsidRPr="001C2034">
        <w:rPr>
          <w:rFonts w:ascii="Times" w:hAnsi="Times" w:cs="Times"/>
          <w:sz w:val="24"/>
          <w:szCs w:val="24"/>
          <w:vertAlign w:val="superscript"/>
        </w:rPr>
        <w:t>-1</w:t>
      </w:r>
      <w:r w:rsidR="001C2034">
        <w:rPr>
          <w:rFonts w:ascii="Times" w:hAnsi="Times" w:cs="Times"/>
          <w:sz w:val="24"/>
          <w:szCs w:val="24"/>
        </w:rPr>
        <w:t xml:space="preserve"> that is about 4 cm</w:t>
      </w:r>
      <w:r w:rsidR="001C2034" w:rsidRPr="001C2034">
        <w:rPr>
          <w:rFonts w:ascii="Times" w:hAnsi="Times" w:cs="Times"/>
          <w:sz w:val="24"/>
          <w:szCs w:val="24"/>
          <w:vertAlign w:val="superscript"/>
        </w:rPr>
        <w:t>-1</w:t>
      </w:r>
      <w:r w:rsidR="001C2034">
        <w:rPr>
          <w:rFonts w:ascii="Times" w:hAnsi="Times" w:cs="Times"/>
          <w:sz w:val="24"/>
          <w:szCs w:val="24"/>
        </w:rPr>
        <w:t xml:space="preserve"> to the red of the peak frequency. The experimental IR absorption line shape, however, does not show signs of such asymmetry in the underlying distribution of frequencies. </w:t>
      </w:r>
    </w:p>
    <w:p w14:paraId="195C4672" w14:textId="637545A4" w:rsidR="006E6C07" w:rsidRDefault="007F3EEF" w:rsidP="00217176">
      <w:pPr>
        <w:spacing w:after="0" w:line="480" w:lineRule="auto"/>
        <w:ind w:firstLine="720"/>
        <w:jc w:val="both"/>
        <w:rPr>
          <w:rFonts w:ascii="Times" w:hAnsi="Times" w:cs="Times"/>
          <w:sz w:val="24"/>
          <w:szCs w:val="24"/>
        </w:rPr>
      </w:pPr>
      <w:r>
        <w:rPr>
          <w:rFonts w:ascii="Times" w:hAnsi="Times" w:cs="Times"/>
          <w:sz w:val="24"/>
          <w:szCs w:val="24"/>
        </w:rPr>
        <w:t>The source of the asymmetry in the distribution of frequencies in Figure 5a is the contribution to the spectroscopic map from the CO</w:t>
      </w:r>
      <w:r w:rsidRPr="007F3EEF">
        <w:rPr>
          <w:rFonts w:ascii="Times" w:hAnsi="Times" w:cs="Times"/>
          <w:sz w:val="24"/>
          <w:szCs w:val="24"/>
          <w:vertAlign w:val="subscript"/>
        </w:rPr>
        <w:t>2</w:t>
      </w:r>
      <w:r>
        <w:rPr>
          <w:rFonts w:ascii="Times" w:hAnsi="Times" w:cs="Times"/>
          <w:sz w:val="24"/>
          <w:szCs w:val="24"/>
        </w:rPr>
        <w:t xml:space="preserve"> bend angle, Eq. (2). </w:t>
      </w:r>
      <w:r w:rsidR="008B4CA5">
        <w:rPr>
          <w:rFonts w:ascii="Times" w:hAnsi="Times" w:cs="Times"/>
          <w:sz w:val="24"/>
          <w:szCs w:val="24"/>
        </w:rPr>
        <w:t>This is illustrated in Figure 5c</w:t>
      </w:r>
      <w:r>
        <w:rPr>
          <w:rFonts w:ascii="Times" w:hAnsi="Times" w:cs="Times"/>
          <w:sz w:val="24"/>
          <w:szCs w:val="24"/>
        </w:rPr>
        <w:t xml:space="preserve">, where we have calculated the distribution of </w:t>
      </w:r>
      <w:r w:rsidR="00A550BC">
        <w:rPr>
          <w:rFonts w:ascii="Times" w:hAnsi="Times" w:cs="Times"/>
          <w:sz w:val="24"/>
          <w:szCs w:val="24"/>
        </w:rPr>
        <w:t>CO</w:t>
      </w:r>
      <w:r w:rsidR="00A550BC" w:rsidRPr="00A550BC">
        <w:rPr>
          <w:rFonts w:ascii="Times" w:hAnsi="Times" w:cs="Times"/>
          <w:sz w:val="24"/>
          <w:szCs w:val="24"/>
          <w:vertAlign w:val="subscript"/>
        </w:rPr>
        <w:t>2</w:t>
      </w:r>
      <w:r w:rsidR="00A550BC">
        <w:rPr>
          <w:rFonts w:ascii="Times" w:hAnsi="Times" w:cs="Times"/>
          <w:sz w:val="24"/>
          <w:szCs w:val="24"/>
        </w:rPr>
        <w:t xml:space="preserve"> asymmetric stretch </w:t>
      </w:r>
      <w:r>
        <w:rPr>
          <w:rFonts w:ascii="Times" w:hAnsi="Times" w:cs="Times"/>
          <w:sz w:val="24"/>
          <w:szCs w:val="24"/>
        </w:rPr>
        <w:t xml:space="preserve">vibrational frequencies for 1000 statistically independent snapshots collected from an MD simulation of </w:t>
      </w:r>
      <w:r w:rsidRPr="007F3EEF">
        <w:rPr>
          <w:rFonts w:ascii="Times" w:hAnsi="Times" w:cs="Times"/>
          <w:sz w:val="24"/>
          <w:szCs w:val="24"/>
        </w:rPr>
        <w:t>rigid</w:t>
      </w:r>
      <w:r>
        <w:rPr>
          <w:rFonts w:ascii="Times" w:hAnsi="Times" w:cs="Times"/>
          <w:sz w:val="24"/>
          <w:szCs w:val="24"/>
        </w:rPr>
        <w:t xml:space="preserve"> CO</w:t>
      </w:r>
      <w:r w:rsidRPr="00B54E39">
        <w:rPr>
          <w:rFonts w:ascii="Times" w:hAnsi="Times" w:cs="Times"/>
          <w:sz w:val="24"/>
          <w:szCs w:val="24"/>
          <w:vertAlign w:val="subscript"/>
        </w:rPr>
        <w:t>2</w:t>
      </w:r>
      <w:r>
        <w:rPr>
          <w:rFonts w:ascii="Times" w:hAnsi="Times" w:cs="Times"/>
          <w:sz w:val="24"/>
          <w:szCs w:val="24"/>
        </w:rPr>
        <w:t xml:space="preserve"> in </w:t>
      </w:r>
      <w:r w:rsidRPr="005D2AF3">
        <w:rPr>
          <w:rFonts w:ascii="Times" w:hAnsi="Times" w:cs="Times"/>
          <w:sz w:val="24"/>
          <w:szCs w:val="24"/>
        </w:rPr>
        <w:t>[C</w:t>
      </w:r>
      <w:r w:rsidRPr="005D2AF3">
        <w:rPr>
          <w:rFonts w:ascii="Times" w:hAnsi="Times" w:cs="Times"/>
          <w:sz w:val="24"/>
          <w:szCs w:val="24"/>
          <w:vertAlign w:val="subscript"/>
        </w:rPr>
        <w:t>4</w:t>
      </w:r>
      <w:r w:rsidRPr="005D2AF3">
        <w:rPr>
          <w:rFonts w:ascii="Times" w:hAnsi="Times" w:cs="Times"/>
          <w:sz w:val="24"/>
          <w:szCs w:val="24"/>
        </w:rPr>
        <w:t>C</w:t>
      </w:r>
      <w:r w:rsidRPr="005D2AF3">
        <w:rPr>
          <w:rFonts w:ascii="Times" w:hAnsi="Times" w:cs="Times"/>
          <w:sz w:val="24"/>
          <w:szCs w:val="24"/>
          <w:vertAlign w:val="subscript"/>
        </w:rPr>
        <w:t>1</w:t>
      </w:r>
      <w:proofErr w:type="gramStart"/>
      <w:r w:rsidRPr="005D2AF3">
        <w:rPr>
          <w:rFonts w:ascii="Times" w:hAnsi="Times" w:cs="Times"/>
          <w:sz w:val="24"/>
          <w:szCs w:val="24"/>
        </w:rPr>
        <w:t>im][</w:t>
      </w:r>
      <w:proofErr w:type="gramEnd"/>
      <w:r w:rsidRPr="005D2AF3">
        <w:rPr>
          <w:rFonts w:ascii="Times" w:hAnsi="Times" w:cs="Times"/>
          <w:sz w:val="24"/>
          <w:szCs w:val="24"/>
        </w:rPr>
        <w:t>PF</w:t>
      </w:r>
      <w:r w:rsidRPr="005D2AF3">
        <w:rPr>
          <w:rFonts w:ascii="Times" w:hAnsi="Times" w:cs="Times"/>
          <w:sz w:val="24"/>
          <w:szCs w:val="24"/>
          <w:vertAlign w:val="subscript"/>
        </w:rPr>
        <w:t>6</w:t>
      </w:r>
      <w:r>
        <w:rPr>
          <w:rFonts w:ascii="Times" w:hAnsi="Times" w:cs="Times"/>
          <w:sz w:val="24"/>
          <w:szCs w:val="24"/>
        </w:rPr>
        <w:t>]. Since the CO</w:t>
      </w:r>
      <w:r w:rsidRPr="007F3EEF">
        <w:rPr>
          <w:rFonts w:ascii="Times" w:hAnsi="Times" w:cs="Times"/>
          <w:sz w:val="24"/>
          <w:szCs w:val="24"/>
          <w:vertAlign w:val="subscript"/>
        </w:rPr>
        <w:t>2</w:t>
      </w:r>
      <w:r w:rsidR="00A550BC">
        <w:rPr>
          <w:rFonts w:ascii="Times" w:hAnsi="Times" w:cs="Times"/>
          <w:sz w:val="24"/>
          <w:szCs w:val="24"/>
        </w:rPr>
        <w:t xml:space="preserve"> molecule has an angle of 180º in each of the snapshots, the contribution to the calculated vibrational frequency from the CO</w:t>
      </w:r>
      <w:r w:rsidR="00A550BC" w:rsidRPr="00A550BC">
        <w:rPr>
          <w:rFonts w:ascii="Times" w:hAnsi="Times" w:cs="Times"/>
          <w:sz w:val="24"/>
          <w:szCs w:val="24"/>
          <w:vertAlign w:val="subscript"/>
        </w:rPr>
        <w:t>2</w:t>
      </w:r>
      <w:r w:rsidR="00A550BC">
        <w:rPr>
          <w:rFonts w:ascii="Times" w:hAnsi="Times" w:cs="Times"/>
          <w:sz w:val="24"/>
          <w:szCs w:val="24"/>
        </w:rPr>
        <w:t xml:space="preserve"> bend angle is zero. The resulting distribution is correctly symmetric with a mean frequency of </w:t>
      </w:r>
      <w:r w:rsidR="00A550BC" w:rsidRPr="006C774A">
        <w:rPr>
          <w:rFonts w:ascii="Times" w:hAnsi="Times" w:cs="Times"/>
          <w:sz w:val="24"/>
          <w:szCs w:val="24"/>
        </w:rPr>
        <w:t>2346.</w:t>
      </w:r>
      <w:r w:rsidR="00A550BC">
        <w:rPr>
          <w:rFonts w:ascii="Times" w:hAnsi="Times" w:cs="Times"/>
          <w:sz w:val="24"/>
          <w:szCs w:val="24"/>
        </w:rPr>
        <w:t>5</w:t>
      </w:r>
      <w:r w:rsidR="00A550BC" w:rsidRPr="006C774A">
        <w:rPr>
          <w:rFonts w:ascii="Times" w:hAnsi="Times" w:cs="Times"/>
          <w:sz w:val="24"/>
          <w:szCs w:val="24"/>
        </w:rPr>
        <w:t xml:space="preserve"> cm</w:t>
      </w:r>
      <w:r w:rsidR="00A550BC" w:rsidRPr="007610F7">
        <w:rPr>
          <w:rFonts w:ascii="Times" w:hAnsi="Times" w:cs="Times"/>
          <w:sz w:val="24"/>
          <w:szCs w:val="24"/>
          <w:vertAlign w:val="superscript"/>
        </w:rPr>
        <w:t>-1</w:t>
      </w:r>
      <w:r w:rsidR="00A550BC" w:rsidRPr="006C774A">
        <w:rPr>
          <w:rFonts w:ascii="Times" w:hAnsi="Times" w:cs="Times"/>
          <w:sz w:val="24"/>
          <w:szCs w:val="24"/>
        </w:rPr>
        <w:t xml:space="preserve"> and </w:t>
      </w:r>
      <w:r w:rsidR="00A550BC">
        <w:rPr>
          <w:rFonts w:ascii="Times" w:hAnsi="Times" w:cs="Times"/>
          <w:sz w:val="24"/>
          <w:szCs w:val="24"/>
        </w:rPr>
        <w:t>a</w:t>
      </w:r>
      <w:r w:rsidR="00A550BC" w:rsidRPr="006C774A">
        <w:rPr>
          <w:rFonts w:ascii="Times" w:hAnsi="Times" w:cs="Times"/>
          <w:sz w:val="24"/>
          <w:szCs w:val="24"/>
        </w:rPr>
        <w:t xml:space="preserve"> </w:t>
      </w:r>
      <w:r w:rsidR="00A550BC">
        <w:rPr>
          <w:rFonts w:ascii="Times" w:hAnsi="Times" w:cs="Times"/>
          <w:sz w:val="24"/>
          <w:szCs w:val="24"/>
        </w:rPr>
        <w:t>standard deviation of</w:t>
      </w:r>
      <w:r w:rsidR="00A550BC" w:rsidRPr="006C774A">
        <w:rPr>
          <w:rFonts w:ascii="Times" w:hAnsi="Times" w:cs="Times"/>
          <w:sz w:val="24"/>
          <w:szCs w:val="24"/>
        </w:rPr>
        <w:t xml:space="preserve"> 2.</w:t>
      </w:r>
      <w:r w:rsidR="00A550BC">
        <w:rPr>
          <w:rFonts w:ascii="Times" w:hAnsi="Times" w:cs="Times"/>
          <w:sz w:val="24"/>
          <w:szCs w:val="24"/>
        </w:rPr>
        <w:t>3</w:t>
      </w:r>
      <w:r w:rsidR="00A550BC" w:rsidRPr="006C774A">
        <w:rPr>
          <w:rFonts w:ascii="Times" w:hAnsi="Times" w:cs="Times"/>
          <w:sz w:val="24"/>
          <w:szCs w:val="24"/>
        </w:rPr>
        <w:t xml:space="preserve"> cm</w:t>
      </w:r>
      <w:r w:rsidR="00A550BC" w:rsidRPr="007610F7">
        <w:rPr>
          <w:rFonts w:ascii="Times" w:hAnsi="Times" w:cs="Times"/>
          <w:sz w:val="24"/>
          <w:szCs w:val="24"/>
          <w:vertAlign w:val="superscript"/>
        </w:rPr>
        <w:t>-1</w:t>
      </w:r>
      <w:r w:rsidR="00A550BC">
        <w:rPr>
          <w:rFonts w:ascii="Times" w:hAnsi="Times" w:cs="Times"/>
          <w:sz w:val="24"/>
          <w:szCs w:val="24"/>
        </w:rPr>
        <w:t>. The calculated distribution is centered 4 cm</w:t>
      </w:r>
      <w:r w:rsidR="00A550BC" w:rsidRPr="00A550BC">
        <w:rPr>
          <w:rFonts w:ascii="Times" w:hAnsi="Times" w:cs="Times"/>
          <w:sz w:val="24"/>
          <w:szCs w:val="24"/>
          <w:vertAlign w:val="superscript"/>
        </w:rPr>
        <w:t>-1</w:t>
      </w:r>
      <w:r w:rsidR="00A550BC">
        <w:rPr>
          <w:rFonts w:ascii="Times" w:hAnsi="Times" w:cs="Times"/>
          <w:sz w:val="24"/>
          <w:szCs w:val="24"/>
        </w:rPr>
        <w:t xml:space="preserve"> to the blue of the </w:t>
      </w:r>
      <w:r w:rsidR="00A550BC">
        <w:rPr>
          <w:rFonts w:ascii="Times" w:hAnsi="Times" w:cs="Times"/>
          <w:sz w:val="24"/>
          <w:szCs w:val="24"/>
        </w:rPr>
        <w:lastRenderedPageBreak/>
        <w:t>experimental distribution, and it is narrower than the lower estimate of the experimental distribution by 4 cm</w:t>
      </w:r>
      <w:r w:rsidR="00A550BC" w:rsidRPr="00A550BC">
        <w:rPr>
          <w:rFonts w:ascii="Times" w:hAnsi="Times" w:cs="Times"/>
          <w:sz w:val="24"/>
          <w:szCs w:val="24"/>
          <w:vertAlign w:val="superscript"/>
        </w:rPr>
        <w:t>-1</w:t>
      </w:r>
      <w:r w:rsidR="00A550BC">
        <w:rPr>
          <w:rFonts w:ascii="Times" w:hAnsi="Times" w:cs="Times"/>
          <w:sz w:val="24"/>
          <w:szCs w:val="24"/>
        </w:rPr>
        <w:t xml:space="preserve">. </w:t>
      </w:r>
    </w:p>
    <w:p w14:paraId="34E0E0CF" w14:textId="603FAAA2" w:rsidR="0003703A" w:rsidRDefault="006E6C07" w:rsidP="007F3EEF">
      <w:pPr>
        <w:spacing w:after="0" w:line="480" w:lineRule="auto"/>
        <w:ind w:firstLine="720"/>
        <w:jc w:val="both"/>
        <w:rPr>
          <w:rFonts w:ascii="Times" w:hAnsi="Times" w:cs="Times"/>
          <w:sz w:val="24"/>
          <w:szCs w:val="24"/>
        </w:rPr>
      </w:pPr>
      <w:r>
        <w:rPr>
          <w:rFonts w:ascii="Times" w:hAnsi="Times" w:cs="Times"/>
          <w:sz w:val="24"/>
          <w:szCs w:val="24"/>
        </w:rPr>
        <w:t xml:space="preserve">The results in Figure </w:t>
      </w:r>
      <w:r w:rsidR="00963EC2">
        <w:rPr>
          <w:rFonts w:ascii="Times" w:hAnsi="Times" w:cs="Times"/>
          <w:sz w:val="24"/>
          <w:szCs w:val="24"/>
        </w:rPr>
        <w:t xml:space="preserve">5a </w:t>
      </w:r>
      <w:r w:rsidR="008B4CA5">
        <w:rPr>
          <w:rFonts w:ascii="Times" w:hAnsi="Times" w:cs="Times"/>
          <w:sz w:val="24"/>
          <w:szCs w:val="24"/>
        </w:rPr>
        <w:t>and 5c</w:t>
      </w:r>
      <w:r w:rsidR="00963EC2">
        <w:rPr>
          <w:rFonts w:ascii="Times" w:hAnsi="Times" w:cs="Times"/>
          <w:sz w:val="24"/>
          <w:szCs w:val="24"/>
        </w:rPr>
        <w:t xml:space="preserve"> represent two extremes – one where the CO</w:t>
      </w:r>
      <w:r w:rsidR="00963EC2" w:rsidRPr="00963EC2">
        <w:rPr>
          <w:rFonts w:ascii="Times" w:hAnsi="Times" w:cs="Times"/>
          <w:sz w:val="24"/>
          <w:szCs w:val="24"/>
          <w:vertAlign w:val="subscript"/>
        </w:rPr>
        <w:t>2</w:t>
      </w:r>
      <w:r w:rsidR="00963EC2">
        <w:rPr>
          <w:rFonts w:ascii="Times" w:hAnsi="Times" w:cs="Times"/>
          <w:sz w:val="24"/>
          <w:szCs w:val="24"/>
        </w:rPr>
        <w:t xml:space="preserve"> bend is treated classically (Figure 5a) and another where the CO</w:t>
      </w:r>
      <w:r w:rsidR="00963EC2" w:rsidRPr="00963EC2">
        <w:rPr>
          <w:rFonts w:ascii="Times" w:hAnsi="Times" w:cs="Times"/>
          <w:sz w:val="24"/>
          <w:szCs w:val="24"/>
          <w:vertAlign w:val="subscript"/>
        </w:rPr>
        <w:t>2</w:t>
      </w:r>
      <w:r w:rsidR="00963EC2">
        <w:rPr>
          <w:rFonts w:ascii="Times" w:hAnsi="Times" w:cs="Times"/>
          <w:sz w:val="24"/>
          <w:szCs w:val="24"/>
        </w:rPr>
        <w:t xml:space="preserve"> bend is effectively neglected (Figure </w:t>
      </w:r>
      <w:r w:rsidR="008B4CA5">
        <w:rPr>
          <w:rFonts w:ascii="Times" w:hAnsi="Times" w:cs="Times"/>
          <w:sz w:val="24"/>
          <w:szCs w:val="24"/>
        </w:rPr>
        <w:t>5c</w:t>
      </w:r>
      <w:r w:rsidR="00963EC2">
        <w:rPr>
          <w:rFonts w:ascii="Times" w:hAnsi="Times" w:cs="Times"/>
          <w:sz w:val="24"/>
          <w:szCs w:val="24"/>
        </w:rPr>
        <w:t>). When the CO</w:t>
      </w:r>
      <w:r w:rsidR="00963EC2" w:rsidRPr="00963EC2">
        <w:rPr>
          <w:rFonts w:ascii="Times" w:hAnsi="Times" w:cs="Times"/>
          <w:sz w:val="24"/>
          <w:szCs w:val="24"/>
          <w:vertAlign w:val="subscript"/>
        </w:rPr>
        <w:t>2</w:t>
      </w:r>
      <w:r w:rsidR="00963EC2">
        <w:rPr>
          <w:rFonts w:ascii="Times" w:hAnsi="Times" w:cs="Times"/>
          <w:sz w:val="24"/>
          <w:szCs w:val="24"/>
        </w:rPr>
        <w:t xml:space="preserve"> bend is </w:t>
      </w:r>
      <w:r w:rsidR="006E23E5">
        <w:rPr>
          <w:rFonts w:ascii="Times" w:hAnsi="Times" w:cs="Times"/>
          <w:sz w:val="24"/>
          <w:szCs w:val="24"/>
        </w:rPr>
        <w:t>classical</w:t>
      </w:r>
      <w:r w:rsidR="00963EC2">
        <w:rPr>
          <w:rFonts w:ascii="Times" w:hAnsi="Times" w:cs="Times"/>
          <w:sz w:val="24"/>
          <w:szCs w:val="24"/>
        </w:rPr>
        <w:t>, it is assumed that the CO</w:t>
      </w:r>
      <w:r w:rsidR="00963EC2" w:rsidRPr="00963EC2">
        <w:rPr>
          <w:rFonts w:ascii="Times" w:hAnsi="Times" w:cs="Times"/>
          <w:sz w:val="24"/>
          <w:szCs w:val="24"/>
          <w:vertAlign w:val="subscript"/>
        </w:rPr>
        <w:t>2</w:t>
      </w:r>
      <w:r w:rsidR="00963EC2">
        <w:rPr>
          <w:rFonts w:ascii="Times" w:hAnsi="Times" w:cs="Times"/>
          <w:sz w:val="24"/>
          <w:szCs w:val="24"/>
        </w:rPr>
        <w:t xml:space="preserve"> asymmetric stretch vibrational frequency depends on the instantaneous value of the bend angle, Figure 1 and Eq. (2). However, the asymmetric distribution suggests that this approach is incorrect. In fact, a simple thought experiment reinforces the </w:t>
      </w:r>
      <w:r w:rsidR="006E23E5">
        <w:rPr>
          <w:rFonts w:ascii="Times" w:hAnsi="Times" w:cs="Times"/>
          <w:sz w:val="24"/>
          <w:szCs w:val="24"/>
        </w:rPr>
        <w:t>problems associated with regarding the CO</w:t>
      </w:r>
      <w:r w:rsidR="006E23E5" w:rsidRPr="006E23E5">
        <w:rPr>
          <w:rFonts w:ascii="Times" w:hAnsi="Times" w:cs="Times"/>
          <w:sz w:val="24"/>
          <w:szCs w:val="24"/>
          <w:vertAlign w:val="subscript"/>
        </w:rPr>
        <w:t>2</w:t>
      </w:r>
      <w:r w:rsidR="006E23E5">
        <w:rPr>
          <w:rFonts w:ascii="Times" w:hAnsi="Times" w:cs="Times"/>
          <w:sz w:val="24"/>
          <w:szCs w:val="24"/>
        </w:rPr>
        <w:t xml:space="preserve"> bend as a classical variable. Consider a non-rotating CO</w:t>
      </w:r>
      <w:r w:rsidR="006E23E5" w:rsidRPr="006E23E5">
        <w:rPr>
          <w:rFonts w:ascii="Times" w:hAnsi="Times" w:cs="Times"/>
          <w:sz w:val="24"/>
          <w:szCs w:val="24"/>
          <w:vertAlign w:val="subscript"/>
        </w:rPr>
        <w:t>2</w:t>
      </w:r>
      <w:r w:rsidR="006E23E5">
        <w:rPr>
          <w:rFonts w:ascii="Times" w:hAnsi="Times" w:cs="Times"/>
          <w:sz w:val="24"/>
          <w:szCs w:val="24"/>
        </w:rPr>
        <w:t xml:space="preserve"> molecule isolated in the gas-phase. If all of the vibrations of the CO</w:t>
      </w:r>
      <w:r w:rsidR="006E23E5" w:rsidRPr="006E23E5">
        <w:rPr>
          <w:rFonts w:ascii="Times" w:hAnsi="Times" w:cs="Times"/>
          <w:sz w:val="24"/>
          <w:szCs w:val="24"/>
          <w:vertAlign w:val="subscript"/>
        </w:rPr>
        <w:t>2</w:t>
      </w:r>
      <w:r w:rsidR="006E23E5">
        <w:rPr>
          <w:rFonts w:ascii="Times" w:hAnsi="Times" w:cs="Times"/>
          <w:sz w:val="24"/>
          <w:szCs w:val="24"/>
        </w:rPr>
        <w:t xml:space="preserve"> molecule are quantum mechanical, the distribution of each of the four vibrations is a delta function. However, if the bend is classical with a kinetic energy commensurate with room temperature, the distribution of asymmetric stretch vibrational frequencies will incorrectly have a finite width</w:t>
      </w:r>
      <w:r w:rsidR="00217176">
        <w:rPr>
          <w:rFonts w:ascii="Times" w:hAnsi="Times" w:cs="Times"/>
          <w:sz w:val="24"/>
          <w:szCs w:val="24"/>
        </w:rPr>
        <w:t>. One solution to this conundrum is to adopt a fully quantum mechanical treatment of the CO</w:t>
      </w:r>
      <w:r w:rsidR="00217176" w:rsidRPr="00217176">
        <w:rPr>
          <w:rFonts w:ascii="Times" w:hAnsi="Times" w:cs="Times"/>
          <w:sz w:val="24"/>
          <w:szCs w:val="24"/>
          <w:vertAlign w:val="subscript"/>
        </w:rPr>
        <w:t>2</w:t>
      </w:r>
      <w:r w:rsidR="00217176">
        <w:rPr>
          <w:rFonts w:ascii="Times" w:hAnsi="Times" w:cs="Times"/>
          <w:sz w:val="24"/>
          <w:szCs w:val="24"/>
        </w:rPr>
        <w:t xml:space="preserve"> vibrations. This would require the construction of a four-dimensional potential energy surface for each of the 1000 benchmark CO</w:t>
      </w:r>
      <w:r w:rsidR="00217176" w:rsidRPr="00217176">
        <w:rPr>
          <w:rFonts w:ascii="Times" w:hAnsi="Times" w:cs="Times"/>
          <w:sz w:val="24"/>
          <w:szCs w:val="24"/>
          <w:vertAlign w:val="subscript"/>
        </w:rPr>
        <w:t>2</w:t>
      </w:r>
      <w:r w:rsidR="00217176">
        <w:rPr>
          <w:rFonts w:ascii="Times" w:hAnsi="Times" w:cs="Times"/>
          <w:sz w:val="24"/>
          <w:szCs w:val="24"/>
        </w:rPr>
        <w:t>-</w:t>
      </w:r>
      <w:r w:rsidR="00217176" w:rsidRPr="005D2AF3">
        <w:rPr>
          <w:rFonts w:ascii="Times" w:hAnsi="Times" w:cs="Times"/>
          <w:sz w:val="24"/>
          <w:szCs w:val="24"/>
        </w:rPr>
        <w:t>[C</w:t>
      </w:r>
      <w:r w:rsidR="00217176" w:rsidRPr="005D2AF3">
        <w:rPr>
          <w:rFonts w:ascii="Times" w:hAnsi="Times" w:cs="Times"/>
          <w:sz w:val="24"/>
          <w:szCs w:val="24"/>
          <w:vertAlign w:val="subscript"/>
        </w:rPr>
        <w:t>4</w:t>
      </w:r>
      <w:r w:rsidR="00217176" w:rsidRPr="005D2AF3">
        <w:rPr>
          <w:rFonts w:ascii="Times" w:hAnsi="Times" w:cs="Times"/>
          <w:sz w:val="24"/>
          <w:szCs w:val="24"/>
        </w:rPr>
        <w:t>C</w:t>
      </w:r>
      <w:r w:rsidR="00217176" w:rsidRPr="005D2AF3">
        <w:rPr>
          <w:rFonts w:ascii="Times" w:hAnsi="Times" w:cs="Times"/>
          <w:sz w:val="24"/>
          <w:szCs w:val="24"/>
          <w:vertAlign w:val="subscript"/>
        </w:rPr>
        <w:t>1</w:t>
      </w:r>
      <w:proofErr w:type="gramStart"/>
      <w:r w:rsidR="00217176" w:rsidRPr="005D2AF3">
        <w:rPr>
          <w:rFonts w:ascii="Times" w:hAnsi="Times" w:cs="Times"/>
          <w:sz w:val="24"/>
          <w:szCs w:val="24"/>
        </w:rPr>
        <w:t>im][</w:t>
      </w:r>
      <w:proofErr w:type="gramEnd"/>
      <w:r w:rsidR="00217176" w:rsidRPr="005D2AF3">
        <w:rPr>
          <w:rFonts w:ascii="Times" w:hAnsi="Times" w:cs="Times"/>
          <w:sz w:val="24"/>
          <w:szCs w:val="24"/>
        </w:rPr>
        <w:t>PF</w:t>
      </w:r>
      <w:r w:rsidR="00217176" w:rsidRPr="005D2AF3">
        <w:rPr>
          <w:rFonts w:ascii="Times" w:hAnsi="Times" w:cs="Times"/>
          <w:sz w:val="24"/>
          <w:szCs w:val="24"/>
          <w:vertAlign w:val="subscript"/>
        </w:rPr>
        <w:t>6</w:t>
      </w:r>
      <w:r w:rsidR="00217176">
        <w:rPr>
          <w:rFonts w:ascii="Times" w:hAnsi="Times" w:cs="Times"/>
          <w:sz w:val="24"/>
          <w:szCs w:val="24"/>
        </w:rPr>
        <w:t xml:space="preserve">] clusters, which is computationally intractable. </w:t>
      </w:r>
    </w:p>
    <w:p w14:paraId="50D87B50" w14:textId="4CDAA4CB" w:rsidR="00044017" w:rsidRDefault="00217176" w:rsidP="0003703A">
      <w:pPr>
        <w:spacing w:after="0" w:line="480" w:lineRule="auto"/>
        <w:ind w:firstLine="720"/>
        <w:jc w:val="both"/>
        <w:rPr>
          <w:rFonts w:ascii="Times" w:hAnsi="Times" w:cs="Times"/>
          <w:sz w:val="24"/>
          <w:szCs w:val="24"/>
        </w:rPr>
      </w:pPr>
      <w:r>
        <w:rPr>
          <w:rFonts w:ascii="Times" w:hAnsi="Times" w:cs="Times"/>
          <w:sz w:val="24"/>
          <w:szCs w:val="24"/>
        </w:rPr>
        <w:t>An alternate strategy is to treat the influence of the CO</w:t>
      </w:r>
      <w:r w:rsidRPr="00217176">
        <w:rPr>
          <w:rFonts w:ascii="Times" w:hAnsi="Times" w:cs="Times"/>
          <w:sz w:val="24"/>
          <w:szCs w:val="24"/>
          <w:vertAlign w:val="subscript"/>
        </w:rPr>
        <w:t>2</w:t>
      </w:r>
      <w:r>
        <w:rPr>
          <w:rFonts w:ascii="Times" w:hAnsi="Times" w:cs="Times"/>
          <w:sz w:val="24"/>
          <w:szCs w:val="24"/>
        </w:rPr>
        <w:t xml:space="preserve"> bend on the asymmetric stretch vibrational frequenc</w:t>
      </w:r>
      <w:r w:rsidR="0003703A">
        <w:rPr>
          <w:rFonts w:ascii="Times" w:hAnsi="Times" w:cs="Times"/>
          <w:sz w:val="24"/>
          <w:szCs w:val="24"/>
        </w:rPr>
        <w:t>y using first-order perturbation theory. Instead of utilizing the instantaneous CO</w:t>
      </w:r>
      <w:r w:rsidR="0003703A" w:rsidRPr="0003703A">
        <w:rPr>
          <w:rFonts w:ascii="Times" w:hAnsi="Times" w:cs="Times"/>
          <w:sz w:val="24"/>
          <w:szCs w:val="24"/>
          <w:vertAlign w:val="subscript"/>
        </w:rPr>
        <w:t>2</w:t>
      </w:r>
      <w:r w:rsidR="0003703A">
        <w:rPr>
          <w:rFonts w:ascii="Times" w:hAnsi="Times" w:cs="Times"/>
          <w:sz w:val="24"/>
          <w:szCs w:val="24"/>
        </w:rPr>
        <w:t xml:space="preserve"> angle in Eq. (2), </w:t>
      </w:r>
      <m:oMath>
        <m:r>
          <w:rPr>
            <w:rFonts w:ascii="Cambria Math" w:hAnsi="Cambria Math" w:cs="Times"/>
            <w:sz w:val="24"/>
            <w:szCs w:val="24"/>
          </w:rPr>
          <m:t>θ</m:t>
        </m:r>
      </m:oMath>
      <w:r w:rsidR="0003703A">
        <w:rPr>
          <w:rFonts w:ascii="Times" w:eastAsiaTheme="minorEastAsia" w:hAnsi="Times" w:cs="Times"/>
          <w:sz w:val="24"/>
          <w:szCs w:val="24"/>
        </w:rPr>
        <w:t xml:space="preserve">, </w:t>
      </w:r>
      <w:r w:rsidR="0003703A">
        <w:rPr>
          <w:rFonts w:ascii="Times" w:hAnsi="Times" w:cs="Times"/>
          <w:sz w:val="24"/>
          <w:szCs w:val="24"/>
        </w:rPr>
        <w:t xml:space="preserve">we would instead use the average angle, </w:t>
      </w:r>
      <m:oMath>
        <m:d>
          <m:dPr>
            <m:begChr m:val="〈"/>
            <m:endChr m:val="〉"/>
            <m:ctrlPr>
              <w:rPr>
                <w:rFonts w:ascii="Cambria Math" w:hAnsi="Cambria Math" w:cs="Times"/>
                <w:i/>
                <w:sz w:val="24"/>
                <w:szCs w:val="24"/>
              </w:rPr>
            </m:ctrlPr>
          </m:dPr>
          <m:e>
            <m:r>
              <w:rPr>
                <w:rFonts w:ascii="Cambria Math" w:hAnsi="Cambria Math" w:cs="Times"/>
                <w:sz w:val="24"/>
                <w:szCs w:val="24"/>
              </w:rPr>
              <m:t>θ</m:t>
            </m:r>
          </m:e>
        </m:d>
        <m:r>
          <w:rPr>
            <w:rFonts w:ascii="Cambria Math" w:hAnsi="Cambria Math" w:cs="Times"/>
            <w:sz w:val="24"/>
            <w:szCs w:val="24"/>
          </w:rPr>
          <m:t>=</m:t>
        </m:r>
        <m:d>
          <m:dPr>
            <m:begChr m:val="⟨"/>
            <m:endChr m:val="⟩"/>
            <m:ctrlPr>
              <w:rPr>
                <w:rFonts w:ascii="Cambria Math" w:hAnsi="Cambria Math" w:cs="Times"/>
                <w:i/>
                <w:sz w:val="24"/>
                <w:szCs w:val="24"/>
              </w:rPr>
            </m:ctrlPr>
          </m:dPr>
          <m:e>
            <m:sSub>
              <m:sSubPr>
                <m:ctrlPr>
                  <w:rPr>
                    <w:rFonts w:ascii="Cambria Math" w:hAnsi="Cambria Math" w:cs="Times"/>
                    <w:i/>
                    <w:sz w:val="24"/>
                    <w:szCs w:val="24"/>
                  </w:rPr>
                </m:ctrlPr>
              </m:sSubPr>
              <m:e>
                <m:r>
                  <w:rPr>
                    <w:rFonts w:ascii="Cambria Math" w:hAnsi="Cambria Math" w:cs="Times"/>
                    <w:sz w:val="24"/>
                    <w:szCs w:val="24"/>
                  </w:rPr>
                  <m:t>φ</m:t>
                </m:r>
              </m:e>
              <m:sub>
                <m:r>
                  <w:rPr>
                    <w:rFonts w:ascii="Cambria Math" w:hAnsi="Cambria Math" w:cs="Times"/>
                    <w:sz w:val="24"/>
                    <w:szCs w:val="24"/>
                  </w:rPr>
                  <m:t>0</m:t>
                </m:r>
              </m:sub>
            </m:sSub>
          </m:e>
          <m:e>
            <m:r>
              <w:rPr>
                <w:rFonts w:ascii="Cambria Math" w:hAnsi="Cambria Math" w:cs="Times"/>
                <w:sz w:val="24"/>
                <w:szCs w:val="24"/>
              </w:rPr>
              <m:t>θ</m:t>
            </m:r>
          </m:e>
          <m:e>
            <m:sSub>
              <m:sSubPr>
                <m:ctrlPr>
                  <w:rPr>
                    <w:rFonts w:ascii="Cambria Math" w:hAnsi="Cambria Math" w:cs="Times"/>
                    <w:i/>
                    <w:sz w:val="24"/>
                    <w:szCs w:val="24"/>
                  </w:rPr>
                </m:ctrlPr>
              </m:sSubPr>
              <m:e>
                <m:r>
                  <w:rPr>
                    <w:rFonts w:ascii="Cambria Math" w:hAnsi="Cambria Math" w:cs="Times"/>
                    <w:sz w:val="24"/>
                    <w:szCs w:val="24"/>
                  </w:rPr>
                  <m:t>φ</m:t>
                </m:r>
              </m:e>
              <m:sub>
                <m:r>
                  <w:rPr>
                    <w:rFonts w:ascii="Cambria Math" w:hAnsi="Cambria Math" w:cs="Times"/>
                    <w:sz w:val="24"/>
                    <w:szCs w:val="24"/>
                  </w:rPr>
                  <m:t>0</m:t>
                </m:r>
              </m:sub>
            </m:sSub>
          </m:e>
        </m:d>
      </m:oMath>
      <w:r w:rsidR="0003703A">
        <w:rPr>
          <w:rFonts w:ascii="Times" w:eastAsiaTheme="minorEastAsia" w:hAnsi="Times" w:cs="Times"/>
          <w:sz w:val="24"/>
          <w:szCs w:val="24"/>
        </w:rPr>
        <w:t xml:space="preserve">, where </w:t>
      </w:r>
      <m:oMath>
        <m:sSub>
          <m:sSubPr>
            <m:ctrlPr>
              <w:rPr>
                <w:rFonts w:ascii="Cambria Math" w:eastAsiaTheme="minorEastAsia" w:hAnsi="Cambria Math" w:cs="Times"/>
                <w:i/>
                <w:sz w:val="24"/>
                <w:szCs w:val="24"/>
              </w:rPr>
            </m:ctrlPr>
          </m:sSubPr>
          <m:e>
            <m:r>
              <w:rPr>
                <w:rFonts w:ascii="Cambria Math" w:eastAsiaTheme="minorEastAsia" w:hAnsi="Cambria Math" w:cs="Times"/>
                <w:sz w:val="24"/>
                <w:szCs w:val="24"/>
              </w:rPr>
              <m:t>φ</m:t>
            </m:r>
          </m:e>
          <m:sub>
            <m:r>
              <w:rPr>
                <w:rFonts w:ascii="Cambria Math" w:eastAsiaTheme="minorEastAsia" w:hAnsi="Cambria Math" w:cs="Times"/>
                <w:sz w:val="24"/>
                <w:szCs w:val="24"/>
              </w:rPr>
              <m:t>0</m:t>
            </m:r>
          </m:sub>
        </m:sSub>
        <m:r>
          <w:rPr>
            <w:rFonts w:ascii="Cambria Math" w:eastAsiaTheme="minorEastAsia" w:hAnsi="Cambria Math" w:cs="Times"/>
            <w:sz w:val="24"/>
            <w:szCs w:val="24"/>
          </w:rPr>
          <m:t>(θ)</m:t>
        </m:r>
      </m:oMath>
      <w:r w:rsidR="0003703A">
        <w:rPr>
          <w:rFonts w:ascii="Times" w:eastAsiaTheme="minorEastAsia" w:hAnsi="Times" w:cs="Times"/>
          <w:sz w:val="24"/>
          <w:szCs w:val="24"/>
        </w:rPr>
        <w:t xml:space="preserve"> is the ground vibrational wavefunction for the CO</w:t>
      </w:r>
      <w:r w:rsidR="0003703A" w:rsidRPr="0003703A">
        <w:rPr>
          <w:rFonts w:ascii="Times" w:eastAsiaTheme="minorEastAsia" w:hAnsi="Times" w:cs="Times"/>
          <w:sz w:val="24"/>
          <w:szCs w:val="24"/>
          <w:vertAlign w:val="subscript"/>
        </w:rPr>
        <w:t>2</w:t>
      </w:r>
      <w:r w:rsidR="0003703A">
        <w:rPr>
          <w:rFonts w:ascii="Times" w:eastAsiaTheme="minorEastAsia" w:hAnsi="Times" w:cs="Times"/>
          <w:sz w:val="24"/>
          <w:szCs w:val="24"/>
        </w:rPr>
        <w:t xml:space="preserve"> bend. Returning to the CO</w:t>
      </w:r>
      <w:r w:rsidR="0003703A" w:rsidRPr="0003703A">
        <w:rPr>
          <w:rFonts w:ascii="Times" w:eastAsiaTheme="minorEastAsia" w:hAnsi="Times" w:cs="Times"/>
          <w:sz w:val="24"/>
          <w:szCs w:val="24"/>
          <w:vertAlign w:val="subscript"/>
        </w:rPr>
        <w:t>2</w:t>
      </w:r>
      <w:r w:rsidR="0003703A">
        <w:rPr>
          <w:rFonts w:ascii="Times" w:eastAsiaTheme="minorEastAsia" w:hAnsi="Times" w:cs="Times"/>
          <w:sz w:val="24"/>
          <w:szCs w:val="24"/>
        </w:rPr>
        <w:t xml:space="preserve"> in the gas-phase thought experiment, the average angle is constant and equal to </w:t>
      </w:r>
      <w:r w:rsidR="0003703A">
        <w:rPr>
          <w:rFonts w:ascii="Times" w:hAnsi="Times" w:cs="Times"/>
          <w:sz w:val="24"/>
          <w:szCs w:val="24"/>
        </w:rPr>
        <w:t xml:space="preserve">180º. Thus, there would correctly be no contribution to </w:t>
      </w:r>
      <w:r w:rsidR="0003703A">
        <w:rPr>
          <w:rFonts w:ascii="Times" w:eastAsiaTheme="minorEastAsia" w:hAnsi="Times" w:cs="Times"/>
          <w:sz w:val="24"/>
          <w:szCs w:val="24"/>
        </w:rPr>
        <w:t>CO</w:t>
      </w:r>
      <w:r w:rsidR="0003703A" w:rsidRPr="0003703A">
        <w:rPr>
          <w:rFonts w:ascii="Times" w:eastAsiaTheme="minorEastAsia" w:hAnsi="Times" w:cs="Times"/>
          <w:sz w:val="24"/>
          <w:szCs w:val="24"/>
          <w:vertAlign w:val="subscript"/>
        </w:rPr>
        <w:t>2</w:t>
      </w:r>
      <w:r w:rsidR="0003703A">
        <w:rPr>
          <w:rFonts w:ascii="Times" w:eastAsiaTheme="minorEastAsia" w:hAnsi="Times" w:cs="Times"/>
          <w:sz w:val="24"/>
          <w:szCs w:val="24"/>
        </w:rPr>
        <w:t xml:space="preserve"> asymmetric stretch vibrational frequency. In contrast, the </w:t>
      </w:r>
      <w:r w:rsidR="000D6266">
        <w:rPr>
          <w:rFonts w:ascii="Times" w:eastAsiaTheme="minorEastAsia" w:hAnsi="Times" w:cs="Times"/>
          <w:sz w:val="24"/>
          <w:szCs w:val="24"/>
        </w:rPr>
        <w:t xml:space="preserve">instantaneous </w:t>
      </w:r>
      <w:r w:rsidR="0003703A">
        <w:rPr>
          <w:rFonts w:ascii="Times" w:eastAsiaTheme="minorEastAsia" w:hAnsi="Times" w:cs="Times"/>
          <w:sz w:val="24"/>
          <w:szCs w:val="24"/>
        </w:rPr>
        <w:t xml:space="preserve">average bend angle will fluctuate away from </w:t>
      </w:r>
      <w:r w:rsidR="0003703A">
        <w:rPr>
          <w:rFonts w:ascii="Times" w:hAnsi="Times" w:cs="Times"/>
          <w:sz w:val="24"/>
          <w:szCs w:val="24"/>
        </w:rPr>
        <w:t xml:space="preserve">180º </w:t>
      </w:r>
      <w:r w:rsidR="000D6266">
        <w:rPr>
          <w:rFonts w:ascii="Times" w:hAnsi="Times" w:cs="Times"/>
          <w:sz w:val="24"/>
          <w:szCs w:val="24"/>
        </w:rPr>
        <w:t xml:space="preserve">in an IL because of </w:t>
      </w:r>
      <w:r w:rsidR="0003703A">
        <w:rPr>
          <w:rFonts w:ascii="Times" w:hAnsi="Times" w:cs="Times"/>
          <w:sz w:val="24"/>
          <w:szCs w:val="24"/>
        </w:rPr>
        <w:t xml:space="preserve">asymmetric </w:t>
      </w:r>
      <w:r w:rsidR="0003703A">
        <w:rPr>
          <w:rFonts w:ascii="Times" w:hAnsi="Times" w:cs="Times"/>
          <w:sz w:val="24"/>
          <w:szCs w:val="24"/>
        </w:rPr>
        <w:lastRenderedPageBreak/>
        <w:t>solvation by the solvent</w:t>
      </w:r>
      <w:r w:rsidR="000D6266">
        <w:rPr>
          <w:rFonts w:ascii="Times" w:hAnsi="Times" w:cs="Times"/>
          <w:sz w:val="24"/>
          <w:szCs w:val="24"/>
        </w:rPr>
        <w:t xml:space="preserve">. Of course, we do not have access to </w:t>
      </w:r>
      <w:r w:rsidR="000D6266">
        <w:rPr>
          <w:rFonts w:ascii="Times" w:eastAsiaTheme="minorEastAsia" w:hAnsi="Times" w:cs="Times"/>
          <w:sz w:val="24"/>
          <w:szCs w:val="24"/>
        </w:rPr>
        <w:t>vibrational wavefunction for the CO</w:t>
      </w:r>
      <w:r w:rsidR="000D6266" w:rsidRPr="0003703A">
        <w:rPr>
          <w:rFonts w:ascii="Times" w:eastAsiaTheme="minorEastAsia" w:hAnsi="Times" w:cs="Times"/>
          <w:sz w:val="24"/>
          <w:szCs w:val="24"/>
          <w:vertAlign w:val="subscript"/>
        </w:rPr>
        <w:t>2</w:t>
      </w:r>
      <w:r w:rsidR="000D6266">
        <w:rPr>
          <w:rFonts w:ascii="Times" w:eastAsiaTheme="minorEastAsia" w:hAnsi="Times" w:cs="Times"/>
          <w:sz w:val="24"/>
          <w:szCs w:val="24"/>
        </w:rPr>
        <w:t xml:space="preserve"> bend for the benchmark </w:t>
      </w:r>
      <w:r w:rsidR="000D6266">
        <w:rPr>
          <w:rFonts w:ascii="Times" w:hAnsi="Times" w:cs="Times"/>
          <w:sz w:val="24"/>
          <w:szCs w:val="24"/>
        </w:rPr>
        <w:t>CO</w:t>
      </w:r>
      <w:r w:rsidR="000D6266" w:rsidRPr="00217176">
        <w:rPr>
          <w:rFonts w:ascii="Times" w:hAnsi="Times" w:cs="Times"/>
          <w:sz w:val="24"/>
          <w:szCs w:val="24"/>
          <w:vertAlign w:val="subscript"/>
        </w:rPr>
        <w:t>2</w:t>
      </w:r>
      <w:r w:rsidR="000D6266">
        <w:rPr>
          <w:rFonts w:ascii="Times" w:hAnsi="Times" w:cs="Times"/>
          <w:sz w:val="24"/>
          <w:szCs w:val="24"/>
        </w:rPr>
        <w:t>-</w:t>
      </w:r>
      <w:r w:rsidR="000D6266" w:rsidRPr="005D2AF3">
        <w:rPr>
          <w:rFonts w:ascii="Times" w:hAnsi="Times" w:cs="Times"/>
          <w:sz w:val="24"/>
          <w:szCs w:val="24"/>
        </w:rPr>
        <w:t>[C</w:t>
      </w:r>
      <w:r w:rsidR="000D6266" w:rsidRPr="005D2AF3">
        <w:rPr>
          <w:rFonts w:ascii="Times" w:hAnsi="Times" w:cs="Times"/>
          <w:sz w:val="24"/>
          <w:szCs w:val="24"/>
          <w:vertAlign w:val="subscript"/>
        </w:rPr>
        <w:t>4</w:t>
      </w:r>
      <w:r w:rsidR="000D6266" w:rsidRPr="005D2AF3">
        <w:rPr>
          <w:rFonts w:ascii="Times" w:hAnsi="Times" w:cs="Times"/>
          <w:sz w:val="24"/>
          <w:szCs w:val="24"/>
        </w:rPr>
        <w:t>C</w:t>
      </w:r>
      <w:r w:rsidR="000D6266" w:rsidRPr="005D2AF3">
        <w:rPr>
          <w:rFonts w:ascii="Times" w:hAnsi="Times" w:cs="Times"/>
          <w:sz w:val="24"/>
          <w:szCs w:val="24"/>
          <w:vertAlign w:val="subscript"/>
        </w:rPr>
        <w:t>1</w:t>
      </w:r>
      <w:proofErr w:type="gramStart"/>
      <w:r w:rsidR="000D6266" w:rsidRPr="005D2AF3">
        <w:rPr>
          <w:rFonts w:ascii="Times" w:hAnsi="Times" w:cs="Times"/>
          <w:sz w:val="24"/>
          <w:szCs w:val="24"/>
        </w:rPr>
        <w:t>im][</w:t>
      </w:r>
      <w:proofErr w:type="gramEnd"/>
      <w:r w:rsidR="000D6266" w:rsidRPr="005D2AF3">
        <w:rPr>
          <w:rFonts w:ascii="Times" w:hAnsi="Times" w:cs="Times"/>
          <w:sz w:val="24"/>
          <w:szCs w:val="24"/>
        </w:rPr>
        <w:t>PF</w:t>
      </w:r>
      <w:r w:rsidR="000D6266" w:rsidRPr="005D2AF3">
        <w:rPr>
          <w:rFonts w:ascii="Times" w:hAnsi="Times" w:cs="Times"/>
          <w:sz w:val="24"/>
          <w:szCs w:val="24"/>
          <w:vertAlign w:val="subscript"/>
        </w:rPr>
        <w:t>6</w:t>
      </w:r>
      <w:r w:rsidR="000D6266">
        <w:rPr>
          <w:rFonts w:ascii="Times" w:hAnsi="Times" w:cs="Times"/>
          <w:sz w:val="24"/>
          <w:szCs w:val="24"/>
        </w:rPr>
        <w:t>] clusters, nor when we wanted to utilize the spectroscopic map to analyze an MD simulation. An additional approximation is necessary. If we were to regard the CO</w:t>
      </w:r>
      <w:r w:rsidR="000D6266" w:rsidRPr="000D6266">
        <w:rPr>
          <w:rFonts w:ascii="Times" w:hAnsi="Times" w:cs="Times"/>
          <w:sz w:val="24"/>
          <w:szCs w:val="24"/>
          <w:vertAlign w:val="subscript"/>
        </w:rPr>
        <w:t>2</w:t>
      </w:r>
      <w:r w:rsidR="000D6266">
        <w:rPr>
          <w:rFonts w:ascii="Times" w:hAnsi="Times" w:cs="Times"/>
          <w:sz w:val="24"/>
          <w:szCs w:val="24"/>
        </w:rPr>
        <w:t xml:space="preserve"> bend as harmonic, then the average angle is given by the instantaneous distortion of the CO</w:t>
      </w:r>
      <w:r w:rsidR="000D6266" w:rsidRPr="000D6266">
        <w:rPr>
          <w:rFonts w:ascii="Times" w:hAnsi="Times" w:cs="Times"/>
          <w:sz w:val="24"/>
          <w:szCs w:val="24"/>
          <w:vertAlign w:val="subscript"/>
        </w:rPr>
        <w:t>2</w:t>
      </w:r>
      <w:r w:rsidR="000D6266">
        <w:rPr>
          <w:rFonts w:ascii="Times" w:hAnsi="Times" w:cs="Times"/>
          <w:sz w:val="24"/>
          <w:szCs w:val="24"/>
        </w:rPr>
        <w:t xml:space="preserve"> geometry by the environment. For the benchmark clusters, </w:t>
      </w:r>
      <w:r w:rsidR="008B4CA5">
        <w:rPr>
          <w:rFonts w:ascii="Times" w:hAnsi="Times" w:cs="Times"/>
          <w:sz w:val="24"/>
          <w:szCs w:val="24"/>
        </w:rPr>
        <w:t>the geometry</w:t>
      </w:r>
      <w:r w:rsidR="000D6266">
        <w:rPr>
          <w:rFonts w:ascii="Times" w:hAnsi="Times" w:cs="Times"/>
          <w:sz w:val="24"/>
          <w:szCs w:val="24"/>
        </w:rPr>
        <w:t xml:space="preserve"> distortion can be determined by optimizing the geometry of the CO</w:t>
      </w:r>
      <w:r w:rsidR="000D6266" w:rsidRPr="00044017">
        <w:rPr>
          <w:rFonts w:ascii="Times" w:hAnsi="Times" w:cs="Times"/>
          <w:sz w:val="24"/>
          <w:szCs w:val="24"/>
          <w:vertAlign w:val="subscript"/>
        </w:rPr>
        <w:t>2</w:t>
      </w:r>
      <w:r w:rsidR="000D6266">
        <w:rPr>
          <w:rFonts w:ascii="Times" w:hAnsi="Times" w:cs="Times"/>
          <w:sz w:val="24"/>
          <w:szCs w:val="24"/>
        </w:rPr>
        <w:t xml:space="preserve"> molecule </w:t>
      </w:r>
      <w:r w:rsidR="00400A4D">
        <w:rPr>
          <w:rFonts w:ascii="Times" w:hAnsi="Times" w:cs="Times"/>
          <w:sz w:val="24"/>
          <w:szCs w:val="24"/>
        </w:rPr>
        <w:t xml:space="preserve">using </w:t>
      </w:r>
      <w:r w:rsidR="000D7BA0">
        <w:rPr>
          <w:rFonts w:ascii="Times" w:hAnsi="Times" w:cs="Times"/>
          <w:sz w:val="24"/>
          <w:szCs w:val="24"/>
        </w:rPr>
        <w:t xml:space="preserve">the classical MD force field and a </w:t>
      </w:r>
      <w:r w:rsidR="009C31C8">
        <w:rPr>
          <w:rFonts w:ascii="Times" w:hAnsi="Times" w:cs="Times"/>
          <w:sz w:val="24"/>
          <w:szCs w:val="24"/>
        </w:rPr>
        <w:t xml:space="preserve">conjugate gradient minimization while </w:t>
      </w:r>
      <w:r w:rsidR="000D6266">
        <w:rPr>
          <w:rFonts w:ascii="Times" w:hAnsi="Times" w:cs="Times"/>
          <w:sz w:val="24"/>
          <w:szCs w:val="24"/>
        </w:rPr>
        <w:t xml:space="preserve">holding </w:t>
      </w:r>
      <w:r w:rsidR="00044017">
        <w:rPr>
          <w:rFonts w:ascii="Times" w:hAnsi="Times" w:cs="Times"/>
          <w:sz w:val="24"/>
          <w:szCs w:val="24"/>
        </w:rPr>
        <w:t>fixed both the</w:t>
      </w:r>
      <w:r w:rsidR="000D6266">
        <w:rPr>
          <w:rFonts w:ascii="Times" w:hAnsi="Times" w:cs="Times"/>
          <w:sz w:val="24"/>
          <w:szCs w:val="24"/>
        </w:rPr>
        <w:t xml:space="preserve"> center-of-mass </w:t>
      </w:r>
      <w:r w:rsidR="00044017">
        <w:rPr>
          <w:rFonts w:ascii="Times" w:hAnsi="Times" w:cs="Times"/>
          <w:sz w:val="24"/>
          <w:szCs w:val="24"/>
        </w:rPr>
        <w:t>of the CO</w:t>
      </w:r>
      <w:r w:rsidR="00044017" w:rsidRPr="00044017">
        <w:rPr>
          <w:rFonts w:ascii="Times" w:hAnsi="Times" w:cs="Times"/>
          <w:sz w:val="24"/>
          <w:szCs w:val="24"/>
          <w:vertAlign w:val="subscript"/>
        </w:rPr>
        <w:t>2</w:t>
      </w:r>
      <w:r w:rsidR="00044017">
        <w:rPr>
          <w:rFonts w:ascii="Times" w:hAnsi="Times" w:cs="Times"/>
          <w:sz w:val="24"/>
          <w:szCs w:val="24"/>
        </w:rPr>
        <w:t xml:space="preserve">, as well as the configuration of the IL solvent. </w:t>
      </w:r>
      <w:r w:rsidR="001E5E00">
        <w:rPr>
          <w:rFonts w:ascii="Times" w:hAnsi="Times" w:cs="Times"/>
          <w:sz w:val="24"/>
          <w:szCs w:val="24"/>
        </w:rPr>
        <w:t xml:space="preserve">The map is then used to calculate the vibrational frequency for the </w:t>
      </w:r>
      <w:r w:rsidR="009C31C8">
        <w:rPr>
          <w:rFonts w:ascii="Times" w:hAnsi="Times" w:cs="Times"/>
          <w:sz w:val="24"/>
          <w:szCs w:val="24"/>
        </w:rPr>
        <w:t xml:space="preserve">relaxed </w:t>
      </w:r>
      <w:r w:rsidR="001E5E00">
        <w:rPr>
          <w:rFonts w:ascii="Times" w:hAnsi="Times" w:cs="Times"/>
          <w:sz w:val="24"/>
          <w:szCs w:val="24"/>
        </w:rPr>
        <w:t>snapshot.</w:t>
      </w:r>
    </w:p>
    <w:p w14:paraId="7344ECC5" w14:textId="62EFB30B" w:rsidR="00E106DC" w:rsidRDefault="00044017" w:rsidP="00044017">
      <w:pPr>
        <w:spacing w:after="0" w:line="480" w:lineRule="auto"/>
        <w:ind w:firstLine="720"/>
        <w:jc w:val="both"/>
        <w:rPr>
          <w:rFonts w:ascii="Times" w:hAnsi="Times" w:cs="Times"/>
          <w:sz w:val="24"/>
          <w:szCs w:val="24"/>
        </w:rPr>
      </w:pPr>
      <w:r>
        <w:rPr>
          <w:rFonts w:ascii="Times" w:hAnsi="Times" w:cs="Times"/>
          <w:sz w:val="24"/>
          <w:szCs w:val="24"/>
        </w:rPr>
        <w:t>Figure 5b</w:t>
      </w:r>
      <w:r w:rsidR="008B4CA5">
        <w:rPr>
          <w:rFonts w:ascii="Times" w:hAnsi="Times" w:cs="Times"/>
          <w:sz w:val="24"/>
          <w:szCs w:val="24"/>
        </w:rPr>
        <w:t xml:space="preserve"> shows the distribution of CO</w:t>
      </w:r>
      <w:r w:rsidR="008B4CA5" w:rsidRPr="00A550BC">
        <w:rPr>
          <w:rFonts w:ascii="Times" w:hAnsi="Times" w:cs="Times"/>
          <w:sz w:val="24"/>
          <w:szCs w:val="24"/>
          <w:vertAlign w:val="subscript"/>
        </w:rPr>
        <w:t>2</w:t>
      </w:r>
      <w:r w:rsidR="008B4CA5">
        <w:rPr>
          <w:rFonts w:ascii="Times" w:hAnsi="Times" w:cs="Times"/>
          <w:sz w:val="24"/>
          <w:szCs w:val="24"/>
        </w:rPr>
        <w:t xml:space="preserve"> asymmetric stretch vibrational frequencies computed using the spectroscopic map for 1000 statistically independent snapshots collected from an MD simulation of flexible CO</w:t>
      </w:r>
      <w:r w:rsidR="008B4CA5" w:rsidRPr="00B54E39">
        <w:rPr>
          <w:rFonts w:ascii="Times" w:hAnsi="Times" w:cs="Times"/>
          <w:sz w:val="24"/>
          <w:szCs w:val="24"/>
          <w:vertAlign w:val="subscript"/>
        </w:rPr>
        <w:t>2</w:t>
      </w:r>
      <w:r w:rsidR="008B4CA5">
        <w:rPr>
          <w:rFonts w:ascii="Times" w:hAnsi="Times" w:cs="Times"/>
          <w:sz w:val="24"/>
          <w:szCs w:val="24"/>
        </w:rPr>
        <w:t xml:space="preserve"> in </w:t>
      </w:r>
      <w:r w:rsidR="008B4CA5" w:rsidRPr="005D2AF3">
        <w:rPr>
          <w:rFonts w:ascii="Times" w:hAnsi="Times" w:cs="Times"/>
          <w:sz w:val="24"/>
          <w:szCs w:val="24"/>
        </w:rPr>
        <w:t>[C</w:t>
      </w:r>
      <w:r w:rsidR="008B4CA5" w:rsidRPr="005D2AF3">
        <w:rPr>
          <w:rFonts w:ascii="Times" w:hAnsi="Times" w:cs="Times"/>
          <w:sz w:val="24"/>
          <w:szCs w:val="24"/>
          <w:vertAlign w:val="subscript"/>
        </w:rPr>
        <w:t>4</w:t>
      </w:r>
      <w:r w:rsidR="008B4CA5" w:rsidRPr="005D2AF3">
        <w:rPr>
          <w:rFonts w:ascii="Times" w:hAnsi="Times" w:cs="Times"/>
          <w:sz w:val="24"/>
          <w:szCs w:val="24"/>
        </w:rPr>
        <w:t>C</w:t>
      </w:r>
      <w:r w:rsidR="008B4CA5" w:rsidRPr="005D2AF3">
        <w:rPr>
          <w:rFonts w:ascii="Times" w:hAnsi="Times" w:cs="Times"/>
          <w:sz w:val="24"/>
          <w:szCs w:val="24"/>
          <w:vertAlign w:val="subscript"/>
        </w:rPr>
        <w:t>1</w:t>
      </w:r>
      <w:proofErr w:type="gramStart"/>
      <w:r w:rsidR="008B4CA5" w:rsidRPr="005D2AF3">
        <w:rPr>
          <w:rFonts w:ascii="Times" w:hAnsi="Times" w:cs="Times"/>
          <w:sz w:val="24"/>
          <w:szCs w:val="24"/>
        </w:rPr>
        <w:t>im][</w:t>
      </w:r>
      <w:proofErr w:type="gramEnd"/>
      <w:r w:rsidR="008B4CA5" w:rsidRPr="005D2AF3">
        <w:rPr>
          <w:rFonts w:ascii="Times" w:hAnsi="Times" w:cs="Times"/>
          <w:sz w:val="24"/>
          <w:szCs w:val="24"/>
        </w:rPr>
        <w:t>PF</w:t>
      </w:r>
      <w:r w:rsidR="008B4CA5" w:rsidRPr="005D2AF3">
        <w:rPr>
          <w:rFonts w:ascii="Times" w:hAnsi="Times" w:cs="Times"/>
          <w:sz w:val="24"/>
          <w:szCs w:val="24"/>
          <w:vertAlign w:val="subscript"/>
        </w:rPr>
        <w:t>6</w:t>
      </w:r>
      <w:r w:rsidR="008B4CA5">
        <w:rPr>
          <w:rFonts w:ascii="Times" w:hAnsi="Times" w:cs="Times"/>
          <w:sz w:val="24"/>
          <w:szCs w:val="24"/>
        </w:rPr>
        <w:t>] where the CO</w:t>
      </w:r>
      <w:r w:rsidR="008B4CA5" w:rsidRPr="008B4CA5">
        <w:rPr>
          <w:rFonts w:ascii="Times" w:hAnsi="Times" w:cs="Times"/>
          <w:sz w:val="24"/>
          <w:szCs w:val="24"/>
          <w:vertAlign w:val="subscript"/>
        </w:rPr>
        <w:t>2</w:t>
      </w:r>
      <w:r w:rsidR="008B4CA5">
        <w:rPr>
          <w:rFonts w:ascii="Times" w:hAnsi="Times" w:cs="Times"/>
          <w:sz w:val="24"/>
          <w:szCs w:val="24"/>
        </w:rPr>
        <w:t xml:space="preserve"> bend angle has been relaxed. </w:t>
      </w:r>
      <w:r w:rsidR="00997205">
        <w:rPr>
          <w:rFonts w:ascii="Times" w:hAnsi="Times" w:cs="Times"/>
          <w:sz w:val="24"/>
          <w:szCs w:val="24"/>
        </w:rPr>
        <w:t>On average, the relaxed bend angle is 178.4º, and t</w:t>
      </w:r>
      <w:r w:rsidR="00C35D95">
        <w:rPr>
          <w:rFonts w:ascii="Times" w:hAnsi="Times" w:cs="Times"/>
          <w:sz w:val="24"/>
          <w:szCs w:val="24"/>
        </w:rPr>
        <w:t xml:space="preserve">he distribution </w:t>
      </w:r>
      <w:r w:rsidR="00997205">
        <w:rPr>
          <w:rFonts w:ascii="Times" w:hAnsi="Times" w:cs="Times"/>
          <w:sz w:val="24"/>
          <w:szCs w:val="24"/>
        </w:rPr>
        <w:t xml:space="preserve">of frequencies </w:t>
      </w:r>
      <w:r w:rsidR="00C35D95">
        <w:rPr>
          <w:rFonts w:ascii="Times" w:hAnsi="Times" w:cs="Times"/>
          <w:sz w:val="24"/>
          <w:szCs w:val="24"/>
        </w:rPr>
        <w:t xml:space="preserve">is nearly symmetric with a mean frequency of </w:t>
      </w:r>
      <w:r w:rsidR="00013DDB">
        <w:rPr>
          <w:rFonts w:ascii="Times" w:hAnsi="Times" w:cs="Times"/>
          <w:sz w:val="24"/>
          <w:szCs w:val="24"/>
        </w:rPr>
        <w:t>2343.8</w:t>
      </w:r>
      <w:r w:rsidR="00C35D95">
        <w:rPr>
          <w:rFonts w:ascii="Times" w:hAnsi="Times" w:cs="Times"/>
          <w:sz w:val="24"/>
          <w:szCs w:val="24"/>
        </w:rPr>
        <w:t xml:space="preserve"> cm</w:t>
      </w:r>
      <w:r w:rsidR="00C35D95" w:rsidRPr="00C35D95">
        <w:rPr>
          <w:rFonts w:ascii="Times" w:hAnsi="Times" w:cs="Times"/>
          <w:sz w:val="24"/>
          <w:szCs w:val="24"/>
          <w:vertAlign w:val="superscript"/>
        </w:rPr>
        <w:t>-1</w:t>
      </w:r>
      <w:r w:rsidR="00C35D95">
        <w:rPr>
          <w:rFonts w:ascii="Times" w:hAnsi="Times" w:cs="Times"/>
          <w:sz w:val="24"/>
          <w:szCs w:val="24"/>
        </w:rPr>
        <w:t xml:space="preserve"> and a standard deviation of </w:t>
      </w:r>
      <w:r w:rsidR="00834A83" w:rsidRPr="00834A83">
        <w:rPr>
          <w:rFonts w:ascii="Times" w:hAnsi="Times" w:cs="Times"/>
          <w:sz w:val="24"/>
          <w:szCs w:val="24"/>
        </w:rPr>
        <w:t>2.4</w:t>
      </w:r>
      <w:r w:rsidR="00C35D95">
        <w:rPr>
          <w:rFonts w:ascii="Times" w:hAnsi="Times" w:cs="Times"/>
          <w:sz w:val="24"/>
          <w:szCs w:val="24"/>
        </w:rPr>
        <w:t xml:space="preserve"> cm</w:t>
      </w:r>
      <w:r w:rsidR="00C35D95" w:rsidRPr="00C35D95">
        <w:rPr>
          <w:rFonts w:ascii="Times" w:hAnsi="Times" w:cs="Times"/>
          <w:sz w:val="24"/>
          <w:szCs w:val="24"/>
          <w:vertAlign w:val="superscript"/>
        </w:rPr>
        <w:t>-1</w:t>
      </w:r>
      <w:r w:rsidR="00C35D95">
        <w:rPr>
          <w:rFonts w:ascii="Times" w:hAnsi="Times" w:cs="Times"/>
          <w:sz w:val="24"/>
          <w:szCs w:val="24"/>
        </w:rPr>
        <w:t xml:space="preserve">. The mean frequency is in excellent agreement with experiment and differs by only </w:t>
      </w:r>
      <w:r w:rsidR="00834A83" w:rsidRPr="00834A83">
        <w:rPr>
          <w:rFonts w:ascii="Times" w:hAnsi="Times" w:cs="Times"/>
          <w:sz w:val="24"/>
          <w:szCs w:val="24"/>
        </w:rPr>
        <w:t>1.3</w:t>
      </w:r>
      <w:r w:rsidR="00C35D95">
        <w:rPr>
          <w:rFonts w:ascii="Times" w:hAnsi="Times" w:cs="Times"/>
          <w:sz w:val="24"/>
          <w:szCs w:val="24"/>
        </w:rPr>
        <w:t xml:space="preserve"> cm</w:t>
      </w:r>
      <w:r w:rsidR="00C35D95" w:rsidRPr="00C35D95">
        <w:rPr>
          <w:rFonts w:ascii="Times" w:hAnsi="Times" w:cs="Times"/>
          <w:sz w:val="24"/>
          <w:szCs w:val="24"/>
          <w:vertAlign w:val="superscript"/>
        </w:rPr>
        <w:t>-1</w:t>
      </w:r>
      <w:r w:rsidR="00C35D95">
        <w:rPr>
          <w:rFonts w:ascii="Times" w:hAnsi="Times" w:cs="Times"/>
          <w:sz w:val="24"/>
          <w:szCs w:val="24"/>
        </w:rPr>
        <w:t xml:space="preserve">. Note that this agreement implies that the spectroscopic map is </w:t>
      </w:r>
      <w:r w:rsidR="00CA210D">
        <w:rPr>
          <w:rFonts w:ascii="Times" w:hAnsi="Times" w:cs="Times"/>
          <w:sz w:val="24"/>
          <w:szCs w:val="24"/>
        </w:rPr>
        <w:t>able to accurately capture the solvatochromic shift of the CO</w:t>
      </w:r>
      <w:r w:rsidR="00CA210D" w:rsidRPr="00CA210D">
        <w:rPr>
          <w:rFonts w:ascii="Times" w:hAnsi="Times" w:cs="Times"/>
          <w:sz w:val="24"/>
          <w:szCs w:val="24"/>
          <w:vertAlign w:val="subscript"/>
        </w:rPr>
        <w:t>2</w:t>
      </w:r>
      <w:r w:rsidR="00CA210D">
        <w:rPr>
          <w:rFonts w:ascii="Times" w:hAnsi="Times" w:cs="Times"/>
          <w:sz w:val="24"/>
          <w:szCs w:val="24"/>
        </w:rPr>
        <w:t xml:space="preserve"> asymmetric stretch vibrational frequency from the gas-phase to the </w:t>
      </w:r>
      <w:r w:rsidR="00CA210D" w:rsidRPr="005D2AF3">
        <w:rPr>
          <w:rFonts w:ascii="Times" w:hAnsi="Times" w:cs="Times"/>
          <w:sz w:val="24"/>
          <w:szCs w:val="24"/>
        </w:rPr>
        <w:t>[C</w:t>
      </w:r>
      <w:r w:rsidR="00CA210D" w:rsidRPr="005D2AF3">
        <w:rPr>
          <w:rFonts w:ascii="Times" w:hAnsi="Times" w:cs="Times"/>
          <w:sz w:val="24"/>
          <w:szCs w:val="24"/>
          <w:vertAlign w:val="subscript"/>
        </w:rPr>
        <w:t>4</w:t>
      </w:r>
      <w:r w:rsidR="00CA210D" w:rsidRPr="005D2AF3">
        <w:rPr>
          <w:rFonts w:ascii="Times" w:hAnsi="Times" w:cs="Times"/>
          <w:sz w:val="24"/>
          <w:szCs w:val="24"/>
        </w:rPr>
        <w:t>C</w:t>
      </w:r>
      <w:r w:rsidR="00CA210D" w:rsidRPr="005D2AF3">
        <w:rPr>
          <w:rFonts w:ascii="Times" w:hAnsi="Times" w:cs="Times"/>
          <w:sz w:val="24"/>
          <w:szCs w:val="24"/>
          <w:vertAlign w:val="subscript"/>
        </w:rPr>
        <w:t>1</w:t>
      </w:r>
      <w:proofErr w:type="gramStart"/>
      <w:r w:rsidR="00CA210D" w:rsidRPr="005D2AF3">
        <w:rPr>
          <w:rFonts w:ascii="Times" w:hAnsi="Times" w:cs="Times"/>
          <w:sz w:val="24"/>
          <w:szCs w:val="24"/>
        </w:rPr>
        <w:t>im][</w:t>
      </w:r>
      <w:proofErr w:type="gramEnd"/>
      <w:r w:rsidR="00CA210D" w:rsidRPr="005D2AF3">
        <w:rPr>
          <w:rFonts w:ascii="Times" w:hAnsi="Times" w:cs="Times"/>
          <w:sz w:val="24"/>
          <w:szCs w:val="24"/>
        </w:rPr>
        <w:t>PF</w:t>
      </w:r>
      <w:r w:rsidR="00CA210D" w:rsidRPr="005D2AF3">
        <w:rPr>
          <w:rFonts w:ascii="Times" w:hAnsi="Times" w:cs="Times"/>
          <w:sz w:val="24"/>
          <w:szCs w:val="24"/>
          <w:vertAlign w:val="subscript"/>
        </w:rPr>
        <w:t>6</w:t>
      </w:r>
      <w:r w:rsidR="00CA210D">
        <w:rPr>
          <w:rFonts w:ascii="Times" w:hAnsi="Times" w:cs="Times"/>
          <w:sz w:val="24"/>
          <w:szCs w:val="24"/>
        </w:rPr>
        <w:t xml:space="preserve">] </w:t>
      </w:r>
      <w:r w:rsidR="00834A83">
        <w:rPr>
          <w:rFonts w:ascii="Times" w:hAnsi="Times" w:cs="Times"/>
          <w:sz w:val="24"/>
          <w:szCs w:val="24"/>
        </w:rPr>
        <w:t>IL. The width of the distribution is too narrow compared to the estimated width of the experimental distribution of 6.3 – 10.2 cm</w:t>
      </w:r>
      <w:r w:rsidR="00834A83" w:rsidRPr="001C2034">
        <w:rPr>
          <w:rFonts w:ascii="Times" w:hAnsi="Times" w:cs="Times"/>
          <w:sz w:val="24"/>
          <w:szCs w:val="24"/>
          <w:vertAlign w:val="superscript"/>
        </w:rPr>
        <w:t>-1</w:t>
      </w:r>
      <w:r w:rsidR="00834A83">
        <w:rPr>
          <w:rFonts w:ascii="Times" w:hAnsi="Times" w:cs="Times"/>
          <w:sz w:val="24"/>
          <w:szCs w:val="24"/>
        </w:rPr>
        <w:t>. There are several possibl</w:t>
      </w:r>
      <w:r w:rsidR="00E106DC">
        <w:rPr>
          <w:rFonts w:ascii="Times" w:hAnsi="Times" w:cs="Times"/>
          <w:sz w:val="24"/>
          <w:szCs w:val="24"/>
        </w:rPr>
        <w:t>e sources for the discrepancy in</w:t>
      </w:r>
      <w:r w:rsidR="00834A83">
        <w:rPr>
          <w:rFonts w:ascii="Times" w:hAnsi="Times" w:cs="Times"/>
          <w:sz w:val="24"/>
          <w:szCs w:val="24"/>
        </w:rPr>
        <w:t xml:space="preserve"> the width</w:t>
      </w:r>
      <w:r w:rsidR="00E106DC">
        <w:rPr>
          <w:rFonts w:ascii="Times" w:hAnsi="Times" w:cs="Times"/>
          <w:sz w:val="24"/>
          <w:szCs w:val="24"/>
        </w:rPr>
        <w:t xml:space="preserve"> of the distribution</w:t>
      </w:r>
      <w:r w:rsidR="00834A83">
        <w:rPr>
          <w:rFonts w:ascii="Times" w:hAnsi="Times" w:cs="Times"/>
          <w:sz w:val="24"/>
          <w:szCs w:val="24"/>
        </w:rPr>
        <w:t>, including inaccuracies associated with the approximate perturbative approach for the effect of the</w:t>
      </w:r>
      <w:r w:rsidR="00E106DC">
        <w:rPr>
          <w:rFonts w:ascii="Times" w:hAnsi="Times" w:cs="Times"/>
          <w:sz w:val="24"/>
          <w:szCs w:val="24"/>
        </w:rPr>
        <w:t xml:space="preserve"> bend on the asymmetric stretch frequency. However, the overall agreement with experiment is encouraging.</w:t>
      </w:r>
    </w:p>
    <w:p w14:paraId="4D181E65" w14:textId="545EECF5" w:rsidR="005C30F8" w:rsidRDefault="00E106DC" w:rsidP="005C30F8">
      <w:pPr>
        <w:spacing w:after="0" w:line="480" w:lineRule="auto"/>
        <w:ind w:firstLine="720"/>
        <w:jc w:val="both"/>
        <w:rPr>
          <w:rFonts w:ascii="Times" w:hAnsi="Times" w:cs="Times"/>
          <w:sz w:val="24"/>
          <w:szCs w:val="24"/>
        </w:rPr>
      </w:pPr>
      <w:r>
        <w:rPr>
          <w:rFonts w:ascii="Times" w:hAnsi="Times" w:cs="Times"/>
          <w:sz w:val="24"/>
          <w:szCs w:val="24"/>
        </w:rPr>
        <w:lastRenderedPageBreak/>
        <w:t xml:space="preserve">It is instructive to compare the distributions in Figures 5b </w:t>
      </w:r>
      <w:r w:rsidR="00F42014">
        <w:rPr>
          <w:rFonts w:ascii="Times" w:hAnsi="Times" w:cs="Times"/>
          <w:sz w:val="24"/>
          <w:szCs w:val="24"/>
        </w:rPr>
        <w:t>(relaxed CO</w:t>
      </w:r>
      <w:r w:rsidR="00F42014" w:rsidRPr="00F42014">
        <w:rPr>
          <w:rFonts w:ascii="Times" w:hAnsi="Times" w:cs="Times"/>
          <w:sz w:val="24"/>
          <w:szCs w:val="24"/>
          <w:vertAlign w:val="subscript"/>
        </w:rPr>
        <w:t>2</w:t>
      </w:r>
      <w:r w:rsidR="00F42014">
        <w:rPr>
          <w:rFonts w:ascii="Times" w:hAnsi="Times" w:cs="Times"/>
          <w:sz w:val="24"/>
          <w:szCs w:val="24"/>
        </w:rPr>
        <w:t xml:space="preserve">) </w:t>
      </w:r>
      <w:r>
        <w:rPr>
          <w:rFonts w:ascii="Times" w:hAnsi="Times" w:cs="Times"/>
          <w:sz w:val="24"/>
          <w:szCs w:val="24"/>
        </w:rPr>
        <w:t>and 5c</w:t>
      </w:r>
      <w:r w:rsidR="00F42014">
        <w:rPr>
          <w:rFonts w:ascii="Times" w:hAnsi="Times" w:cs="Times"/>
          <w:sz w:val="24"/>
          <w:szCs w:val="24"/>
        </w:rPr>
        <w:t xml:space="preserve"> (rigid CO</w:t>
      </w:r>
      <w:r w:rsidR="00F42014" w:rsidRPr="00F42014">
        <w:rPr>
          <w:rFonts w:ascii="Times" w:hAnsi="Times" w:cs="Times"/>
          <w:sz w:val="24"/>
          <w:szCs w:val="24"/>
          <w:vertAlign w:val="subscript"/>
        </w:rPr>
        <w:t>2</w:t>
      </w:r>
      <w:r w:rsidR="00F42014">
        <w:rPr>
          <w:rFonts w:ascii="Times" w:hAnsi="Times" w:cs="Times"/>
          <w:sz w:val="24"/>
          <w:szCs w:val="24"/>
        </w:rPr>
        <w:t>)</w:t>
      </w:r>
      <w:r>
        <w:rPr>
          <w:rFonts w:ascii="Times" w:hAnsi="Times" w:cs="Times"/>
          <w:sz w:val="24"/>
          <w:szCs w:val="24"/>
        </w:rPr>
        <w:t>.</w:t>
      </w:r>
      <w:r w:rsidR="00F42014">
        <w:rPr>
          <w:rFonts w:ascii="Times" w:hAnsi="Times" w:cs="Times"/>
          <w:sz w:val="24"/>
          <w:szCs w:val="24"/>
        </w:rPr>
        <w:t xml:space="preserve"> Both distributions are symmetric and they have nearly the same widths: 2.4 and 2.3 cm</w:t>
      </w:r>
      <w:r w:rsidR="00F42014" w:rsidRPr="00F42014">
        <w:rPr>
          <w:rFonts w:ascii="Times" w:hAnsi="Times" w:cs="Times"/>
          <w:sz w:val="24"/>
          <w:szCs w:val="24"/>
          <w:vertAlign w:val="superscript"/>
        </w:rPr>
        <w:t>-1</w:t>
      </w:r>
      <w:r w:rsidR="00F42014">
        <w:rPr>
          <w:rFonts w:ascii="Times" w:hAnsi="Times" w:cs="Times"/>
          <w:sz w:val="24"/>
          <w:szCs w:val="24"/>
        </w:rPr>
        <w:t>, respectively. Thus, within the approximate perturbative approach, the bend has very little influence on the width of the distribution. The average</w:t>
      </w:r>
      <w:r w:rsidR="00C968DA">
        <w:rPr>
          <w:rFonts w:ascii="Times" w:hAnsi="Times" w:cs="Times"/>
          <w:sz w:val="24"/>
          <w:szCs w:val="24"/>
        </w:rPr>
        <w:t>s</w:t>
      </w:r>
      <w:r w:rsidR="00F42014">
        <w:rPr>
          <w:rFonts w:ascii="Times" w:hAnsi="Times" w:cs="Times"/>
          <w:sz w:val="24"/>
          <w:szCs w:val="24"/>
        </w:rPr>
        <w:t xml:space="preserve"> of the distributions differ more significantly: 2343.8 and </w:t>
      </w:r>
      <w:r w:rsidR="00F42014" w:rsidRPr="006C774A">
        <w:rPr>
          <w:rFonts w:ascii="Times" w:hAnsi="Times" w:cs="Times"/>
          <w:sz w:val="24"/>
          <w:szCs w:val="24"/>
        </w:rPr>
        <w:t>2346.</w:t>
      </w:r>
      <w:r w:rsidR="00F42014">
        <w:rPr>
          <w:rFonts w:ascii="Times" w:hAnsi="Times" w:cs="Times"/>
          <w:sz w:val="24"/>
          <w:szCs w:val="24"/>
        </w:rPr>
        <w:t>5</w:t>
      </w:r>
      <w:r w:rsidR="00F42014" w:rsidRPr="006C774A">
        <w:rPr>
          <w:rFonts w:ascii="Times" w:hAnsi="Times" w:cs="Times"/>
          <w:sz w:val="24"/>
          <w:szCs w:val="24"/>
        </w:rPr>
        <w:t xml:space="preserve"> cm</w:t>
      </w:r>
      <w:r w:rsidR="00F42014" w:rsidRPr="007610F7">
        <w:rPr>
          <w:rFonts w:ascii="Times" w:hAnsi="Times" w:cs="Times"/>
          <w:sz w:val="24"/>
          <w:szCs w:val="24"/>
          <w:vertAlign w:val="superscript"/>
        </w:rPr>
        <w:t>-1</w:t>
      </w:r>
      <w:r w:rsidR="00F42014">
        <w:rPr>
          <w:rFonts w:ascii="Times" w:hAnsi="Times" w:cs="Times"/>
          <w:sz w:val="24"/>
          <w:szCs w:val="24"/>
        </w:rPr>
        <w:t xml:space="preserve">, respectively. The bend shifts the distribution to the red and into better agreement with experiment. </w:t>
      </w:r>
      <w:r w:rsidR="00997205">
        <w:rPr>
          <w:rFonts w:ascii="Times" w:hAnsi="Times" w:cs="Times"/>
          <w:sz w:val="24"/>
          <w:szCs w:val="24"/>
        </w:rPr>
        <w:t>Overall, the role of the bend is relatively minor resulting in a redshift of the distribution by 2.7 cm</w:t>
      </w:r>
      <w:r w:rsidR="00997205" w:rsidRPr="00997205">
        <w:rPr>
          <w:rFonts w:ascii="Times" w:hAnsi="Times" w:cs="Times"/>
          <w:sz w:val="24"/>
          <w:szCs w:val="24"/>
          <w:vertAlign w:val="superscript"/>
        </w:rPr>
        <w:t>-1</w:t>
      </w:r>
      <w:r w:rsidR="00997205">
        <w:rPr>
          <w:rFonts w:ascii="Times" w:hAnsi="Times" w:cs="Times"/>
          <w:sz w:val="24"/>
          <w:szCs w:val="24"/>
        </w:rPr>
        <w:t xml:space="preserve">. </w:t>
      </w:r>
      <w:r w:rsidR="00AD7404">
        <w:rPr>
          <w:rFonts w:ascii="Times" w:hAnsi="Times" w:cs="Times"/>
          <w:sz w:val="24"/>
          <w:szCs w:val="24"/>
        </w:rPr>
        <w:t>These results suggest several options for how the bend is treated when the map is applied in conjunction with MD simulations to understand the spectroscopy and spectral diffusion dynamics of CO</w:t>
      </w:r>
      <w:r w:rsidR="00AD7404" w:rsidRPr="00AD7404">
        <w:rPr>
          <w:rFonts w:ascii="Times" w:hAnsi="Times" w:cs="Times"/>
          <w:sz w:val="24"/>
          <w:szCs w:val="24"/>
          <w:vertAlign w:val="subscript"/>
        </w:rPr>
        <w:t>2</w:t>
      </w:r>
      <w:r w:rsidR="00AD7404">
        <w:rPr>
          <w:rFonts w:ascii="Times" w:hAnsi="Times" w:cs="Times"/>
          <w:sz w:val="24"/>
          <w:szCs w:val="24"/>
        </w:rPr>
        <w:t xml:space="preserve"> in the </w:t>
      </w:r>
      <w:r w:rsidR="00AD7404" w:rsidRPr="005D2AF3">
        <w:rPr>
          <w:rFonts w:ascii="Times" w:hAnsi="Times" w:cs="Times"/>
          <w:sz w:val="24"/>
          <w:szCs w:val="24"/>
        </w:rPr>
        <w:t>[C</w:t>
      </w:r>
      <w:r w:rsidR="00AD7404" w:rsidRPr="005D2AF3">
        <w:rPr>
          <w:rFonts w:ascii="Times" w:hAnsi="Times" w:cs="Times"/>
          <w:sz w:val="24"/>
          <w:szCs w:val="24"/>
          <w:vertAlign w:val="subscript"/>
        </w:rPr>
        <w:t>4</w:t>
      </w:r>
      <w:r w:rsidR="00AD7404" w:rsidRPr="005D2AF3">
        <w:rPr>
          <w:rFonts w:ascii="Times" w:hAnsi="Times" w:cs="Times"/>
          <w:sz w:val="24"/>
          <w:szCs w:val="24"/>
        </w:rPr>
        <w:t>C</w:t>
      </w:r>
      <w:r w:rsidR="00AD7404" w:rsidRPr="005D2AF3">
        <w:rPr>
          <w:rFonts w:ascii="Times" w:hAnsi="Times" w:cs="Times"/>
          <w:sz w:val="24"/>
          <w:szCs w:val="24"/>
          <w:vertAlign w:val="subscript"/>
        </w:rPr>
        <w:t>1</w:t>
      </w:r>
      <w:proofErr w:type="gramStart"/>
      <w:r w:rsidR="00AD7404" w:rsidRPr="005D2AF3">
        <w:rPr>
          <w:rFonts w:ascii="Times" w:hAnsi="Times" w:cs="Times"/>
          <w:sz w:val="24"/>
          <w:szCs w:val="24"/>
        </w:rPr>
        <w:t>im][</w:t>
      </w:r>
      <w:proofErr w:type="gramEnd"/>
      <w:r w:rsidR="00AD7404" w:rsidRPr="005D2AF3">
        <w:rPr>
          <w:rFonts w:ascii="Times" w:hAnsi="Times" w:cs="Times"/>
          <w:sz w:val="24"/>
          <w:szCs w:val="24"/>
        </w:rPr>
        <w:t>PF</w:t>
      </w:r>
      <w:r w:rsidR="00AD7404" w:rsidRPr="005D2AF3">
        <w:rPr>
          <w:rFonts w:ascii="Times" w:hAnsi="Times" w:cs="Times"/>
          <w:sz w:val="24"/>
          <w:szCs w:val="24"/>
          <w:vertAlign w:val="subscript"/>
        </w:rPr>
        <w:t>6</w:t>
      </w:r>
      <w:r w:rsidR="00AD7404">
        <w:rPr>
          <w:rFonts w:ascii="Times" w:hAnsi="Times" w:cs="Times"/>
          <w:sz w:val="24"/>
          <w:szCs w:val="24"/>
        </w:rPr>
        <w:t xml:space="preserve">] IL in Paper III in this series. </w:t>
      </w:r>
      <w:r w:rsidR="00400A4D">
        <w:rPr>
          <w:rFonts w:ascii="Times" w:hAnsi="Times" w:cs="Times"/>
          <w:sz w:val="24"/>
          <w:szCs w:val="24"/>
        </w:rPr>
        <w:t>The simplest</w:t>
      </w:r>
      <w:r w:rsidR="00AD7404">
        <w:rPr>
          <w:rFonts w:ascii="Times" w:hAnsi="Times" w:cs="Times"/>
          <w:sz w:val="24"/>
          <w:szCs w:val="24"/>
        </w:rPr>
        <w:t xml:space="preserve"> strategy </w:t>
      </w:r>
      <w:r w:rsidR="00400A4D">
        <w:rPr>
          <w:rFonts w:ascii="Times" w:hAnsi="Times" w:cs="Times"/>
          <w:sz w:val="24"/>
          <w:szCs w:val="24"/>
        </w:rPr>
        <w:t xml:space="preserve">is </w:t>
      </w:r>
      <w:r w:rsidR="00AD7404">
        <w:rPr>
          <w:rFonts w:ascii="Times" w:hAnsi="Times" w:cs="Times"/>
          <w:sz w:val="24"/>
          <w:szCs w:val="24"/>
        </w:rPr>
        <w:t>to hold the CO</w:t>
      </w:r>
      <w:r w:rsidR="00AD7404" w:rsidRPr="00AD7404">
        <w:rPr>
          <w:rFonts w:ascii="Times" w:hAnsi="Times" w:cs="Times"/>
          <w:sz w:val="24"/>
          <w:szCs w:val="24"/>
          <w:vertAlign w:val="subscript"/>
        </w:rPr>
        <w:t>2</w:t>
      </w:r>
      <w:r w:rsidR="00AD7404">
        <w:rPr>
          <w:rFonts w:ascii="Times" w:hAnsi="Times" w:cs="Times"/>
          <w:sz w:val="24"/>
          <w:szCs w:val="24"/>
        </w:rPr>
        <w:t xml:space="preserve"> rigid</w:t>
      </w:r>
      <w:r w:rsidR="00400A4D">
        <w:rPr>
          <w:rFonts w:ascii="Times" w:hAnsi="Times" w:cs="Times"/>
          <w:sz w:val="24"/>
          <w:szCs w:val="24"/>
        </w:rPr>
        <w:t xml:space="preserve"> and to shift the calculated frequencies by 2.7 cm</w:t>
      </w:r>
      <w:r w:rsidR="00400A4D" w:rsidRPr="00997205">
        <w:rPr>
          <w:rFonts w:ascii="Times" w:hAnsi="Times" w:cs="Times"/>
          <w:sz w:val="24"/>
          <w:szCs w:val="24"/>
          <w:vertAlign w:val="superscript"/>
        </w:rPr>
        <w:t>-1</w:t>
      </w:r>
      <w:r w:rsidR="00400A4D">
        <w:rPr>
          <w:rFonts w:ascii="Times" w:hAnsi="Times" w:cs="Times"/>
          <w:sz w:val="24"/>
          <w:szCs w:val="24"/>
        </w:rPr>
        <w:t>. In essence, this would just account for the average effect of the CO</w:t>
      </w:r>
      <w:r w:rsidR="00400A4D" w:rsidRPr="00400A4D">
        <w:rPr>
          <w:rFonts w:ascii="Times" w:hAnsi="Times" w:cs="Times"/>
          <w:sz w:val="24"/>
          <w:szCs w:val="24"/>
          <w:vertAlign w:val="subscript"/>
        </w:rPr>
        <w:t>2</w:t>
      </w:r>
      <w:r w:rsidR="00400A4D">
        <w:rPr>
          <w:rFonts w:ascii="Times" w:hAnsi="Times" w:cs="Times"/>
          <w:sz w:val="24"/>
          <w:szCs w:val="24"/>
        </w:rPr>
        <w:t xml:space="preserve"> angle on the asymmetric stretch frequencies. A more computationally intensive strategy is a simulation with CO</w:t>
      </w:r>
      <w:r w:rsidR="00400A4D" w:rsidRPr="00400A4D">
        <w:rPr>
          <w:rFonts w:ascii="Times" w:hAnsi="Times" w:cs="Times"/>
          <w:sz w:val="24"/>
          <w:szCs w:val="24"/>
          <w:vertAlign w:val="subscript"/>
        </w:rPr>
        <w:t>2</w:t>
      </w:r>
      <w:r w:rsidR="00400A4D">
        <w:rPr>
          <w:rFonts w:ascii="Times" w:hAnsi="Times" w:cs="Times"/>
          <w:sz w:val="24"/>
          <w:szCs w:val="24"/>
        </w:rPr>
        <w:t xml:space="preserve"> flexible, but where the geometry of the CO</w:t>
      </w:r>
      <w:r w:rsidR="00400A4D" w:rsidRPr="00400A4D">
        <w:rPr>
          <w:rFonts w:ascii="Times" w:hAnsi="Times" w:cs="Times"/>
          <w:sz w:val="24"/>
          <w:szCs w:val="24"/>
          <w:vertAlign w:val="subscript"/>
        </w:rPr>
        <w:t>2</w:t>
      </w:r>
      <w:r w:rsidR="00400A4D">
        <w:rPr>
          <w:rFonts w:ascii="Times" w:hAnsi="Times" w:cs="Times"/>
          <w:sz w:val="24"/>
          <w:szCs w:val="24"/>
        </w:rPr>
        <w:t xml:space="preserve"> is optimized using the classical force field.  </w:t>
      </w:r>
      <w:r w:rsidR="00AD7404">
        <w:rPr>
          <w:rFonts w:ascii="Times" w:hAnsi="Times" w:cs="Times"/>
          <w:sz w:val="24"/>
          <w:szCs w:val="24"/>
        </w:rPr>
        <w:t xml:space="preserve"> The efficacy of these approaches will be evaluated in Paper III. </w:t>
      </w:r>
      <w:r w:rsidR="00997205">
        <w:rPr>
          <w:rFonts w:ascii="Times" w:hAnsi="Times" w:cs="Times"/>
          <w:sz w:val="24"/>
          <w:szCs w:val="24"/>
        </w:rPr>
        <w:t xml:space="preserve"> </w:t>
      </w:r>
    </w:p>
    <w:p w14:paraId="33E4DB53" w14:textId="77777777" w:rsidR="00727C55" w:rsidRPr="006C774A" w:rsidRDefault="00727C55" w:rsidP="00BC797F">
      <w:pPr>
        <w:spacing w:after="0" w:line="480" w:lineRule="auto"/>
        <w:jc w:val="both"/>
        <w:rPr>
          <w:rFonts w:ascii="Times" w:hAnsi="Times" w:cs="Times"/>
          <w:sz w:val="24"/>
          <w:szCs w:val="24"/>
        </w:rPr>
      </w:pPr>
    </w:p>
    <w:p w14:paraId="5FBFE848" w14:textId="77777777" w:rsidR="006C774A" w:rsidRDefault="006C774A" w:rsidP="00252EF5">
      <w:pPr>
        <w:spacing w:after="0" w:line="480" w:lineRule="auto"/>
        <w:jc w:val="both"/>
        <w:rPr>
          <w:rFonts w:ascii="Times" w:hAnsi="Times" w:cs="Times"/>
          <w:b/>
          <w:sz w:val="24"/>
          <w:szCs w:val="24"/>
        </w:rPr>
      </w:pPr>
      <w:r w:rsidRPr="0081467D">
        <w:rPr>
          <w:rFonts w:ascii="Times" w:hAnsi="Times" w:cs="Times"/>
          <w:b/>
          <w:sz w:val="24"/>
          <w:szCs w:val="24"/>
        </w:rPr>
        <w:t>VI. Conclusions</w:t>
      </w:r>
    </w:p>
    <w:p w14:paraId="6DBEC030" w14:textId="77777777" w:rsidR="00727C55" w:rsidRPr="0081467D" w:rsidRDefault="00727C55" w:rsidP="00252EF5">
      <w:pPr>
        <w:spacing w:after="0" w:line="480" w:lineRule="auto"/>
        <w:jc w:val="both"/>
        <w:rPr>
          <w:rFonts w:ascii="Times" w:hAnsi="Times" w:cs="Times"/>
          <w:b/>
          <w:sz w:val="24"/>
          <w:szCs w:val="24"/>
        </w:rPr>
      </w:pPr>
    </w:p>
    <w:p w14:paraId="796BB006" w14:textId="20B4A51C" w:rsidR="006C774A" w:rsidRPr="006C774A" w:rsidRDefault="00322C51" w:rsidP="00322C51">
      <w:pPr>
        <w:spacing w:after="0" w:line="480" w:lineRule="auto"/>
        <w:ind w:firstLine="720"/>
        <w:jc w:val="both"/>
        <w:rPr>
          <w:rFonts w:ascii="Times" w:hAnsi="Times" w:cs="Times"/>
          <w:sz w:val="24"/>
          <w:szCs w:val="24"/>
        </w:rPr>
      </w:pPr>
      <w:r>
        <w:rPr>
          <w:rFonts w:ascii="Times" w:hAnsi="Times" w:cs="Times"/>
          <w:sz w:val="24"/>
          <w:szCs w:val="24"/>
        </w:rPr>
        <w:t xml:space="preserve">In this </w:t>
      </w:r>
      <w:proofErr w:type="gramStart"/>
      <w:r>
        <w:rPr>
          <w:rFonts w:ascii="Times" w:hAnsi="Times" w:cs="Times"/>
          <w:sz w:val="24"/>
          <w:szCs w:val="24"/>
        </w:rPr>
        <w:t>paper</w:t>
      </w:r>
      <w:proofErr w:type="gramEnd"/>
      <w:r>
        <w:rPr>
          <w:rFonts w:ascii="Times" w:hAnsi="Times" w:cs="Times"/>
          <w:sz w:val="24"/>
          <w:szCs w:val="24"/>
        </w:rPr>
        <w:t xml:space="preserve"> we have developed and validated</w:t>
      </w:r>
      <w:r w:rsidRPr="006C774A">
        <w:rPr>
          <w:rFonts w:ascii="Times" w:hAnsi="Times" w:cs="Times"/>
          <w:sz w:val="24"/>
          <w:szCs w:val="24"/>
        </w:rPr>
        <w:t xml:space="preserve"> a spectroscopic map that is the foundation for a molecular interpretation of ultrafast vibrational spectroscopy of CO</w:t>
      </w:r>
      <w:r w:rsidRPr="0081467D">
        <w:rPr>
          <w:rFonts w:ascii="Times" w:hAnsi="Times" w:cs="Times"/>
          <w:sz w:val="24"/>
          <w:szCs w:val="24"/>
          <w:vertAlign w:val="subscript"/>
        </w:rPr>
        <w:t>2</w:t>
      </w:r>
      <w:r w:rsidRPr="006C774A">
        <w:rPr>
          <w:rFonts w:ascii="Times" w:hAnsi="Times" w:cs="Times"/>
          <w:sz w:val="24"/>
          <w:szCs w:val="24"/>
        </w:rPr>
        <w:t xml:space="preserve"> in ionic liquids.</w:t>
      </w:r>
      <w:r>
        <w:rPr>
          <w:rFonts w:ascii="Times" w:hAnsi="Times" w:cs="Times"/>
          <w:sz w:val="24"/>
          <w:szCs w:val="24"/>
        </w:rPr>
        <w:t xml:space="preserve"> In addition, we have established</w:t>
      </w:r>
      <w:r w:rsidR="006C774A" w:rsidRPr="006C774A">
        <w:rPr>
          <w:rFonts w:ascii="Times" w:hAnsi="Times" w:cs="Times"/>
          <w:sz w:val="24"/>
          <w:szCs w:val="24"/>
        </w:rPr>
        <w:t xml:space="preserve"> important insight</w:t>
      </w:r>
      <w:r w:rsidR="00BC797F">
        <w:rPr>
          <w:rFonts w:ascii="Times" w:hAnsi="Times" w:cs="Times"/>
          <w:sz w:val="24"/>
          <w:szCs w:val="24"/>
        </w:rPr>
        <w:t>s</w:t>
      </w:r>
      <w:r w:rsidR="006C774A" w:rsidRPr="006C774A">
        <w:rPr>
          <w:rFonts w:ascii="Times" w:hAnsi="Times" w:cs="Times"/>
          <w:sz w:val="24"/>
          <w:szCs w:val="24"/>
        </w:rPr>
        <w:t xml:space="preserve"> into the </w:t>
      </w:r>
      <w:r>
        <w:rPr>
          <w:rFonts w:ascii="Times" w:hAnsi="Times" w:cs="Times"/>
          <w:sz w:val="24"/>
          <w:szCs w:val="24"/>
        </w:rPr>
        <w:t>solvatochromic shift of the</w:t>
      </w:r>
      <w:r w:rsidR="006C774A" w:rsidRPr="006C774A">
        <w:rPr>
          <w:rFonts w:ascii="Times" w:hAnsi="Times" w:cs="Times"/>
          <w:sz w:val="24"/>
          <w:szCs w:val="24"/>
        </w:rPr>
        <w:t xml:space="preserve"> CO</w:t>
      </w:r>
      <w:r w:rsidR="006C774A" w:rsidRPr="00BC797F">
        <w:rPr>
          <w:rFonts w:ascii="Times" w:hAnsi="Times" w:cs="Times"/>
          <w:sz w:val="24"/>
          <w:szCs w:val="24"/>
          <w:vertAlign w:val="subscript"/>
        </w:rPr>
        <w:t>2</w:t>
      </w:r>
      <w:r w:rsidR="006C774A" w:rsidRPr="006C774A">
        <w:rPr>
          <w:rFonts w:ascii="Times" w:hAnsi="Times" w:cs="Times"/>
          <w:sz w:val="24"/>
          <w:szCs w:val="24"/>
        </w:rPr>
        <w:t xml:space="preserve"> </w:t>
      </w:r>
      <w:r w:rsidR="00BC797F">
        <w:rPr>
          <w:rFonts w:ascii="Times" w:hAnsi="Times" w:cs="Times"/>
          <w:sz w:val="24"/>
          <w:szCs w:val="24"/>
        </w:rPr>
        <w:t xml:space="preserve">asymmetric stretch vibrational frequency </w:t>
      </w:r>
      <w:r w:rsidR="006C774A" w:rsidRPr="006C774A">
        <w:rPr>
          <w:rFonts w:ascii="Times" w:hAnsi="Times" w:cs="Times"/>
          <w:sz w:val="24"/>
          <w:szCs w:val="24"/>
        </w:rPr>
        <w:t xml:space="preserve">in </w:t>
      </w:r>
      <w:r w:rsidR="00BC797F">
        <w:rPr>
          <w:rFonts w:ascii="Times" w:hAnsi="Times" w:cs="Times"/>
          <w:sz w:val="24"/>
          <w:szCs w:val="24"/>
        </w:rPr>
        <w:t>ILs</w:t>
      </w:r>
      <w:r w:rsidR="006C774A" w:rsidRPr="006C774A">
        <w:rPr>
          <w:rFonts w:ascii="Times" w:hAnsi="Times" w:cs="Times"/>
          <w:sz w:val="24"/>
          <w:szCs w:val="24"/>
        </w:rPr>
        <w:t xml:space="preserve">. We analyzed the physical origin of the vibrational frequency shifts using SAPT energy decomposition schemes. Unlike other vibrational chromophores, electrostatics alone poorly predict the vibrational frequency. </w:t>
      </w:r>
      <w:r>
        <w:rPr>
          <w:rFonts w:ascii="Times" w:hAnsi="Times" w:cs="Times"/>
          <w:sz w:val="24"/>
          <w:szCs w:val="24"/>
        </w:rPr>
        <w:t>While t</w:t>
      </w:r>
      <w:r w:rsidR="006C774A" w:rsidRPr="006C774A">
        <w:rPr>
          <w:rFonts w:ascii="Times" w:hAnsi="Times" w:cs="Times"/>
          <w:sz w:val="24"/>
          <w:szCs w:val="24"/>
        </w:rPr>
        <w:t xml:space="preserve">he most </w:t>
      </w:r>
      <w:r w:rsidR="006C774A" w:rsidRPr="006C774A">
        <w:rPr>
          <w:rFonts w:ascii="Times" w:hAnsi="Times" w:cs="Times"/>
          <w:sz w:val="24"/>
          <w:szCs w:val="24"/>
        </w:rPr>
        <w:lastRenderedPageBreak/>
        <w:t>important contributor to the electrostatic part of the spectroscopic m</w:t>
      </w:r>
      <w:r>
        <w:rPr>
          <w:rFonts w:ascii="Times" w:hAnsi="Times" w:cs="Times"/>
          <w:sz w:val="24"/>
          <w:szCs w:val="24"/>
        </w:rPr>
        <w:t>ap is the field from the anion, b</w:t>
      </w:r>
      <w:r w:rsidR="006C774A" w:rsidRPr="006C774A">
        <w:rPr>
          <w:rFonts w:ascii="Times" w:hAnsi="Times" w:cs="Times"/>
          <w:sz w:val="24"/>
          <w:szCs w:val="24"/>
        </w:rPr>
        <w:t>oth attractive dispersion inte</w:t>
      </w:r>
      <w:r>
        <w:rPr>
          <w:rFonts w:ascii="Times" w:hAnsi="Times" w:cs="Times"/>
          <w:sz w:val="24"/>
          <w:szCs w:val="24"/>
        </w:rPr>
        <w:t xml:space="preserve">ractions </w:t>
      </w:r>
      <w:r w:rsidR="006C774A" w:rsidRPr="006C774A">
        <w:rPr>
          <w:rFonts w:ascii="Times" w:hAnsi="Times" w:cs="Times"/>
          <w:sz w:val="24"/>
          <w:szCs w:val="24"/>
        </w:rPr>
        <w:t xml:space="preserve">and repulsive charge overlap forces (Pauli repulsion) play additional important roles. Finally, </w:t>
      </w:r>
      <w:r>
        <w:rPr>
          <w:rFonts w:ascii="Times" w:hAnsi="Times" w:cs="Times"/>
          <w:sz w:val="24"/>
          <w:szCs w:val="24"/>
        </w:rPr>
        <w:t xml:space="preserve">while </w:t>
      </w:r>
      <w:r w:rsidR="006C774A" w:rsidRPr="006C774A">
        <w:rPr>
          <w:rFonts w:ascii="Times" w:hAnsi="Times" w:cs="Times"/>
          <w:sz w:val="24"/>
          <w:szCs w:val="24"/>
        </w:rPr>
        <w:t xml:space="preserve">the </w:t>
      </w:r>
      <w:r>
        <w:rPr>
          <w:rFonts w:ascii="Times" w:hAnsi="Times" w:cs="Times"/>
          <w:sz w:val="24"/>
          <w:szCs w:val="24"/>
        </w:rPr>
        <w:t>CO</w:t>
      </w:r>
      <w:r w:rsidRPr="00322C51">
        <w:rPr>
          <w:rFonts w:ascii="Times" w:hAnsi="Times" w:cs="Times"/>
          <w:sz w:val="24"/>
          <w:szCs w:val="24"/>
          <w:vertAlign w:val="subscript"/>
        </w:rPr>
        <w:t>2</w:t>
      </w:r>
      <w:r>
        <w:rPr>
          <w:rFonts w:ascii="Times" w:hAnsi="Times" w:cs="Times"/>
          <w:sz w:val="24"/>
          <w:szCs w:val="24"/>
        </w:rPr>
        <w:t xml:space="preserve"> bend angle influences the </w:t>
      </w:r>
      <w:r w:rsidR="006C774A" w:rsidRPr="006C774A">
        <w:rPr>
          <w:rFonts w:ascii="Times" w:hAnsi="Times" w:cs="Times"/>
          <w:sz w:val="24"/>
          <w:szCs w:val="24"/>
        </w:rPr>
        <w:t>asymmetric stretch</w:t>
      </w:r>
      <w:r>
        <w:rPr>
          <w:rFonts w:ascii="Times" w:hAnsi="Times" w:cs="Times"/>
          <w:sz w:val="24"/>
          <w:szCs w:val="24"/>
        </w:rPr>
        <w:t xml:space="preserve"> frequency</w:t>
      </w:r>
      <w:r w:rsidR="006C774A" w:rsidRPr="006C774A">
        <w:rPr>
          <w:rFonts w:ascii="Times" w:hAnsi="Times" w:cs="Times"/>
          <w:sz w:val="24"/>
          <w:szCs w:val="24"/>
        </w:rPr>
        <w:t>,</w:t>
      </w:r>
      <w:r>
        <w:rPr>
          <w:rFonts w:ascii="Times" w:hAnsi="Times" w:cs="Times"/>
          <w:sz w:val="24"/>
          <w:szCs w:val="24"/>
        </w:rPr>
        <w:t xml:space="preserve"> </w:t>
      </w:r>
      <w:r w:rsidR="006C774A" w:rsidRPr="006C774A">
        <w:rPr>
          <w:rFonts w:ascii="Times" w:hAnsi="Times" w:cs="Times"/>
          <w:sz w:val="24"/>
          <w:szCs w:val="24"/>
        </w:rPr>
        <w:t xml:space="preserve">we have shown that the </w:t>
      </w:r>
      <w:r>
        <w:rPr>
          <w:rFonts w:ascii="Times" w:hAnsi="Times" w:cs="Times"/>
          <w:sz w:val="24"/>
          <w:szCs w:val="24"/>
        </w:rPr>
        <w:t>geometry of the CO</w:t>
      </w:r>
      <w:r w:rsidRPr="00322C51">
        <w:rPr>
          <w:rFonts w:ascii="Times" w:hAnsi="Times" w:cs="Times"/>
          <w:sz w:val="24"/>
          <w:szCs w:val="24"/>
          <w:vertAlign w:val="subscript"/>
        </w:rPr>
        <w:t>2</w:t>
      </w:r>
      <w:r>
        <w:rPr>
          <w:rFonts w:ascii="Times" w:hAnsi="Times" w:cs="Times"/>
          <w:sz w:val="24"/>
          <w:szCs w:val="24"/>
        </w:rPr>
        <w:t xml:space="preserve"> molecule is only slightly perturbed by the IL</w:t>
      </w:r>
      <w:r w:rsidR="006C774A" w:rsidRPr="006C774A">
        <w:rPr>
          <w:rFonts w:ascii="Times" w:hAnsi="Times" w:cs="Times"/>
          <w:sz w:val="24"/>
          <w:szCs w:val="24"/>
        </w:rPr>
        <w:t xml:space="preserve">, so </w:t>
      </w:r>
      <w:r>
        <w:rPr>
          <w:rFonts w:ascii="Times" w:hAnsi="Times" w:cs="Times"/>
          <w:sz w:val="24"/>
          <w:szCs w:val="24"/>
        </w:rPr>
        <w:t>regarding the</w:t>
      </w:r>
      <w:r w:rsidR="006C774A" w:rsidRPr="006C774A">
        <w:rPr>
          <w:rFonts w:ascii="Times" w:hAnsi="Times" w:cs="Times"/>
          <w:sz w:val="24"/>
          <w:szCs w:val="24"/>
        </w:rPr>
        <w:t xml:space="preserve"> CO</w:t>
      </w:r>
      <w:r w:rsidR="006C774A" w:rsidRPr="0081467D">
        <w:rPr>
          <w:rFonts w:ascii="Times" w:hAnsi="Times" w:cs="Times"/>
          <w:sz w:val="24"/>
          <w:szCs w:val="24"/>
          <w:vertAlign w:val="subscript"/>
        </w:rPr>
        <w:t>2</w:t>
      </w:r>
      <w:r w:rsidR="006C774A" w:rsidRPr="006C774A">
        <w:rPr>
          <w:rFonts w:ascii="Times" w:hAnsi="Times" w:cs="Times"/>
          <w:sz w:val="24"/>
          <w:szCs w:val="24"/>
        </w:rPr>
        <w:t xml:space="preserve"> </w:t>
      </w:r>
      <w:r>
        <w:rPr>
          <w:rFonts w:ascii="Times" w:hAnsi="Times" w:cs="Times"/>
          <w:sz w:val="24"/>
          <w:szCs w:val="24"/>
        </w:rPr>
        <w:t xml:space="preserve">as rigid </w:t>
      </w:r>
      <w:r w:rsidR="006C774A" w:rsidRPr="006C774A">
        <w:rPr>
          <w:rFonts w:ascii="Times" w:hAnsi="Times" w:cs="Times"/>
          <w:sz w:val="24"/>
          <w:szCs w:val="24"/>
        </w:rPr>
        <w:t xml:space="preserve">is </w:t>
      </w:r>
      <w:r>
        <w:rPr>
          <w:rFonts w:ascii="Times" w:hAnsi="Times" w:cs="Times"/>
          <w:sz w:val="24"/>
          <w:szCs w:val="24"/>
        </w:rPr>
        <w:t xml:space="preserve">generally </w:t>
      </w:r>
      <w:r w:rsidR="006C774A" w:rsidRPr="006C774A">
        <w:rPr>
          <w:rFonts w:ascii="Times" w:hAnsi="Times" w:cs="Times"/>
          <w:sz w:val="24"/>
          <w:szCs w:val="24"/>
        </w:rPr>
        <w:t xml:space="preserve">sufficient to capture the structural relaxation of the </w:t>
      </w:r>
      <w:r>
        <w:rPr>
          <w:rFonts w:ascii="Times" w:hAnsi="Times" w:cs="Times"/>
          <w:sz w:val="24"/>
          <w:szCs w:val="24"/>
        </w:rPr>
        <w:t>IL</w:t>
      </w:r>
      <w:r w:rsidR="006C774A" w:rsidRPr="006C774A">
        <w:rPr>
          <w:rFonts w:ascii="Times" w:hAnsi="Times" w:cs="Times"/>
          <w:sz w:val="24"/>
          <w:szCs w:val="24"/>
        </w:rPr>
        <w:t xml:space="preserve"> relative to the CO</w:t>
      </w:r>
      <w:r w:rsidR="006C774A" w:rsidRPr="0081467D">
        <w:rPr>
          <w:rFonts w:ascii="Times" w:hAnsi="Times" w:cs="Times"/>
          <w:sz w:val="24"/>
          <w:szCs w:val="24"/>
          <w:vertAlign w:val="subscript"/>
        </w:rPr>
        <w:t>2</w:t>
      </w:r>
      <w:r w:rsidR="006C774A" w:rsidRPr="006C774A">
        <w:rPr>
          <w:rFonts w:ascii="Times" w:hAnsi="Times" w:cs="Times"/>
          <w:sz w:val="24"/>
          <w:szCs w:val="24"/>
        </w:rPr>
        <w:t xml:space="preserve">. </w:t>
      </w:r>
    </w:p>
    <w:p w14:paraId="5853A1D5" w14:textId="77777777" w:rsidR="005C30F8" w:rsidRDefault="005C30F8" w:rsidP="0083340A">
      <w:pPr>
        <w:spacing w:after="0" w:line="480" w:lineRule="auto"/>
        <w:jc w:val="both"/>
        <w:rPr>
          <w:rFonts w:ascii="Times" w:hAnsi="Times" w:cs="Times"/>
          <w:b/>
          <w:sz w:val="24"/>
          <w:szCs w:val="24"/>
        </w:rPr>
      </w:pPr>
    </w:p>
    <w:p w14:paraId="6ACEAD9D" w14:textId="77777777" w:rsidR="00A3778F" w:rsidRPr="00A3778F" w:rsidRDefault="00A3778F" w:rsidP="00A3778F">
      <w:pPr>
        <w:spacing w:after="0" w:line="480" w:lineRule="auto"/>
        <w:jc w:val="both"/>
        <w:rPr>
          <w:rFonts w:ascii="Times" w:hAnsi="Times" w:cs="Times"/>
          <w:b/>
          <w:sz w:val="24"/>
          <w:szCs w:val="24"/>
        </w:rPr>
      </w:pPr>
      <w:r w:rsidRPr="00A3778F">
        <w:rPr>
          <w:rFonts w:ascii="Times" w:hAnsi="Times" w:cs="Times"/>
          <w:b/>
          <w:sz w:val="24"/>
          <w:szCs w:val="24"/>
        </w:rPr>
        <w:t>Supporting Information</w:t>
      </w:r>
    </w:p>
    <w:p w14:paraId="15E75407" w14:textId="77777777" w:rsidR="00A3778F" w:rsidRPr="00A3778F" w:rsidRDefault="00A3778F" w:rsidP="00A3778F">
      <w:pPr>
        <w:spacing w:after="0" w:line="480" w:lineRule="auto"/>
        <w:jc w:val="both"/>
        <w:rPr>
          <w:rFonts w:ascii="Times" w:hAnsi="Times" w:cs="Times"/>
          <w:b/>
          <w:sz w:val="24"/>
          <w:szCs w:val="24"/>
        </w:rPr>
      </w:pPr>
    </w:p>
    <w:p w14:paraId="03359152" w14:textId="50F1E057" w:rsidR="00A3778F" w:rsidRPr="00E376AE" w:rsidRDefault="00A3778F" w:rsidP="0083340A">
      <w:pPr>
        <w:spacing w:after="0" w:line="480" w:lineRule="auto"/>
        <w:jc w:val="both"/>
        <w:rPr>
          <w:rFonts w:ascii="Times" w:hAnsi="Times" w:cs="Times"/>
          <w:sz w:val="24"/>
          <w:szCs w:val="24"/>
        </w:rPr>
      </w:pPr>
      <w:r>
        <w:rPr>
          <w:rFonts w:ascii="Times" w:hAnsi="Times" w:cs="Times"/>
          <w:sz w:val="24"/>
          <w:szCs w:val="24"/>
        </w:rPr>
        <w:t xml:space="preserve">Details regarding the transition dipole moment </w:t>
      </w:r>
      <w:r w:rsidR="002D48D0">
        <w:rPr>
          <w:rFonts w:ascii="Times" w:hAnsi="Times" w:cs="Times"/>
          <w:sz w:val="24"/>
          <w:szCs w:val="24"/>
        </w:rPr>
        <w:t xml:space="preserve">integral </w:t>
      </w:r>
      <w:r>
        <w:rPr>
          <w:rFonts w:ascii="Times" w:hAnsi="Times" w:cs="Times"/>
          <w:sz w:val="24"/>
          <w:szCs w:val="24"/>
        </w:rPr>
        <w:t>calculations in Figure 3 are i</w:t>
      </w:r>
      <w:r w:rsidRPr="00A3778F">
        <w:rPr>
          <w:rFonts w:ascii="Times" w:hAnsi="Times" w:cs="Times"/>
          <w:sz w:val="24"/>
          <w:szCs w:val="24"/>
        </w:rPr>
        <w:t>ncluded in the Supporting Information</w:t>
      </w:r>
      <w:r w:rsidR="00E376AE">
        <w:rPr>
          <w:rFonts w:ascii="Times" w:hAnsi="Times" w:cs="Times"/>
          <w:sz w:val="24"/>
          <w:szCs w:val="24"/>
        </w:rPr>
        <w:t>.</w:t>
      </w:r>
      <w:r w:rsidRPr="00A3778F">
        <w:rPr>
          <w:rFonts w:ascii="Times" w:hAnsi="Times" w:cs="Times"/>
          <w:sz w:val="24"/>
          <w:szCs w:val="24"/>
        </w:rPr>
        <w:t xml:space="preserve"> This material is available free of charge.</w:t>
      </w:r>
    </w:p>
    <w:p w14:paraId="3914B774" w14:textId="77777777" w:rsidR="00A3778F" w:rsidRDefault="00A3778F" w:rsidP="0083340A">
      <w:pPr>
        <w:spacing w:after="0" w:line="480" w:lineRule="auto"/>
        <w:jc w:val="both"/>
        <w:rPr>
          <w:rFonts w:ascii="Times" w:hAnsi="Times" w:cs="Times"/>
          <w:b/>
          <w:sz w:val="24"/>
          <w:szCs w:val="24"/>
        </w:rPr>
      </w:pPr>
    </w:p>
    <w:p w14:paraId="52AFAF6B" w14:textId="078785FA" w:rsidR="0083340A" w:rsidRPr="0083340A" w:rsidRDefault="0083340A" w:rsidP="0083340A">
      <w:pPr>
        <w:spacing w:after="0" w:line="480" w:lineRule="auto"/>
        <w:jc w:val="both"/>
        <w:rPr>
          <w:rFonts w:ascii="Times" w:hAnsi="Times" w:cs="Times"/>
          <w:b/>
          <w:sz w:val="24"/>
          <w:szCs w:val="24"/>
        </w:rPr>
      </w:pPr>
      <w:r w:rsidRPr="0083340A">
        <w:rPr>
          <w:rFonts w:ascii="Times" w:hAnsi="Times" w:cs="Times"/>
          <w:b/>
          <w:sz w:val="24"/>
          <w:szCs w:val="24"/>
        </w:rPr>
        <w:t>Acknowledgements</w:t>
      </w:r>
    </w:p>
    <w:p w14:paraId="752B71ED" w14:textId="77777777" w:rsidR="0083340A" w:rsidRDefault="0083340A" w:rsidP="0083340A">
      <w:pPr>
        <w:spacing w:after="0" w:line="480" w:lineRule="auto"/>
        <w:jc w:val="both"/>
        <w:rPr>
          <w:rFonts w:ascii="Times" w:hAnsi="Times" w:cs="Times"/>
          <w:sz w:val="24"/>
          <w:szCs w:val="24"/>
        </w:rPr>
      </w:pPr>
    </w:p>
    <w:p w14:paraId="6E69E364" w14:textId="62C7B00F" w:rsidR="0083340A" w:rsidRDefault="00631210" w:rsidP="0083340A">
      <w:pPr>
        <w:spacing w:after="0" w:line="480" w:lineRule="auto"/>
        <w:jc w:val="both"/>
        <w:rPr>
          <w:rFonts w:ascii="Times" w:hAnsi="Times" w:cs="Times"/>
          <w:sz w:val="24"/>
          <w:szCs w:val="24"/>
        </w:rPr>
      </w:pPr>
      <w:r>
        <w:rPr>
          <w:rFonts w:ascii="Times" w:hAnsi="Times" w:cs="Times"/>
          <w:sz w:val="24"/>
          <w:szCs w:val="24"/>
        </w:rPr>
        <w:t xml:space="preserve">The authors thank Prof. </w:t>
      </w:r>
      <w:r w:rsidRPr="006C774A">
        <w:rPr>
          <w:rFonts w:ascii="Times" w:hAnsi="Times" w:cs="Times"/>
          <w:sz w:val="24"/>
          <w:szCs w:val="24"/>
        </w:rPr>
        <w:t>Ken</w:t>
      </w:r>
      <w:r>
        <w:rPr>
          <w:rFonts w:ascii="Times" w:hAnsi="Times" w:cs="Times"/>
          <w:sz w:val="24"/>
          <w:szCs w:val="24"/>
        </w:rPr>
        <w:t>neth D.</w:t>
      </w:r>
      <w:r w:rsidRPr="006C774A">
        <w:rPr>
          <w:rFonts w:ascii="Times" w:hAnsi="Times" w:cs="Times"/>
          <w:sz w:val="24"/>
          <w:szCs w:val="24"/>
        </w:rPr>
        <w:t xml:space="preserve"> Jordan</w:t>
      </w:r>
      <w:r>
        <w:rPr>
          <w:rFonts w:ascii="Times" w:hAnsi="Times" w:cs="Times"/>
          <w:sz w:val="24"/>
          <w:szCs w:val="24"/>
        </w:rPr>
        <w:t xml:space="preserve"> for helpful discussions</w:t>
      </w:r>
      <w:r w:rsidRPr="006C774A">
        <w:rPr>
          <w:rFonts w:ascii="Times" w:hAnsi="Times" w:cs="Times"/>
          <w:sz w:val="24"/>
          <w:szCs w:val="24"/>
        </w:rPr>
        <w:t xml:space="preserve">. </w:t>
      </w:r>
      <w:r w:rsidR="00F31666">
        <w:rPr>
          <w:rFonts w:ascii="Times" w:hAnsi="Times" w:cs="Times"/>
          <w:sz w:val="24"/>
          <w:szCs w:val="24"/>
        </w:rPr>
        <w:t xml:space="preserve">SAC is grateful for financial support from </w:t>
      </w:r>
      <w:r w:rsidR="00F31666" w:rsidRPr="00F31666">
        <w:rPr>
          <w:rFonts w:ascii="Times" w:hAnsi="Times" w:cs="Times"/>
          <w:sz w:val="24"/>
          <w:szCs w:val="24"/>
        </w:rPr>
        <w:t xml:space="preserve">the </w:t>
      </w:r>
      <w:r w:rsidR="008F1DA9">
        <w:rPr>
          <w:rFonts w:ascii="Times" w:hAnsi="Times" w:cs="Times"/>
          <w:sz w:val="24"/>
          <w:szCs w:val="24"/>
        </w:rPr>
        <w:t xml:space="preserve">National Science Foundation (CHE-1565471), the </w:t>
      </w:r>
      <w:r w:rsidR="00F31666" w:rsidRPr="00F31666">
        <w:rPr>
          <w:rFonts w:ascii="Times" w:hAnsi="Times" w:cs="Times"/>
          <w:sz w:val="24"/>
          <w:szCs w:val="24"/>
        </w:rPr>
        <w:t>American Chemical Society Petroleum Research Fund (52648-ND6)</w:t>
      </w:r>
      <w:r w:rsidR="008F1DA9">
        <w:rPr>
          <w:rFonts w:ascii="Times" w:hAnsi="Times" w:cs="Times"/>
          <w:sz w:val="24"/>
          <w:szCs w:val="24"/>
        </w:rPr>
        <w:t>,</w:t>
      </w:r>
      <w:r w:rsidR="00F31666" w:rsidRPr="00F31666">
        <w:rPr>
          <w:rFonts w:ascii="Times" w:hAnsi="Times" w:cs="Times"/>
          <w:sz w:val="24"/>
          <w:szCs w:val="24"/>
        </w:rPr>
        <w:t xml:space="preserve"> and the Sustainable Energy Initiative at the University of Notre Dame. </w:t>
      </w:r>
      <w:r w:rsidR="00F31666">
        <w:rPr>
          <w:rFonts w:ascii="Times" w:hAnsi="Times" w:cs="Times"/>
          <w:sz w:val="24"/>
          <w:szCs w:val="24"/>
        </w:rPr>
        <w:t xml:space="preserve">SAC and CAD </w:t>
      </w:r>
      <w:r w:rsidR="00F31666" w:rsidRPr="00F31666">
        <w:rPr>
          <w:rFonts w:ascii="Times" w:hAnsi="Times" w:cs="Times"/>
          <w:sz w:val="24"/>
          <w:szCs w:val="24"/>
        </w:rPr>
        <w:t xml:space="preserve">are also thankful for high performance computing resources and support from the Center for Research Computing at the University of Notre Dame. </w:t>
      </w:r>
      <w:r w:rsidR="00E567DC" w:rsidRPr="00E567DC">
        <w:rPr>
          <w:rFonts w:ascii="Times" w:hAnsi="Times" w:cs="Times"/>
          <w:sz w:val="24"/>
          <w:szCs w:val="24"/>
        </w:rPr>
        <w:t xml:space="preserve">Computational resources </w:t>
      </w:r>
      <w:r w:rsidR="00E567DC">
        <w:rPr>
          <w:rFonts w:ascii="Times" w:hAnsi="Times" w:cs="Times"/>
          <w:sz w:val="24"/>
          <w:szCs w:val="24"/>
        </w:rPr>
        <w:t xml:space="preserve">were </w:t>
      </w:r>
      <w:r>
        <w:rPr>
          <w:rFonts w:ascii="Times" w:hAnsi="Times" w:cs="Times"/>
          <w:sz w:val="24"/>
          <w:szCs w:val="24"/>
        </w:rPr>
        <w:t xml:space="preserve">also </w:t>
      </w:r>
      <w:r w:rsidR="00E567DC">
        <w:rPr>
          <w:rFonts w:ascii="Times" w:hAnsi="Times" w:cs="Times"/>
          <w:sz w:val="24"/>
          <w:szCs w:val="24"/>
        </w:rPr>
        <w:t xml:space="preserve">provided by the Center for </w:t>
      </w:r>
      <w:r w:rsidR="00E567DC" w:rsidRPr="00E567DC">
        <w:rPr>
          <w:rFonts w:ascii="Times" w:hAnsi="Times" w:cs="Times"/>
          <w:sz w:val="24"/>
          <w:szCs w:val="24"/>
        </w:rPr>
        <w:t xml:space="preserve">Simulation and Modeling at the University of Pittsburgh. </w:t>
      </w:r>
      <w:r w:rsidR="00DF794E">
        <w:rPr>
          <w:rFonts w:ascii="Times" w:hAnsi="Times" w:cs="Times"/>
          <w:sz w:val="24"/>
          <w:szCs w:val="24"/>
        </w:rPr>
        <w:t>SGR acknowledges financial support from the National Science Foundation (CHE-1454105).</w:t>
      </w:r>
    </w:p>
    <w:p w14:paraId="6E2D2A6D" w14:textId="77777777" w:rsidR="00E376AE" w:rsidRDefault="00E376AE">
      <w:pPr>
        <w:rPr>
          <w:rFonts w:ascii="Times" w:hAnsi="Times" w:cs="Times"/>
          <w:sz w:val="24"/>
          <w:szCs w:val="24"/>
        </w:rPr>
      </w:pPr>
      <w:r>
        <w:rPr>
          <w:rFonts w:ascii="Times" w:hAnsi="Times" w:cs="Times"/>
          <w:sz w:val="24"/>
          <w:szCs w:val="24"/>
        </w:rPr>
        <w:br w:type="page"/>
      </w:r>
    </w:p>
    <w:p w14:paraId="4A563E89" w14:textId="4369A331" w:rsidR="0083340A" w:rsidRDefault="0083340A" w:rsidP="00252EF5">
      <w:pPr>
        <w:spacing w:after="0" w:line="480" w:lineRule="auto"/>
        <w:jc w:val="both"/>
        <w:rPr>
          <w:rFonts w:ascii="Times" w:hAnsi="Times" w:cs="Times"/>
          <w:b/>
          <w:sz w:val="24"/>
          <w:szCs w:val="24"/>
        </w:rPr>
      </w:pPr>
      <w:r>
        <w:rPr>
          <w:rFonts w:ascii="Times" w:hAnsi="Times" w:cs="Times"/>
          <w:b/>
          <w:sz w:val="24"/>
          <w:szCs w:val="24"/>
        </w:rPr>
        <w:lastRenderedPageBreak/>
        <w:t>References</w:t>
      </w:r>
    </w:p>
    <w:p w14:paraId="77CA5126" w14:textId="77777777" w:rsidR="00B22D58" w:rsidRDefault="00B22D58" w:rsidP="00252EF5">
      <w:pPr>
        <w:spacing w:after="0" w:line="480" w:lineRule="auto"/>
        <w:jc w:val="both"/>
        <w:rPr>
          <w:rFonts w:ascii="Times" w:hAnsi="Times" w:cs="Times"/>
          <w:b/>
          <w:sz w:val="24"/>
          <w:szCs w:val="24"/>
        </w:rPr>
      </w:pPr>
    </w:p>
    <w:p w14:paraId="0C810462" w14:textId="6BFDC7E6" w:rsidR="0040655D" w:rsidRPr="0040655D" w:rsidRDefault="0083340A" w:rsidP="0040655D">
      <w:pPr>
        <w:widowControl w:val="0"/>
        <w:autoSpaceDE w:val="0"/>
        <w:autoSpaceDN w:val="0"/>
        <w:adjustRightInd w:val="0"/>
        <w:spacing w:after="0" w:line="480" w:lineRule="auto"/>
        <w:ind w:left="640" w:hanging="640"/>
        <w:rPr>
          <w:rFonts w:ascii="Times" w:hAnsi="Times"/>
          <w:noProof/>
          <w:sz w:val="24"/>
          <w:szCs w:val="24"/>
        </w:rPr>
      </w:pPr>
      <w:r>
        <w:rPr>
          <w:rFonts w:ascii="Times" w:hAnsi="Times" w:cs="Times"/>
          <w:sz w:val="24"/>
          <w:szCs w:val="24"/>
        </w:rPr>
        <w:fldChar w:fldCharType="begin" w:fldLock="1"/>
      </w:r>
      <w:r>
        <w:rPr>
          <w:rFonts w:ascii="Times" w:hAnsi="Times" w:cs="Times"/>
          <w:sz w:val="24"/>
          <w:szCs w:val="24"/>
        </w:rPr>
        <w:instrText xml:space="preserve">ADDIN Mendeley Bibliography CSL_BIBLIOGRAPHY </w:instrText>
      </w:r>
      <w:r>
        <w:rPr>
          <w:rFonts w:ascii="Times" w:hAnsi="Times" w:cs="Times"/>
          <w:sz w:val="24"/>
          <w:szCs w:val="24"/>
        </w:rPr>
        <w:fldChar w:fldCharType="separate"/>
      </w:r>
      <w:r w:rsidR="0040655D" w:rsidRPr="0040655D">
        <w:rPr>
          <w:rFonts w:ascii="Times" w:hAnsi="Times"/>
          <w:noProof/>
          <w:sz w:val="24"/>
          <w:szCs w:val="24"/>
        </w:rPr>
        <w:t xml:space="preserve">(1) </w:t>
      </w:r>
      <w:r w:rsidR="0040655D" w:rsidRPr="0040655D">
        <w:rPr>
          <w:rFonts w:ascii="Times" w:hAnsi="Times"/>
          <w:noProof/>
          <w:sz w:val="24"/>
          <w:szCs w:val="24"/>
        </w:rPr>
        <w:tab/>
        <w:t>Karadas, F.; Atilhan, M.; Aparicio, S. Review on the Use of Ionic Liquids (ILs) as Alternative Fluids for CO</w:t>
      </w:r>
      <w:r w:rsidR="00F2687A" w:rsidRPr="001E0C34">
        <w:rPr>
          <w:rFonts w:ascii="Times" w:hAnsi="Times"/>
          <w:noProof/>
          <w:sz w:val="24"/>
          <w:szCs w:val="24"/>
          <w:vertAlign w:val="subscript"/>
        </w:rPr>
        <w:t>2</w:t>
      </w:r>
      <w:r w:rsidR="0040655D" w:rsidRPr="0040655D">
        <w:rPr>
          <w:rFonts w:ascii="Times" w:hAnsi="Times"/>
          <w:noProof/>
          <w:sz w:val="24"/>
          <w:szCs w:val="24"/>
        </w:rPr>
        <w:t xml:space="preserve"> Capture and Natural Gas Sweetening. </w:t>
      </w:r>
      <w:r w:rsidR="0040655D" w:rsidRPr="0040655D">
        <w:rPr>
          <w:rFonts w:ascii="Times" w:hAnsi="Times"/>
          <w:i/>
          <w:iCs/>
          <w:noProof/>
          <w:sz w:val="24"/>
          <w:szCs w:val="24"/>
        </w:rPr>
        <w:t>Energy and Fuels</w:t>
      </w:r>
      <w:r w:rsidR="0040655D" w:rsidRPr="0040655D">
        <w:rPr>
          <w:rFonts w:ascii="Times" w:hAnsi="Times"/>
          <w:noProof/>
          <w:sz w:val="24"/>
          <w:szCs w:val="24"/>
        </w:rPr>
        <w:t xml:space="preserve"> </w:t>
      </w:r>
      <w:r w:rsidR="0040655D" w:rsidRPr="0040655D">
        <w:rPr>
          <w:rFonts w:ascii="Times" w:hAnsi="Times"/>
          <w:b/>
          <w:bCs/>
          <w:noProof/>
          <w:sz w:val="24"/>
          <w:szCs w:val="24"/>
        </w:rPr>
        <w:t>2010</w:t>
      </w:r>
      <w:r w:rsidR="0040655D" w:rsidRPr="0040655D">
        <w:rPr>
          <w:rFonts w:ascii="Times" w:hAnsi="Times"/>
          <w:noProof/>
          <w:sz w:val="24"/>
          <w:szCs w:val="24"/>
        </w:rPr>
        <w:t xml:space="preserve">, </w:t>
      </w:r>
      <w:r w:rsidR="0040655D" w:rsidRPr="0040655D">
        <w:rPr>
          <w:rFonts w:ascii="Times" w:hAnsi="Times"/>
          <w:i/>
          <w:iCs/>
          <w:noProof/>
          <w:sz w:val="24"/>
          <w:szCs w:val="24"/>
        </w:rPr>
        <w:t>24</w:t>
      </w:r>
      <w:r w:rsidR="0040655D" w:rsidRPr="0040655D">
        <w:rPr>
          <w:rFonts w:ascii="Times" w:hAnsi="Times"/>
          <w:noProof/>
          <w:sz w:val="24"/>
          <w:szCs w:val="24"/>
        </w:rPr>
        <w:t xml:space="preserve"> (11), 5817–5828.</w:t>
      </w:r>
    </w:p>
    <w:p w14:paraId="4C91CEA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 </w:t>
      </w:r>
      <w:r w:rsidRPr="0040655D">
        <w:rPr>
          <w:rFonts w:ascii="Times" w:hAnsi="Times"/>
          <w:noProof/>
          <w:sz w:val="24"/>
          <w:szCs w:val="24"/>
        </w:rPr>
        <w:tab/>
        <w:t xml:space="preserve">Wishart, J. F. Energy Applications of Ionic Liquids. </w:t>
      </w:r>
      <w:r w:rsidRPr="0040655D">
        <w:rPr>
          <w:rFonts w:ascii="Times" w:hAnsi="Times"/>
          <w:i/>
          <w:iCs/>
          <w:noProof/>
          <w:sz w:val="24"/>
          <w:szCs w:val="24"/>
        </w:rPr>
        <w:t>Energy Environ. Sci.</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2</w:t>
      </w:r>
      <w:r w:rsidRPr="0040655D">
        <w:rPr>
          <w:rFonts w:ascii="Times" w:hAnsi="Times"/>
          <w:noProof/>
          <w:sz w:val="24"/>
          <w:szCs w:val="24"/>
        </w:rPr>
        <w:t xml:space="preserve"> (9), 956–961.</w:t>
      </w:r>
    </w:p>
    <w:p w14:paraId="10B2FA6D"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 </w:t>
      </w:r>
      <w:r w:rsidRPr="0040655D">
        <w:rPr>
          <w:rFonts w:ascii="Times" w:hAnsi="Times"/>
          <w:noProof/>
          <w:sz w:val="24"/>
          <w:szCs w:val="24"/>
        </w:rPr>
        <w:tab/>
        <w:t xml:space="preserve">Armand, M.; Endres, F.; MacFarlane, D. R.; Ohno, H.; Scrosati, B. Ionic-Liquid Materials for the Electrochemical Challenges of the Future. </w:t>
      </w:r>
      <w:r w:rsidRPr="0040655D">
        <w:rPr>
          <w:rFonts w:ascii="Times" w:hAnsi="Times"/>
          <w:i/>
          <w:iCs/>
          <w:noProof/>
          <w:sz w:val="24"/>
          <w:szCs w:val="24"/>
        </w:rPr>
        <w:t>Nat. Mater.</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8</w:t>
      </w:r>
      <w:r w:rsidRPr="0040655D">
        <w:rPr>
          <w:rFonts w:ascii="Times" w:hAnsi="Times"/>
          <w:noProof/>
          <w:sz w:val="24"/>
          <w:szCs w:val="24"/>
        </w:rPr>
        <w:t xml:space="preserve"> (8), 621–629.</w:t>
      </w:r>
    </w:p>
    <w:p w14:paraId="3D3DDBD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 </w:t>
      </w:r>
      <w:r w:rsidRPr="0040655D">
        <w:rPr>
          <w:rFonts w:ascii="Times" w:hAnsi="Times"/>
          <w:noProof/>
          <w:sz w:val="24"/>
          <w:szCs w:val="24"/>
        </w:rPr>
        <w:tab/>
        <w:t xml:space="preserve">Patel, D. D.; Lee, J. M. Applications of Ionic Liquids. </w:t>
      </w:r>
      <w:r w:rsidRPr="0040655D">
        <w:rPr>
          <w:rFonts w:ascii="Times" w:hAnsi="Times"/>
          <w:i/>
          <w:iCs/>
          <w:noProof/>
          <w:sz w:val="24"/>
          <w:szCs w:val="24"/>
        </w:rPr>
        <w:t>Chem. Rec.</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12</w:t>
      </w:r>
      <w:r w:rsidRPr="0040655D">
        <w:rPr>
          <w:rFonts w:ascii="Times" w:hAnsi="Times"/>
          <w:noProof/>
          <w:sz w:val="24"/>
          <w:szCs w:val="24"/>
        </w:rPr>
        <w:t xml:space="preserve"> (3), 329–355.</w:t>
      </w:r>
    </w:p>
    <w:p w14:paraId="0926F849"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 </w:t>
      </w:r>
      <w:r w:rsidRPr="0040655D">
        <w:rPr>
          <w:rFonts w:ascii="Times" w:hAnsi="Times"/>
          <w:noProof/>
          <w:sz w:val="24"/>
          <w:szCs w:val="24"/>
        </w:rPr>
        <w:tab/>
        <w:t>Bara, J. E.; Camper, D. E.; Gin, D. L.; Noble, R. D. Room-Temperature Ionic Liquids and Composite Materials: Platform Technologies for CO</w:t>
      </w:r>
      <w:r w:rsidRPr="001E0C34">
        <w:rPr>
          <w:rFonts w:ascii="Times" w:hAnsi="Times"/>
          <w:noProof/>
          <w:sz w:val="24"/>
          <w:szCs w:val="24"/>
          <w:vertAlign w:val="subscript"/>
        </w:rPr>
        <w:t>2</w:t>
      </w:r>
      <w:r w:rsidRPr="0040655D">
        <w:rPr>
          <w:rFonts w:ascii="Times" w:hAnsi="Times"/>
          <w:noProof/>
          <w:sz w:val="24"/>
          <w:szCs w:val="24"/>
        </w:rPr>
        <w:t xml:space="preserve"> Capture. </w:t>
      </w:r>
      <w:r w:rsidRPr="0040655D">
        <w:rPr>
          <w:rFonts w:ascii="Times" w:hAnsi="Times"/>
          <w:i/>
          <w:iCs/>
          <w:noProof/>
          <w:sz w:val="24"/>
          <w:szCs w:val="24"/>
        </w:rPr>
        <w:t>Acc. Chem. Res.</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43</w:t>
      </w:r>
      <w:r w:rsidRPr="0040655D">
        <w:rPr>
          <w:rFonts w:ascii="Times" w:hAnsi="Times"/>
          <w:noProof/>
          <w:sz w:val="24"/>
          <w:szCs w:val="24"/>
        </w:rPr>
        <w:t xml:space="preserve"> (1), 152–159.</w:t>
      </w:r>
    </w:p>
    <w:p w14:paraId="370FB8B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 </w:t>
      </w:r>
      <w:r w:rsidRPr="0040655D">
        <w:rPr>
          <w:rFonts w:ascii="Times" w:hAnsi="Times"/>
          <w:noProof/>
          <w:sz w:val="24"/>
          <w:szCs w:val="24"/>
        </w:rPr>
        <w:tab/>
        <w:t xml:space="preserve">Crosthwaite, J. M.; Muldoon, M. J.; Dixon, J. K.; Anderson, J. L.; Brennecke, J. F. Phase Transition and Decomposition Temperatures, Heat Capacities and Viscosities of Pyridinium Ionic Liquids. </w:t>
      </w:r>
      <w:r w:rsidRPr="0040655D">
        <w:rPr>
          <w:rFonts w:ascii="Times" w:hAnsi="Times"/>
          <w:i/>
          <w:iCs/>
          <w:noProof/>
          <w:sz w:val="24"/>
          <w:szCs w:val="24"/>
        </w:rPr>
        <w:t>J. Chem. Thermodyn.</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37</w:t>
      </w:r>
      <w:r w:rsidRPr="0040655D">
        <w:rPr>
          <w:rFonts w:ascii="Times" w:hAnsi="Times"/>
          <w:noProof/>
          <w:sz w:val="24"/>
          <w:szCs w:val="24"/>
        </w:rPr>
        <w:t xml:space="preserve"> (6), 559–568.</w:t>
      </w:r>
    </w:p>
    <w:p w14:paraId="712D7CF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 </w:t>
      </w:r>
      <w:r w:rsidRPr="0040655D">
        <w:rPr>
          <w:rFonts w:ascii="Times" w:hAnsi="Times"/>
          <w:noProof/>
          <w:sz w:val="24"/>
          <w:szCs w:val="24"/>
        </w:rPr>
        <w:tab/>
        <w:t xml:space="preserve">Seki, S.; Kobayashi, T.; Kobayashi, Y.; Takei, K.; Miyashiro, H.; Hayamizu, K.; Tsuzuki, S.; Mitsugi, T.; Umebayashi, Y. Effects of Cation and Anion on Physical Properties of Room-Temperature Ionic Liquids. </w:t>
      </w:r>
      <w:r w:rsidRPr="0040655D">
        <w:rPr>
          <w:rFonts w:ascii="Times" w:hAnsi="Times"/>
          <w:i/>
          <w:iCs/>
          <w:noProof/>
          <w:sz w:val="24"/>
          <w:szCs w:val="24"/>
        </w:rPr>
        <w:t>J. Mol. Liq.</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152</w:t>
      </w:r>
      <w:r w:rsidRPr="0040655D">
        <w:rPr>
          <w:rFonts w:ascii="Times" w:hAnsi="Times"/>
          <w:noProof/>
          <w:sz w:val="24"/>
          <w:szCs w:val="24"/>
        </w:rPr>
        <w:t xml:space="preserve"> (1–3), 9–13.</w:t>
      </w:r>
    </w:p>
    <w:p w14:paraId="792137E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 </w:t>
      </w:r>
      <w:r w:rsidRPr="0040655D">
        <w:rPr>
          <w:rFonts w:ascii="Times" w:hAnsi="Times"/>
          <w:noProof/>
          <w:sz w:val="24"/>
          <w:szCs w:val="24"/>
        </w:rPr>
        <w:tab/>
        <w:t xml:space="preserve">Tokuda, H.; Hayamizu, K.; Ishii, K.; Susan, M. A. B. H.; Watanabe, M. Physicochemical Properties and Structures of Room Temperature Ionic Liquids. 2. Variation of Alkyl Chain Length in Imidazolium Cation.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109</w:t>
      </w:r>
      <w:r w:rsidRPr="0040655D">
        <w:rPr>
          <w:rFonts w:ascii="Times" w:hAnsi="Times"/>
          <w:noProof/>
          <w:sz w:val="24"/>
          <w:szCs w:val="24"/>
        </w:rPr>
        <w:t xml:space="preserve"> (13), 6103–6110.</w:t>
      </w:r>
    </w:p>
    <w:p w14:paraId="0A6A56BD"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 </w:t>
      </w:r>
      <w:r w:rsidRPr="0040655D">
        <w:rPr>
          <w:rFonts w:ascii="Times" w:hAnsi="Times"/>
          <w:noProof/>
          <w:sz w:val="24"/>
          <w:szCs w:val="24"/>
        </w:rPr>
        <w:tab/>
        <w:t xml:space="preserve">Anthony, J. L.; Maginn, E. J.; Brennecke, J. F. Solubilities and Thermodynamic Properties </w:t>
      </w:r>
      <w:r w:rsidRPr="0040655D">
        <w:rPr>
          <w:rFonts w:ascii="Times" w:hAnsi="Times"/>
          <w:noProof/>
          <w:sz w:val="24"/>
          <w:szCs w:val="24"/>
        </w:rPr>
        <w:lastRenderedPageBreak/>
        <w:t xml:space="preserve">of Gases in the Ionic Liquid 1-N-Butyl-3-Methylimidazolium Hexafluorophosphate.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2002</w:t>
      </w:r>
      <w:r w:rsidRPr="0040655D">
        <w:rPr>
          <w:rFonts w:ascii="Times" w:hAnsi="Times"/>
          <w:noProof/>
          <w:sz w:val="24"/>
          <w:szCs w:val="24"/>
        </w:rPr>
        <w:t xml:space="preserve">, </w:t>
      </w:r>
      <w:r w:rsidRPr="0040655D">
        <w:rPr>
          <w:rFonts w:ascii="Times" w:hAnsi="Times"/>
          <w:i/>
          <w:iCs/>
          <w:noProof/>
          <w:sz w:val="24"/>
          <w:szCs w:val="24"/>
        </w:rPr>
        <w:t>106</w:t>
      </w:r>
      <w:r w:rsidRPr="0040655D">
        <w:rPr>
          <w:rFonts w:ascii="Times" w:hAnsi="Times"/>
          <w:noProof/>
          <w:sz w:val="24"/>
          <w:szCs w:val="24"/>
        </w:rPr>
        <w:t xml:space="preserve"> (29), 7315–7320.</w:t>
      </w:r>
    </w:p>
    <w:p w14:paraId="2C8E3E9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(10) </w:t>
      </w:r>
      <w:r w:rsidRPr="0040655D">
        <w:rPr>
          <w:rFonts w:ascii="Times" w:hAnsi="Times"/>
          <w:noProof/>
          <w:sz w:val="24"/>
          <w:szCs w:val="24"/>
        </w:rPr>
        <w:tab/>
        <w:t>Seo, S.; Quiroz-Guzman, M.; Desilva, M. A.; Lee, T. B.; Huang, Y.; Goodrich, B. F.; Schneider, W. F.; Brennecke, J. F. Chemically Tunable Ionic Liquids with Aprotic Heterocyclic Anion (AHA) for CO</w:t>
      </w:r>
      <w:r w:rsidRPr="001E0C34">
        <w:rPr>
          <w:rFonts w:ascii="Times" w:hAnsi="Times"/>
          <w:noProof/>
          <w:sz w:val="24"/>
          <w:szCs w:val="24"/>
          <w:vertAlign w:val="subscript"/>
        </w:rPr>
        <w:t>2</w:t>
      </w:r>
      <w:r w:rsidRPr="0040655D">
        <w:rPr>
          <w:rFonts w:ascii="Times" w:hAnsi="Times"/>
          <w:noProof/>
          <w:sz w:val="24"/>
          <w:szCs w:val="24"/>
        </w:rPr>
        <w:t xml:space="preserve"> Capture.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2014</w:t>
      </w:r>
      <w:r w:rsidRPr="0040655D">
        <w:rPr>
          <w:rFonts w:ascii="Times" w:hAnsi="Times"/>
          <w:noProof/>
          <w:sz w:val="24"/>
          <w:szCs w:val="24"/>
        </w:rPr>
        <w:t xml:space="preserve">, </w:t>
      </w:r>
      <w:r w:rsidRPr="0040655D">
        <w:rPr>
          <w:rFonts w:ascii="Times" w:hAnsi="Times"/>
          <w:i/>
          <w:iCs/>
          <w:noProof/>
          <w:sz w:val="24"/>
          <w:szCs w:val="24"/>
        </w:rPr>
        <w:t>118</w:t>
      </w:r>
      <w:r w:rsidRPr="0040655D">
        <w:rPr>
          <w:rFonts w:ascii="Times" w:hAnsi="Times"/>
          <w:noProof/>
          <w:sz w:val="24"/>
          <w:szCs w:val="24"/>
        </w:rPr>
        <w:t xml:space="preserve"> (21), 5740–5751.</w:t>
      </w:r>
    </w:p>
    <w:p w14:paraId="68040DF4"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(11) </w:t>
      </w:r>
      <w:r w:rsidRPr="0040655D">
        <w:rPr>
          <w:rFonts w:ascii="Times" w:hAnsi="Times"/>
          <w:noProof/>
          <w:sz w:val="24"/>
          <w:szCs w:val="24"/>
        </w:rPr>
        <w:tab/>
        <w:t>Shiflett, M. B.; Yokozeki, A. Solubilities and Diffusivities of Carbon Dioxide in Ionic Liquids: [bmim][PF</w:t>
      </w:r>
      <w:r w:rsidRPr="001E0C34">
        <w:rPr>
          <w:rFonts w:ascii="Times" w:hAnsi="Times"/>
          <w:noProof/>
          <w:sz w:val="24"/>
          <w:szCs w:val="24"/>
          <w:vertAlign w:val="subscript"/>
        </w:rPr>
        <w:t>6</w:t>
      </w:r>
      <w:r w:rsidRPr="0040655D">
        <w:rPr>
          <w:rFonts w:ascii="Times" w:hAnsi="Times"/>
          <w:noProof/>
          <w:sz w:val="24"/>
          <w:szCs w:val="24"/>
        </w:rPr>
        <w:t>] and [bmim][BF</w:t>
      </w:r>
      <w:r w:rsidRPr="001E0C34">
        <w:rPr>
          <w:rFonts w:ascii="Times" w:hAnsi="Times"/>
          <w:noProof/>
          <w:sz w:val="24"/>
          <w:szCs w:val="24"/>
          <w:vertAlign w:val="subscript"/>
        </w:rPr>
        <w:t>4</w:t>
      </w:r>
      <w:r w:rsidRPr="0040655D">
        <w:rPr>
          <w:rFonts w:ascii="Times" w:hAnsi="Times"/>
          <w:noProof/>
          <w:sz w:val="24"/>
          <w:szCs w:val="24"/>
        </w:rPr>
        <w:t xml:space="preserve">]. </w:t>
      </w:r>
      <w:r w:rsidRPr="0040655D">
        <w:rPr>
          <w:rFonts w:ascii="Times" w:hAnsi="Times"/>
          <w:i/>
          <w:iCs/>
          <w:noProof/>
          <w:sz w:val="24"/>
          <w:szCs w:val="24"/>
        </w:rPr>
        <w:t>Ind. Eng. Chem. Res.</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44</w:t>
      </w:r>
      <w:r w:rsidRPr="0040655D">
        <w:rPr>
          <w:rFonts w:ascii="Times" w:hAnsi="Times"/>
          <w:noProof/>
          <w:sz w:val="24"/>
          <w:szCs w:val="24"/>
        </w:rPr>
        <w:t xml:space="preserve"> (12), 4453–4464.</w:t>
      </w:r>
    </w:p>
    <w:p w14:paraId="7E984771"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(12) </w:t>
      </w:r>
      <w:r w:rsidRPr="0040655D">
        <w:rPr>
          <w:rFonts w:ascii="Times" w:hAnsi="Times"/>
          <w:noProof/>
          <w:sz w:val="24"/>
          <w:szCs w:val="24"/>
        </w:rPr>
        <w:tab/>
        <w:t>Gurkan, B. E.; De La Fuente, J. C.; Mindrup, E. M.; Ficke, L. E.; Goodrich, B. F.; Price, E. A.; Schneider, W. F.; Brennecke, J. F. Equimolar CO</w:t>
      </w:r>
      <w:r w:rsidRPr="001E0C34">
        <w:rPr>
          <w:rFonts w:ascii="Times" w:hAnsi="Times"/>
          <w:noProof/>
          <w:sz w:val="24"/>
          <w:szCs w:val="24"/>
          <w:vertAlign w:val="subscript"/>
        </w:rPr>
        <w:t>2</w:t>
      </w:r>
      <w:r w:rsidRPr="0040655D">
        <w:rPr>
          <w:rFonts w:ascii="Times" w:hAnsi="Times"/>
          <w:noProof/>
          <w:sz w:val="24"/>
          <w:szCs w:val="24"/>
        </w:rPr>
        <w:t xml:space="preserve"> Absorption by Anion-Functionalized Ionic Liquids. </w:t>
      </w:r>
      <w:r w:rsidRPr="0040655D">
        <w:rPr>
          <w:rFonts w:ascii="Times" w:hAnsi="Times"/>
          <w:i/>
          <w:iCs/>
          <w:noProof/>
          <w:sz w:val="24"/>
          <w:szCs w:val="24"/>
        </w:rPr>
        <w:t>J. Am. Chem. Soc.</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132</w:t>
      </w:r>
      <w:r w:rsidRPr="0040655D">
        <w:rPr>
          <w:rFonts w:ascii="Times" w:hAnsi="Times"/>
          <w:noProof/>
          <w:sz w:val="24"/>
          <w:szCs w:val="24"/>
        </w:rPr>
        <w:t xml:space="preserve"> (7), 2116–2117.</w:t>
      </w:r>
    </w:p>
    <w:p w14:paraId="32F9B94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(13) </w:t>
      </w:r>
      <w:r w:rsidRPr="0040655D">
        <w:rPr>
          <w:rFonts w:ascii="Times" w:hAnsi="Times"/>
          <w:noProof/>
          <w:sz w:val="24"/>
          <w:szCs w:val="24"/>
        </w:rPr>
        <w:tab/>
        <w:t>Cadena, C.; Anthony, J. L.; Shah, J. K.; Morrow, T. I.; Brennecke, J. F.; Maginn, E. J. Why Is CO</w:t>
      </w:r>
      <w:r w:rsidRPr="001E0C34">
        <w:rPr>
          <w:rFonts w:ascii="Times" w:hAnsi="Times"/>
          <w:noProof/>
          <w:sz w:val="24"/>
          <w:szCs w:val="24"/>
          <w:vertAlign w:val="subscript"/>
        </w:rPr>
        <w:t>2</w:t>
      </w:r>
      <w:r w:rsidRPr="0040655D">
        <w:rPr>
          <w:rFonts w:ascii="Times" w:hAnsi="Times"/>
          <w:noProof/>
          <w:sz w:val="24"/>
          <w:szCs w:val="24"/>
        </w:rPr>
        <w:t xml:space="preserve"> so Soluble in Imidazolium-Based Ionic Liquids? </w:t>
      </w:r>
      <w:r w:rsidRPr="0040655D">
        <w:rPr>
          <w:rFonts w:ascii="Times" w:hAnsi="Times"/>
          <w:i/>
          <w:iCs/>
          <w:noProof/>
          <w:sz w:val="24"/>
          <w:szCs w:val="24"/>
        </w:rPr>
        <w:t>J. Am. Chem. Soc.</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126</w:t>
      </w:r>
      <w:r w:rsidRPr="0040655D">
        <w:rPr>
          <w:rFonts w:ascii="Times" w:hAnsi="Times"/>
          <w:noProof/>
          <w:sz w:val="24"/>
          <w:szCs w:val="24"/>
        </w:rPr>
        <w:t xml:space="preserve"> (16), 5300–5308.</w:t>
      </w:r>
    </w:p>
    <w:p w14:paraId="3145C31E"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(14) </w:t>
      </w:r>
      <w:r w:rsidRPr="0040655D">
        <w:rPr>
          <w:rFonts w:ascii="Times" w:hAnsi="Times"/>
          <w:noProof/>
          <w:sz w:val="24"/>
          <w:szCs w:val="24"/>
        </w:rPr>
        <w:tab/>
        <w:t xml:space="preserve">Tamimi, A.; Fayer, M. D. Ionic Liquid Dynamics Measured with 2D IR and IR Pump–Probe Experiments on a Linear Anion and the Influence of Potassium Cations.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2016</w:t>
      </w:r>
      <w:r w:rsidRPr="0040655D">
        <w:rPr>
          <w:rFonts w:ascii="Times" w:hAnsi="Times"/>
          <w:noProof/>
          <w:sz w:val="24"/>
          <w:szCs w:val="24"/>
        </w:rPr>
        <w:t xml:space="preserve">, </w:t>
      </w:r>
      <w:r w:rsidRPr="0040655D">
        <w:rPr>
          <w:rFonts w:ascii="Times" w:hAnsi="Times"/>
          <w:i/>
          <w:iCs/>
          <w:noProof/>
          <w:sz w:val="24"/>
          <w:szCs w:val="24"/>
        </w:rPr>
        <w:t>120</w:t>
      </w:r>
      <w:r w:rsidRPr="0040655D">
        <w:rPr>
          <w:rFonts w:ascii="Times" w:hAnsi="Times"/>
          <w:noProof/>
          <w:sz w:val="24"/>
          <w:szCs w:val="24"/>
        </w:rPr>
        <w:t xml:space="preserve"> (26), 5842–5854.</w:t>
      </w:r>
    </w:p>
    <w:p w14:paraId="5C5B261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(15) </w:t>
      </w:r>
      <w:r w:rsidRPr="0040655D">
        <w:rPr>
          <w:rFonts w:ascii="Times" w:hAnsi="Times"/>
          <w:noProof/>
          <w:sz w:val="24"/>
          <w:szCs w:val="24"/>
        </w:rPr>
        <w:tab/>
        <w:t xml:space="preserve">Ren, Z.; Ivanova, A. S.; Couchot-Vore, D.; Garrett-Roe, S. Ultrafast Structure and Dynamics in Ionic Liquids: 2D-IR Spectroscopy Probes the Molecular Origin of Viscosity. </w:t>
      </w:r>
      <w:r w:rsidRPr="0040655D">
        <w:rPr>
          <w:rFonts w:ascii="Times" w:hAnsi="Times"/>
          <w:i/>
          <w:iCs/>
          <w:noProof/>
          <w:sz w:val="24"/>
          <w:szCs w:val="24"/>
        </w:rPr>
        <w:t>J. Phys. Chem. Lett.</w:t>
      </w:r>
      <w:r w:rsidRPr="0040655D">
        <w:rPr>
          <w:rFonts w:ascii="Times" w:hAnsi="Times"/>
          <w:noProof/>
          <w:sz w:val="24"/>
          <w:szCs w:val="24"/>
        </w:rPr>
        <w:t xml:space="preserve"> </w:t>
      </w:r>
      <w:r w:rsidRPr="0040655D">
        <w:rPr>
          <w:rFonts w:ascii="Times" w:hAnsi="Times"/>
          <w:b/>
          <w:bCs/>
          <w:noProof/>
          <w:sz w:val="24"/>
          <w:szCs w:val="24"/>
        </w:rPr>
        <w:t>2014</w:t>
      </w:r>
      <w:r w:rsidRPr="0040655D">
        <w:rPr>
          <w:rFonts w:ascii="Times" w:hAnsi="Times"/>
          <w:noProof/>
          <w:sz w:val="24"/>
          <w:szCs w:val="24"/>
        </w:rPr>
        <w:t xml:space="preserve">, </w:t>
      </w:r>
      <w:r w:rsidRPr="0040655D">
        <w:rPr>
          <w:rFonts w:ascii="Times" w:hAnsi="Times"/>
          <w:i/>
          <w:iCs/>
          <w:noProof/>
          <w:sz w:val="24"/>
          <w:szCs w:val="24"/>
        </w:rPr>
        <w:t>5</w:t>
      </w:r>
      <w:r w:rsidRPr="0040655D">
        <w:rPr>
          <w:rFonts w:ascii="Times" w:hAnsi="Times"/>
          <w:noProof/>
          <w:sz w:val="24"/>
          <w:szCs w:val="24"/>
        </w:rPr>
        <w:t xml:space="preserve"> (9), 1541–1546.</w:t>
      </w:r>
    </w:p>
    <w:p w14:paraId="2FD06804" w14:textId="01EAB559"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(16) </w:t>
      </w:r>
      <w:r w:rsidRPr="0040655D">
        <w:rPr>
          <w:rFonts w:ascii="Times" w:hAnsi="Times"/>
          <w:noProof/>
          <w:sz w:val="24"/>
          <w:szCs w:val="24"/>
        </w:rPr>
        <w:tab/>
        <w:t xml:space="preserve">Hamm, P.; Zanni, M. </w:t>
      </w:r>
      <w:r w:rsidRPr="0040655D">
        <w:rPr>
          <w:rFonts w:ascii="Times" w:hAnsi="Times"/>
          <w:i/>
          <w:iCs/>
          <w:noProof/>
          <w:sz w:val="24"/>
          <w:szCs w:val="24"/>
        </w:rPr>
        <w:t>Concepts and Methods of 2D Infrared Spectroscopy</w:t>
      </w:r>
      <w:r w:rsidRPr="0040655D">
        <w:rPr>
          <w:rFonts w:ascii="Times" w:hAnsi="Times"/>
          <w:noProof/>
          <w:sz w:val="24"/>
          <w:szCs w:val="24"/>
        </w:rPr>
        <w:t>; Cambridge University Press, 2015</w:t>
      </w:r>
      <w:r w:rsidR="00F2687A">
        <w:rPr>
          <w:rFonts w:ascii="Times" w:hAnsi="Times"/>
          <w:noProof/>
          <w:sz w:val="24"/>
          <w:szCs w:val="24"/>
        </w:rPr>
        <w:t>.</w:t>
      </w:r>
    </w:p>
    <w:p w14:paraId="6933355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(17) </w:t>
      </w:r>
      <w:r w:rsidRPr="0040655D">
        <w:rPr>
          <w:rFonts w:ascii="Times" w:hAnsi="Times"/>
          <w:noProof/>
          <w:sz w:val="24"/>
          <w:szCs w:val="24"/>
        </w:rPr>
        <w:tab/>
        <w:t xml:space="preserve">Khalil, M.; Demirdöven, N.; Tokmakoff, A. Coherent 2D IR Spectroscopy: Molecular </w:t>
      </w:r>
      <w:r w:rsidRPr="0040655D">
        <w:rPr>
          <w:rFonts w:ascii="Times" w:hAnsi="Times"/>
          <w:noProof/>
          <w:sz w:val="24"/>
          <w:szCs w:val="24"/>
        </w:rPr>
        <w:lastRenderedPageBreak/>
        <w:t xml:space="preserve">Structure and Dynamics in Solution. </w:t>
      </w:r>
      <w:r w:rsidRPr="0040655D">
        <w:rPr>
          <w:rFonts w:ascii="Times" w:hAnsi="Times"/>
          <w:i/>
          <w:iCs/>
          <w:noProof/>
          <w:sz w:val="24"/>
          <w:szCs w:val="24"/>
        </w:rPr>
        <w:t>J. Phys. Chem. A</w:t>
      </w:r>
      <w:r w:rsidRPr="0040655D">
        <w:rPr>
          <w:rFonts w:ascii="Times" w:hAnsi="Times"/>
          <w:noProof/>
          <w:sz w:val="24"/>
          <w:szCs w:val="24"/>
        </w:rPr>
        <w:t xml:space="preserve"> </w:t>
      </w:r>
      <w:r w:rsidRPr="0040655D">
        <w:rPr>
          <w:rFonts w:ascii="Times" w:hAnsi="Times"/>
          <w:b/>
          <w:bCs/>
          <w:noProof/>
          <w:sz w:val="24"/>
          <w:szCs w:val="24"/>
        </w:rPr>
        <w:t>2003</w:t>
      </w:r>
      <w:r w:rsidRPr="0040655D">
        <w:rPr>
          <w:rFonts w:ascii="Times" w:hAnsi="Times"/>
          <w:noProof/>
          <w:sz w:val="24"/>
          <w:szCs w:val="24"/>
        </w:rPr>
        <w:t xml:space="preserve">, </w:t>
      </w:r>
      <w:r w:rsidRPr="0040655D">
        <w:rPr>
          <w:rFonts w:ascii="Times" w:hAnsi="Times"/>
          <w:i/>
          <w:iCs/>
          <w:noProof/>
          <w:sz w:val="24"/>
          <w:szCs w:val="24"/>
        </w:rPr>
        <w:t>107</w:t>
      </w:r>
      <w:r w:rsidRPr="0040655D">
        <w:rPr>
          <w:rFonts w:ascii="Times" w:hAnsi="Times"/>
          <w:noProof/>
          <w:sz w:val="24"/>
          <w:szCs w:val="24"/>
        </w:rPr>
        <w:t xml:space="preserve"> (27), 5258–5279.</w:t>
      </w:r>
    </w:p>
    <w:p w14:paraId="6C93682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(18) </w:t>
      </w:r>
      <w:r w:rsidRPr="0040655D">
        <w:rPr>
          <w:rFonts w:ascii="Times" w:hAnsi="Times"/>
          <w:noProof/>
          <w:sz w:val="24"/>
          <w:szCs w:val="24"/>
        </w:rPr>
        <w:tab/>
        <w:t xml:space="preserve">Levinson, N. M.; Bolte, E. E.; Miller, C. S.; Corcelli, S. A.; Boxer, S. G. Phosphate Vibrations Probe Local Electric Fields and Hydration in Biomolecules. </w:t>
      </w:r>
      <w:r w:rsidRPr="0040655D">
        <w:rPr>
          <w:rFonts w:ascii="Times" w:hAnsi="Times"/>
          <w:i/>
          <w:iCs/>
          <w:noProof/>
          <w:sz w:val="24"/>
          <w:szCs w:val="24"/>
        </w:rPr>
        <w:t>J. Am. Chem. Soc.</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133</w:t>
      </w:r>
      <w:r w:rsidRPr="0040655D">
        <w:rPr>
          <w:rFonts w:ascii="Times" w:hAnsi="Times"/>
          <w:noProof/>
          <w:sz w:val="24"/>
          <w:szCs w:val="24"/>
        </w:rPr>
        <w:t xml:space="preserve"> (34), 13236–13239.</w:t>
      </w:r>
    </w:p>
    <w:p w14:paraId="6E0ECC6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(19) </w:t>
      </w:r>
      <w:r w:rsidRPr="0040655D">
        <w:rPr>
          <w:rFonts w:ascii="Times" w:hAnsi="Times"/>
          <w:noProof/>
          <w:sz w:val="24"/>
          <w:szCs w:val="24"/>
        </w:rPr>
        <w:tab/>
        <w:t>Choi, J. H.; Cho, M. Vibrational Solvatochromism and Electrochromism of Infrared Probe Molecules Containing C</w:t>
      </w:r>
      <w:r w:rsidRPr="0040655D">
        <w:rPr>
          <w:rFonts w:ascii="PT Mono Bold" w:hAnsi="PT Mono Bold" w:cs="PT Mono Bold"/>
          <w:noProof/>
          <w:sz w:val="24"/>
          <w:szCs w:val="24"/>
        </w:rPr>
        <w:t>≡</w:t>
      </w:r>
      <w:r w:rsidRPr="0040655D">
        <w:rPr>
          <w:rFonts w:ascii="Times" w:hAnsi="Times"/>
          <w:noProof/>
          <w:sz w:val="24"/>
          <w:szCs w:val="24"/>
        </w:rPr>
        <w:t>O, C</w:t>
      </w:r>
      <w:r w:rsidRPr="0040655D">
        <w:rPr>
          <w:rFonts w:ascii="PT Mono Bold" w:hAnsi="PT Mono Bold" w:cs="PT Mono Bold"/>
          <w:noProof/>
          <w:sz w:val="24"/>
          <w:szCs w:val="24"/>
        </w:rPr>
        <w:t>≡</w:t>
      </w:r>
      <w:r w:rsidRPr="0040655D">
        <w:rPr>
          <w:rFonts w:ascii="Times" w:hAnsi="Times"/>
          <w:noProof/>
          <w:sz w:val="24"/>
          <w:szCs w:val="24"/>
        </w:rPr>
        <w:t xml:space="preserve">N, C=O, or C-F Vibrational Chromophore.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134</w:t>
      </w:r>
      <w:r w:rsidRPr="0040655D">
        <w:rPr>
          <w:rFonts w:ascii="Times" w:hAnsi="Times"/>
          <w:noProof/>
          <w:sz w:val="24"/>
          <w:szCs w:val="24"/>
        </w:rPr>
        <w:t xml:space="preserve"> (15), 154513.</w:t>
      </w:r>
    </w:p>
    <w:p w14:paraId="48C43C3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(20) </w:t>
      </w:r>
      <w:r w:rsidRPr="0040655D">
        <w:rPr>
          <w:rFonts w:ascii="Times" w:hAnsi="Times"/>
          <w:noProof/>
          <w:sz w:val="24"/>
          <w:szCs w:val="24"/>
        </w:rPr>
        <w:tab/>
        <w:t xml:space="preserve">Choi, J. H.; Oh, K. I.; Lee, H.; Lee, C.; Cho, M. Nitrile and Thiocyanate IR Probes: Quantum Chemistry Calculation Studies and Multivariate Least-Square Fitting Analysis.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2008</w:t>
      </w:r>
      <w:r w:rsidRPr="0040655D">
        <w:rPr>
          <w:rFonts w:ascii="Times" w:hAnsi="Times"/>
          <w:noProof/>
          <w:sz w:val="24"/>
          <w:szCs w:val="24"/>
        </w:rPr>
        <w:t xml:space="preserve">, </w:t>
      </w:r>
      <w:r w:rsidRPr="0040655D">
        <w:rPr>
          <w:rFonts w:ascii="Times" w:hAnsi="Times"/>
          <w:i/>
          <w:iCs/>
          <w:noProof/>
          <w:sz w:val="24"/>
          <w:szCs w:val="24"/>
        </w:rPr>
        <w:t>128</w:t>
      </w:r>
      <w:r w:rsidRPr="0040655D">
        <w:rPr>
          <w:rFonts w:ascii="Times" w:hAnsi="Times"/>
          <w:noProof/>
          <w:sz w:val="24"/>
          <w:szCs w:val="24"/>
        </w:rPr>
        <w:t xml:space="preserve"> (13), 134506.</w:t>
      </w:r>
    </w:p>
    <w:p w14:paraId="2B462D9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(21) </w:t>
      </w:r>
      <w:r w:rsidRPr="0040655D">
        <w:rPr>
          <w:rFonts w:ascii="Times" w:hAnsi="Times"/>
          <w:noProof/>
          <w:sz w:val="24"/>
          <w:szCs w:val="24"/>
        </w:rPr>
        <w:tab/>
        <w:t>Lee, K. K.; Park, K. H.; Kwon, D.; Choi, J. H.; Son, H.; Park, S.; Cho, M. Ion-Pairing Dynamics of Li</w:t>
      </w:r>
      <w:r w:rsidRPr="001E0C34">
        <w:rPr>
          <w:rFonts w:ascii="Times" w:hAnsi="Times"/>
          <w:noProof/>
          <w:sz w:val="24"/>
          <w:szCs w:val="24"/>
          <w:vertAlign w:val="superscript"/>
        </w:rPr>
        <w:t>+</w:t>
      </w:r>
      <w:r w:rsidRPr="0040655D">
        <w:rPr>
          <w:rFonts w:ascii="Times" w:hAnsi="Times"/>
          <w:noProof/>
          <w:sz w:val="24"/>
          <w:szCs w:val="24"/>
        </w:rPr>
        <w:t xml:space="preserve"> and SCN</w:t>
      </w:r>
      <w:r w:rsidRPr="001E0C34">
        <w:rPr>
          <w:rFonts w:ascii="Times" w:hAnsi="Times"/>
          <w:noProof/>
          <w:sz w:val="24"/>
          <w:szCs w:val="24"/>
          <w:vertAlign w:val="superscript"/>
        </w:rPr>
        <w:t>-</w:t>
      </w:r>
      <w:r w:rsidRPr="0040655D">
        <w:rPr>
          <w:rFonts w:ascii="Times" w:hAnsi="Times"/>
          <w:noProof/>
          <w:sz w:val="24"/>
          <w:szCs w:val="24"/>
        </w:rPr>
        <w:t xml:space="preserve"> in Dimethylformamide Solution: Chemical Exchange Two-Dimensional Infrared Spectroscopy.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134</w:t>
      </w:r>
      <w:r w:rsidRPr="0040655D">
        <w:rPr>
          <w:rFonts w:ascii="Times" w:hAnsi="Times"/>
          <w:noProof/>
          <w:sz w:val="24"/>
          <w:szCs w:val="24"/>
        </w:rPr>
        <w:t xml:space="preserve"> (6), 64506.</w:t>
      </w:r>
    </w:p>
    <w:p w14:paraId="3E4FFB7B"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(22) </w:t>
      </w:r>
      <w:r w:rsidRPr="0040655D">
        <w:rPr>
          <w:rFonts w:ascii="Times" w:hAnsi="Times"/>
          <w:noProof/>
          <w:sz w:val="24"/>
          <w:szCs w:val="24"/>
        </w:rPr>
        <w:tab/>
        <w:t xml:space="preserve">Steinel, T.; Asbury, J. B.; Corcelli, S. A.; Lawrence, C. P.; Skinner, J. L.; Fayer, M. D. Water Dynamics: Dependence on Local Structure Probed with Vibrational Echo Correlation Spectroscopy. </w:t>
      </w:r>
      <w:r w:rsidRPr="0040655D">
        <w:rPr>
          <w:rFonts w:ascii="Times" w:hAnsi="Times"/>
          <w:i/>
          <w:iCs/>
          <w:noProof/>
          <w:sz w:val="24"/>
          <w:szCs w:val="24"/>
        </w:rPr>
        <w:t>Chem. Phys. Lett.</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386</w:t>
      </w:r>
      <w:r w:rsidRPr="0040655D">
        <w:rPr>
          <w:rFonts w:ascii="Times" w:hAnsi="Times"/>
          <w:noProof/>
          <w:sz w:val="24"/>
          <w:szCs w:val="24"/>
        </w:rPr>
        <w:t xml:space="preserve"> (4–6), 295–300.</w:t>
      </w:r>
    </w:p>
    <w:p w14:paraId="1D6F80AB" w14:textId="2672A6C5"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(23) </w:t>
      </w:r>
      <w:r w:rsidRPr="0040655D">
        <w:rPr>
          <w:rFonts w:ascii="Times" w:hAnsi="Times"/>
          <w:noProof/>
          <w:sz w:val="24"/>
          <w:szCs w:val="24"/>
        </w:rPr>
        <w:tab/>
        <w:t>Brinzer, T.; Berquist, E. J.; Ren, Z.; Dutta, S.; Johnson, C. A.; Krisher, C. S.; Lambrecht, D. S.; Garrett-Roe, S. Ultrafast Vibrational Spectroscopy (2D-IR) of CO</w:t>
      </w:r>
      <w:r w:rsidR="00F2687A" w:rsidRPr="001E0C34">
        <w:rPr>
          <w:rFonts w:ascii="Times" w:hAnsi="Times"/>
          <w:noProof/>
          <w:sz w:val="24"/>
          <w:szCs w:val="24"/>
          <w:vertAlign w:val="subscript"/>
        </w:rPr>
        <w:t>2</w:t>
      </w:r>
      <w:r w:rsidRPr="0040655D">
        <w:rPr>
          <w:rFonts w:ascii="Times" w:hAnsi="Times"/>
          <w:noProof/>
          <w:sz w:val="24"/>
          <w:szCs w:val="24"/>
        </w:rPr>
        <w:t xml:space="preserve"> in Ionic Liquids: Carbon Capture from Carbon Dioxide’s Point of View.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2015</w:t>
      </w:r>
      <w:r w:rsidRPr="0040655D">
        <w:rPr>
          <w:rFonts w:ascii="Times" w:hAnsi="Times"/>
          <w:noProof/>
          <w:sz w:val="24"/>
          <w:szCs w:val="24"/>
        </w:rPr>
        <w:t xml:space="preserve">, </w:t>
      </w:r>
      <w:r w:rsidRPr="0040655D">
        <w:rPr>
          <w:rFonts w:ascii="Times" w:hAnsi="Times"/>
          <w:i/>
          <w:iCs/>
          <w:noProof/>
          <w:sz w:val="24"/>
          <w:szCs w:val="24"/>
        </w:rPr>
        <w:t>142</w:t>
      </w:r>
      <w:r w:rsidRPr="0040655D">
        <w:rPr>
          <w:rFonts w:ascii="Times" w:hAnsi="Times"/>
          <w:noProof/>
          <w:sz w:val="24"/>
          <w:szCs w:val="24"/>
        </w:rPr>
        <w:t xml:space="preserve"> (21), 212425.</w:t>
      </w:r>
    </w:p>
    <w:p w14:paraId="59A7D19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(24) </w:t>
      </w:r>
      <w:r w:rsidRPr="0040655D">
        <w:rPr>
          <w:rFonts w:ascii="Times" w:hAnsi="Times"/>
          <w:noProof/>
          <w:sz w:val="24"/>
          <w:szCs w:val="24"/>
        </w:rPr>
        <w:tab/>
        <w:t xml:space="preserve">Giammanco, C. H.; Kramer, P. L.; Yamada, S. A.; Nishida, J.; Tamimi, A.; Fayer, M. D. Carbon Dioxide in an Ionic Liquid: Structural and Rotational Dynamics.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2016</w:t>
      </w:r>
      <w:r w:rsidRPr="0040655D">
        <w:rPr>
          <w:rFonts w:ascii="Times" w:hAnsi="Times"/>
          <w:noProof/>
          <w:sz w:val="24"/>
          <w:szCs w:val="24"/>
        </w:rPr>
        <w:t xml:space="preserve">, </w:t>
      </w:r>
      <w:r w:rsidRPr="0040655D">
        <w:rPr>
          <w:rFonts w:ascii="Times" w:hAnsi="Times"/>
          <w:i/>
          <w:iCs/>
          <w:noProof/>
          <w:sz w:val="24"/>
          <w:szCs w:val="24"/>
        </w:rPr>
        <w:t>144</w:t>
      </w:r>
      <w:r w:rsidRPr="0040655D">
        <w:rPr>
          <w:rFonts w:ascii="Times" w:hAnsi="Times"/>
          <w:noProof/>
          <w:sz w:val="24"/>
          <w:szCs w:val="24"/>
        </w:rPr>
        <w:t xml:space="preserve"> (10), 104506.</w:t>
      </w:r>
    </w:p>
    <w:p w14:paraId="161FC9C0"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lastRenderedPageBreak/>
        <w:t xml:space="preserve">(25) </w:t>
      </w:r>
      <w:r w:rsidRPr="0040655D">
        <w:rPr>
          <w:rFonts w:ascii="Times" w:hAnsi="Times"/>
          <w:noProof/>
          <w:sz w:val="24"/>
          <w:szCs w:val="24"/>
        </w:rPr>
        <w:tab/>
        <w:t xml:space="preserve">Giammanco, C. H.; Kramer, P. L.; Yamada, S. A.; Nishida, J.; Tamimi, A.; Fayer, M. D. Coupling of Carbon Dioxide Stretch and Bend Vibrations Reveals Thermal Population Dynamics in an Ionic Liquid.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2016</w:t>
      </w:r>
      <w:r w:rsidRPr="0040655D">
        <w:rPr>
          <w:rFonts w:ascii="Times" w:hAnsi="Times"/>
          <w:noProof/>
          <w:sz w:val="24"/>
          <w:szCs w:val="24"/>
        </w:rPr>
        <w:t xml:space="preserve">, </w:t>
      </w:r>
      <w:r w:rsidRPr="0040655D">
        <w:rPr>
          <w:rFonts w:ascii="Times" w:hAnsi="Times"/>
          <w:i/>
          <w:iCs/>
          <w:noProof/>
          <w:sz w:val="24"/>
          <w:szCs w:val="24"/>
        </w:rPr>
        <w:t>120</w:t>
      </w:r>
      <w:r w:rsidRPr="0040655D">
        <w:rPr>
          <w:rFonts w:ascii="Times" w:hAnsi="Times"/>
          <w:noProof/>
          <w:sz w:val="24"/>
          <w:szCs w:val="24"/>
        </w:rPr>
        <w:t xml:space="preserve"> (3), 549–556.</w:t>
      </w:r>
    </w:p>
    <w:p w14:paraId="5C8B79F4"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(26) </w:t>
      </w:r>
      <w:r w:rsidRPr="0040655D">
        <w:rPr>
          <w:rFonts w:ascii="Times" w:hAnsi="Times"/>
          <w:noProof/>
          <w:sz w:val="24"/>
          <w:szCs w:val="24"/>
        </w:rPr>
        <w:tab/>
        <w:t xml:space="preserve">Asbury, J. B.; Steinel, T.; Kwak, K.; Corcelli, S. A.; Lawrence, C. P.; Skinner, J. L.; Fayer, M. D. Dynamics of Water Probed with Vibrational Echo Correlation Spectroscopy.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121</w:t>
      </w:r>
      <w:r w:rsidRPr="0040655D">
        <w:rPr>
          <w:rFonts w:ascii="Times" w:hAnsi="Times"/>
          <w:noProof/>
          <w:sz w:val="24"/>
          <w:szCs w:val="24"/>
        </w:rPr>
        <w:t xml:space="preserve"> (24), 12431–12446.</w:t>
      </w:r>
    </w:p>
    <w:p w14:paraId="6DD2701C"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(27) </w:t>
      </w:r>
      <w:r w:rsidRPr="0040655D">
        <w:rPr>
          <w:rFonts w:ascii="Times" w:hAnsi="Times"/>
          <w:noProof/>
          <w:sz w:val="24"/>
          <w:szCs w:val="24"/>
        </w:rPr>
        <w:tab/>
        <w:t xml:space="preserve">Asbury, J. B.; Steinel, T.; Stromberg, C.; Corcelli, S. A.; Lawrence, C. P.; Skinner, J. L.; Fayer, M. D. Water Dynamics: Vibrational Echo Correlation Spectroscopy and Comparison to Molecular Dynamics Simulations. </w:t>
      </w:r>
      <w:r w:rsidRPr="0040655D">
        <w:rPr>
          <w:rFonts w:ascii="Times" w:hAnsi="Times"/>
          <w:i/>
          <w:iCs/>
          <w:noProof/>
          <w:sz w:val="24"/>
          <w:szCs w:val="24"/>
        </w:rPr>
        <w:t>J. Phys. Chem. A</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108</w:t>
      </w:r>
      <w:r w:rsidRPr="0040655D">
        <w:rPr>
          <w:rFonts w:ascii="Times" w:hAnsi="Times"/>
          <w:noProof/>
          <w:sz w:val="24"/>
          <w:szCs w:val="24"/>
        </w:rPr>
        <w:t xml:space="preserve"> (7), 1107–1119.</w:t>
      </w:r>
    </w:p>
    <w:p w14:paraId="3D23E6A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(28) </w:t>
      </w:r>
      <w:r w:rsidRPr="0040655D">
        <w:rPr>
          <w:rFonts w:ascii="Times" w:hAnsi="Times"/>
          <w:noProof/>
          <w:sz w:val="24"/>
          <w:szCs w:val="24"/>
        </w:rPr>
        <w:tab/>
        <w:t xml:space="preserve">Bakker, H. J.; Skinner, J. L. Vibrational Spectroscopy as a Probe of Structure and Dynamics in Liquid Water. </w:t>
      </w:r>
      <w:r w:rsidRPr="0040655D">
        <w:rPr>
          <w:rFonts w:ascii="Times" w:hAnsi="Times"/>
          <w:i/>
          <w:iCs/>
          <w:noProof/>
          <w:sz w:val="24"/>
          <w:szCs w:val="24"/>
        </w:rPr>
        <w:t>Chem. Rev.</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110</w:t>
      </w:r>
      <w:r w:rsidRPr="0040655D">
        <w:rPr>
          <w:rFonts w:ascii="Times" w:hAnsi="Times"/>
          <w:noProof/>
          <w:sz w:val="24"/>
          <w:szCs w:val="24"/>
        </w:rPr>
        <w:t xml:space="preserve"> (3), 1498–1517.</w:t>
      </w:r>
    </w:p>
    <w:p w14:paraId="2554272D"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(29) </w:t>
      </w:r>
      <w:r w:rsidRPr="0040655D">
        <w:rPr>
          <w:rFonts w:ascii="Times" w:hAnsi="Times"/>
          <w:noProof/>
          <w:sz w:val="24"/>
          <w:szCs w:val="24"/>
        </w:rPr>
        <w:tab/>
        <w:t xml:space="preserve">Fecko, C. J.; Eaves, J. D.; Loparo, J. J.; Tokmakoff, A.; Geissler, P. L. Ultrafast Hydrogen-Bond Dynamics in the Infrared Spectroscopy of Water. </w:t>
      </w:r>
      <w:r w:rsidRPr="0040655D">
        <w:rPr>
          <w:rFonts w:ascii="Times" w:hAnsi="Times"/>
          <w:i/>
          <w:iCs/>
          <w:noProof/>
          <w:sz w:val="24"/>
          <w:szCs w:val="24"/>
        </w:rPr>
        <w:t>Science</w:t>
      </w:r>
      <w:r w:rsidRPr="0040655D">
        <w:rPr>
          <w:rFonts w:ascii="Times" w:hAnsi="Times"/>
          <w:noProof/>
          <w:sz w:val="24"/>
          <w:szCs w:val="24"/>
        </w:rPr>
        <w:t xml:space="preserve"> </w:t>
      </w:r>
      <w:r w:rsidRPr="0040655D">
        <w:rPr>
          <w:rFonts w:ascii="Times" w:hAnsi="Times"/>
          <w:b/>
          <w:bCs/>
          <w:noProof/>
          <w:sz w:val="24"/>
          <w:szCs w:val="24"/>
        </w:rPr>
        <w:t>2003</w:t>
      </w:r>
      <w:r w:rsidRPr="0040655D">
        <w:rPr>
          <w:rFonts w:ascii="Times" w:hAnsi="Times"/>
          <w:noProof/>
          <w:sz w:val="24"/>
          <w:szCs w:val="24"/>
        </w:rPr>
        <w:t xml:space="preserve">, </w:t>
      </w:r>
      <w:r w:rsidRPr="0040655D">
        <w:rPr>
          <w:rFonts w:ascii="Times" w:hAnsi="Times"/>
          <w:i/>
          <w:iCs/>
          <w:noProof/>
          <w:sz w:val="24"/>
          <w:szCs w:val="24"/>
        </w:rPr>
        <w:t>301</w:t>
      </w:r>
      <w:r w:rsidRPr="0040655D">
        <w:rPr>
          <w:rFonts w:ascii="Times" w:hAnsi="Times"/>
          <w:noProof/>
          <w:sz w:val="24"/>
          <w:szCs w:val="24"/>
        </w:rPr>
        <w:t xml:space="preserve"> (5640), 1698–1702.</w:t>
      </w:r>
    </w:p>
    <w:p w14:paraId="286FBE0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(30) </w:t>
      </w:r>
      <w:r w:rsidRPr="0040655D">
        <w:rPr>
          <w:rFonts w:ascii="Times" w:hAnsi="Times"/>
          <w:noProof/>
          <w:sz w:val="24"/>
          <w:szCs w:val="24"/>
        </w:rPr>
        <w:tab/>
        <w:t xml:space="preserve">Eaves, J. D.; Loparo, J. J.; Fecko, C. J.; Roberts, S. T.; Tokmakoff, A.; Geissler, P. L. Hydrogen Bonds in Liquid Water Are Broken Only Fleetingly. </w:t>
      </w:r>
      <w:r w:rsidRPr="0040655D">
        <w:rPr>
          <w:rFonts w:ascii="Times" w:hAnsi="Times"/>
          <w:i/>
          <w:iCs/>
          <w:noProof/>
          <w:sz w:val="24"/>
          <w:szCs w:val="24"/>
        </w:rPr>
        <w:t>Proc. Natl. Acad. Sci. U. S. A.</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102</w:t>
      </w:r>
      <w:r w:rsidRPr="0040655D">
        <w:rPr>
          <w:rFonts w:ascii="Times" w:hAnsi="Times"/>
          <w:noProof/>
          <w:sz w:val="24"/>
          <w:szCs w:val="24"/>
        </w:rPr>
        <w:t xml:space="preserve"> (37), 13019–13022.</w:t>
      </w:r>
    </w:p>
    <w:p w14:paraId="61D9830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(31) </w:t>
      </w:r>
      <w:r w:rsidRPr="0040655D">
        <w:rPr>
          <w:rFonts w:ascii="Times" w:hAnsi="Times"/>
          <w:noProof/>
          <w:sz w:val="24"/>
          <w:szCs w:val="24"/>
        </w:rPr>
        <w:tab/>
        <w:t xml:space="preserve">Gruenbaum, S. M.; Tainter, C. J.; Shi, L.; Ni, Y.; Skinner, J. L. Robustness of Frequency, Transition Dipole, and Coupling Maps for Water Vibrational Spectroscopy. </w:t>
      </w:r>
      <w:r w:rsidRPr="0040655D">
        <w:rPr>
          <w:rFonts w:ascii="Times" w:hAnsi="Times"/>
          <w:i/>
          <w:iCs/>
          <w:noProof/>
          <w:sz w:val="24"/>
          <w:szCs w:val="24"/>
        </w:rPr>
        <w:t>J. Chem. Theory Comput.</w:t>
      </w:r>
      <w:r w:rsidRPr="0040655D">
        <w:rPr>
          <w:rFonts w:ascii="Times" w:hAnsi="Times"/>
          <w:noProof/>
          <w:sz w:val="24"/>
          <w:szCs w:val="24"/>
        </w:rPr>
        <w:t xml:space="preserve"> </w:t>
      </w:r>
      <w:r w:rsidRPr="0040655D">
        <w:rPr>
          <w:rFonts w:ascii="Times" w:hAnsi="Times"/>
          <w:b/>
          <w:bCs/>
          <w:noProof/>
          <w:sz w:val="24"/>
          <w:szCs w:val="24"/>
        </w:rPr>
        <w:t>2013</w:t>
      </w:r>
      <w:r w:rsidRPr="0040655D">
        <w:rPr>
          <w:rFonts w:ascii="Times" w:hAnsi="Times"/>
          <w:noProof/>
          <w:sz w:val="24"/>
          <w:szCs w:val="24"/>
        </w:rPr>
        <w:t xml:space="preserve">, </w:t>
      </w:r>
      <w:r w:rsidRPr="0040655D">
        <w:rPr>
          <w:rFonts w:ascii="Times" w:hAnsi="Times"/>
          <w:i/>
          <w:iCs/>
          <w:noProof/>
          <w:sz w:val="24"/>
          <w:szCs w:val="24"/>
        </w:rPr>
        <w:t>9</w:t>
      </w:r>
      <w:r w:rsidRPr="0040655D">
        <w:rPr>
          <w:rFonts w:ascii="Times" w:hAnsi="Times"/>
          <w:noProof/>
          <w:sz w:val="24"/>
          <w:szCs w:val="24"/>
        </w:rPr>
        <w:t xml:space="preserve"> (7), 3109–3117.</w:t>
      </w:r>
    </w:p>
    <w:p w14:paraId="7084B31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(32) </w:t>
      </w:r>
      <w:r w:rsidRPr="0040655D">
        <w:rPr>
          <w:rFonts w:ascii="Times" w:hAnsi="Times"/>
          <w:noProof/>
          <w:sz w:val="24"/>
          <w:szCs w:val="24"/>
        </w:rPr>
        <w:tab/>
        <w:t xml:space="preserve">Jansen, T. L. C.; Auer, B. M.; Yang, M.; Skinner, J. L. Two-Dimensional Infrared Spectroscopy and Ultrafast Anisotropy Decay of Water. </w:t>
      </w:r>
      <w:r w:rsidRPr="0040655D">
        <w:rPr>
          <w:rFonts w:ascii="Times" w:hAnsi="Times"/>
          <w:i/>
          <w:iCs/>
          <w:noProof/>
          <w:sz w:val="24"/>
          <w:szCs w:val="24"/>
        </w:rPr>
        <w:t xml:space="preserve">J. Chem. Phys. J. Chem. Phys. J. </w:t>
      </w:r>
      <w:r w:rsidRPr="0040655D">
        <w:rPr>
          <w:rFonts w:ascii="Times" w:hAnsi="Times"/>
          <w:i/>
          <w:iCs/>
          <w:noProof/>
          <w:sz w:val="24"/>
          <w:szCs w:val="24"/>
        </w:rPr>
        <w:lastRenderedPageBreak/>
        <w:t>Chem. Phys. J. Chem. Phys. J. Chem. Phys. J. Chem. Phys</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1321</w:t>
      </w:r>
      <w:r w:rsidRPr="0040655D">
        <w:rPr>
          <w:rFonts w:ascii="Times" w:hAnsi="Times"/>
          <w:noProof/>
          <w:sz w:val="24"/>
          <w:szCs w:val="24"/>
        </w:rPr>
        <w:t xml:space="preserve"> (10), 224503–164301.</w:t>
      </w:r>
    </w:p>
    <w:p w14:paraId="2DD7ED8C"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(33) </w:t>
      </w:r>
      <w:r w:rsidRPr="0040655D">
        <w:rPr>
          <w:rFonts w:ascii="Times" w:hAnsi="Times"/>
          <w:noProof/>
          <w:sz w:val="24"/>
          <w:szCs w:val="24"/>
        </w:rPr>
        <w:tab/>
        <w:t xml:space="preserve">Loparo, J. J.; Roberts, S. T.; Tokmakoff, A. Multidimensional Infrared Spectroscopy of Water. I. Vibrational Dynamics in Two-Dimensional IR Line Shapes.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125</w:t>
      </w:r>
      <w:r w:rsidRPr="0040655D">
        <w:rPr>
          <w:rFonts w:ascii="Times" w:hAnsi="Times"/>
          <w:noProof/>
          <w:sz w:val="24"/>
          <w:szCs w:val="24"/>
        </w:rPr>
        <w:t xml:space="preserve"> (19), 194521.</w:t>
      </w:r>
    </w:p>
    <w:p w14:paraId="4FC0EC80"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(34) </w:t>
      </w:r>
      <w:r w:rsidRPr="0040655D">
        <w:rPr>
          <w:rFonts w:ascii="Times" w:hAnsi="Times"/>
          <w:noProof/>
          <w:sz w:val="24"/>
          <w:szCs w:val="24"/>
        </w:rPr>
        <w:tab/>
        <w:t xml:space="preserve">Loparo, J. J.; Roberts, S. T.; Tokmakoff, A. Multidimensional Infrared Spectroscopy of Water. II. Hydrogen Bond Switching Dynamics.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125</w:t>
      </w:r>
      <w:r w:rsidRPr="0040655D">
        <w:rPr>
          <w:rFonts w:ascii="Times" w:hAnsi="Times"/>
          <w:noProof/>
          <w:sz w:val="24"/>
          <w:szCs w:val="24"/>
        </w:rPr>
        <w:t xml:space="preserve"> (19), 194522.</w:t>
      </w:r>
    </w:p>
    <w:p w14:paraId="373DBFC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(35) </w:t>
      </w:r>
      <w:r w:rsidRPr="0040655D">
        <w:rPr>
          <w:rFonts w:ascii="Times" w:hAnsi="Times"/>
          <w:noProof/>
          <w:sz w:val="24"/>
          <w:szCs w:val="24"/>
        </w:rPr>
        <w:tab/>
        <w:t xml:space="preserve">Nibbering, E. T. J.; Elsaesser, T. Ultrafast Vibrational Dynamics of Hydrogen Bonds in the Condensed Phase. </w:t>
      </w:r>
      <w:r w:rsidRPr="0040655D">
        <w:rPr>
          <w:rFonts w:ascii="Times" w:hAnsi="Times"/>
          <w:i/>
          <w:iCs/>
          <w:noProof/>
          <w:sz w:val="24"/>
          <w:szCs w:val="24"/>
        </w:rPr>
        <w:t>Chem. Rev.</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104</w:t>
      </w:r>
      <w:r w:rsidRPr="0040655D">
        <w:rPr>
          <w:rFonts w:ascii="Times" w:hAnsi="Times"/>
          <w:noProof/>
          <w:sz w:val="24"/>
          <w:szCs w:val="24"/>
        </w:rPr>
        <w:t xml:space="preserve"> (4), 1887–1914.</w:t>
      </w:r>
    </w:p>
    <w:p w14:paraId="56F2B72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(36) </w:t>
      </w:r>
      <w:r w:rsidRPr="0040655D">
        <w:rPr>
          <w:rFonts w:ascii="Times" w:hAnsi="Times"/>
          <w:noProof/>
          <w:sz w:val="24"/>
          <w:szCs w:val="24"/>
        </w:rPr>
        <w:tab/>
        <w:t xml:space="preserve">Nicodemus, R. A.; Corcelli, S. A.; Skinner, J. L.; Tokmakoff, A. Collective Hydrogen Bond Reorganization in Water Studied with Temperature-Dependent Ultrafast Infrared Spectroscopy.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115</w:t>
      </w:r>
      <w:r w:rsidRPr="0040655D">
        <w:rPr>
          <w:rFonts w:ascii="Times" w:hAnsi="Times"/>
          <w:noProof/>
          <w:sz w:val="24"/>
          <w:szCs w:val="24"/>
        </w:rPr>
        <w:t xml:space="preserve"> (18), 5604–5616.</w:t>
      </w:r>
    </w:p>
    <w:p w14:paraId="3869B4D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(37) </w:t>
      </w:r>
      <w:r w:rsidRPr="0040655D">
        <w:rPr>
          <w:rFonts w:ascii="Times" w:hAnsi="Times"/>
          <w:noProof/>
          <w:sz w:val="24"/>
          <w:szCs w:val="24"/>
        </w:rPr>
        <w:tab/>
        <w:t xml:space="preserve">Nicodemus, R. A.; Ramasesha, K.; Roberts, S. T.; Tokmakoff, A. Hydrogen Bond Rearrangements in Water Probed with Temperature-Dependent 2D IR. </w:t>
      </w:r>
      <w:r w:rsidRPr="0040655D">
        <w:rPr>
          <w:rFonts w:ascii="Times" w:hAnsi="Times"/>
          <w:i/>
          <w:iCs/>
          <w:noProof/>
          <w:sz w:val="24"/>
          <w:szCs w:val="24"/>
        </w:rPr>
        <w:t>J. Phys. Chem. Lett.</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w:t>
      </w:r>
      <w:r w:rsidRPr="0040655D">
        <w:rPr>
          <w:rFonts w:ascii="Times" w:hAnsi="Times"/>
          <w:noProof/>
          <w:sz w:val="24"/>
          <w:szCs w:val="24"/>
        </w:rPr>
        <w:t xml:space="preserve"> (7), 1068–1072.</w:t>
      </w:r>
    </w:p>
    <w:p w14:paraId="4A4BECEE"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(38) </w:t>
      </w:r>
      <w:r w:rsidRPr="0040655D">
        <w:rPr>
          <w:rFonts w:ascii="Times" w:hAnsi="Times"/>
          <w:noProof/>
          <w:sz w:val="24"/>
          <w:szCs w:val="24"/>
        </w:rPr>
        <w:tab/>
        <w:t xml:space="preserve">Ramasesha, K.; Roberts, S. T.; Nicodemus, R. A.; Mandal, A.; Tokmakoff, A. Ultrafast 2D IR Anisotropy of Water Reveals Reorientation during Hydrogen-Bond Switching.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135</w:t>
      </w:r>
      <w:r w:rsidRPr="0040655D">
        <w:rPr>
          <w:rFonts w:ascii="Times" w:hAnsi="Times"/>
          <w:noProof/>
          <w:sz w:val="24"/>
          <w:szCs w:val="24"/>
        </w:rPr>
        <w:t xml:space="preserve"> (5), 12457–54509.</w:t>
      </w:r>
    </w:p>
    <w:p w14:paraId="5DCD4937"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(39) </w:t>
      </w:r>
      <w:r w:rsidRPr="0040655D">
        <w:rPr>
          <w:rFonts w:ascii="Times" w:hAnsi="Times"/>
          <w:noProof/>
          <w:sz w:val="24"/>
          <w:szCs w:val="24"/>
        </w:rPr>
        <w:tab/>
        <w:t xml:space="preserve">Roberts, S. T.; Ramasesha, K.; Tokmakoff, A. Structural Rearrangements in Water Viewed through Two-Dimensional Infrared Spectroscopy. </w:t>
      </w:r>
      <w:r w:rsidRPr="0040655D">
        <w:rPr>
          <w:rFonts w:ascii="Times" w:hAnsi="Times"/>
          <w:i/>
          <w:iCs/>
          <w:noProof/>
          <w:sz w:val="24"/>
          <w:szCs w:val="24"/>
        </w:rPr>
        <w:t>Acc. Chem. Res.</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42</w:t>
      </w:r>
      <w:r w:rsidRPr="0040655D">
        <w:rPr>
          <w:rFonts w:ascii="Times" w:hAnsi="Times"/>
          <w:noProof/>
          <w:sz w:val="24"/>
          <w:szCs w:val="24"/>
        </w:rPr>
        <w:t xml:space="preserve"> (9), 1239–1249.</w:t>
      </w:r>
    </w:p>
    <w:p w14:paraId="277EAC4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(40) </w:t>
      </w:r>
      <w:r w:rsidRPr="0040655D">
        <w:rPr>
          <w:rFonts w:ascii="Times" w:hAnsi="Times"/>
          <w:noProof/>
          <w:sz w:val="24"/>
          <w:szCs w:val="24"/>
        </w:rPr>
        <w:tab/>
        <w:t>Auer, B.; Kumar, R.; Schmidt, J. R.; Skinner, J. L. Hydrogen Bonding and Raman, IR, and 2D-IR Spectroscopy of Dilute HOD in Liquid D</w:t>
      </w:r>
      <w:r w:rsidRPr="001E0C34">
        <w:rPr>
          <w:rFonts w:ascii="Times" w:hAnsi="Times"/>
          <w:noProof/>
          <w:sz w:val="24"/>
          <w:szCs w:val="24"/>
          <w:vertAlign w:val="subscript"/>
        </w:rPr>
        <w:t>2</w:t>
      </w:r>
      <w:r w:rsidRPr="0040655D">
        <w:rPr>
          <w:rFonts w:ascii="Times" w:hAnsi="Times"/>
          <w:noProof/>
          <w:sz w:val="24"/>
          <w:szCs w:val="24"/>
        </w:rPr>
        <w:t xml:space="preserve">O. </w:t>
      </w:r>
      <w:r w:rsidRPr="0040655D">
        <w:rPr>
          <w:rFonts w:ascii="Times" w:hAnsi="Times"/>
          <w:i/>
          <w:iCs/>
          <w:noProof/>
          <w:sz w:val="24"/>
          <w:szCs w:val="24"/>
        </w:rPr>
        <w:t>Proc. Natl. Acad. Sci. USA</w:t>
      </w:r>
      <w:r w:rsidRPr="0040655D">
        <w:rPr>
          <w:rFonts w:ascii="Times" w:hAnsi="Times"/>
          <w:noProof/>
          <w:sz w:val="24"/>
          <w:szCs w:val="24"/>
        </w:rPr>
        <w:t xml:space="preserve"> </w:t>
      </w:r>
      <w:r w:rsidRPr="0040655D">
        <w:rPr>
          <w:rFonts w:ascii="Times" w:hAnsi="Times"/>
          <w:b/>
          <w:bCs/>
          <w:noProof/>
          <w:sz w:val="24"/>
          <w:szCs w:val="24"/>
        </w:rPr>
        <w:t>2007</w:t>
      </w:r>
      <w:r w:rsidRPr="0040655D">
        <w:rPr>
          <w:rFonts w:ascii="Times" w:hAnsi="Times"/>
          <w:noProof/>
          <w:sz w:val="24"/>
          <w:szCs w:val="24"/>
        </w:rPr>
        <w:t xml:space="preserve">, </w:t>
      </w:r>
      <w:r w:rsidRPr="0040655D">
        <w:rPr>
          <w:rFonts w:ascii="Times" w:hAnsi="Times"/>
          <w:i/>
          <w:iCs/>
          <w:noProof/>
          <w:sz w:val="24"/>
          <w:szCs w:val="24"/>
        </w:rPr>
        <w:lastRenderedPageBreak/>
        <w:t>104</w:t>
      </w:r>
      <w:r w:rsidRPr="0040655D">
        <w:rPr>
          <w:rFonts w:ascii="Times" w:hAnsi="Times"/>
          <w:noProof/>
          <w:sz w:val="24"/>
          <w:szCs w:val="24"/>
        </w:rPr>
        <w:t xml:space="preserve"> (36), 14215–14220.</w:t>
      </w:r>
    </w:p>
    <w:p w14:paraId="41A31B5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(41) </w:t>
      </w:r>
      <w:r w:rsidRPr="0040655D">
        <w:rPr>
          <w:rFonts w:ascii="Times" w:hAnsi="Times"/>
          <w:noProof/>
          <w:sz w:val="24"/>
          <w:szCs w:val="24"/>
        </w:rPr>
        <w:tab/>
        <w:t xml:space="preserve">Auer, B. M.; Skinner, J. L. IR and Raman Spectra of Liquid Water: Theory and Interpretation.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2008</w:t>
      </w:r>
      <w:r w:rsidRPr="0040655D">
        <w:rPr>
          <w:rFonts w:ascii="Times" w:hAnsi="Times"/>
          <w:noProof/>
          <w:sz w:val="24"/>
          <w:szCs w:val="24"/>
        </w:rPr>
        <w:t xml:space="preserve">, </w:t>
      </w:r>
      <w:r w:rsidRPr="0040655D">
        <w:rPr>
          <w:rFonts w:ascii="Times" w:hAnsi="Times"/>
          <w:i/>
          <w:iCs/>
          <w:noProof/>
          <w:sz w:val="24"/>
          <w:szCs w:val="24"/>
        </w:rPr>
        <w:t>128</w:t>
      </w:r>
      <w:r w:rsidRPr="0040655D">
        <w:rPr>
          <w:rFonts w:ascii="Times" w:hAnsi="Times"/>
          <w:noProof/>
          <w:sz w:val="24"/>
          <w:szCs w:val="24"/>
        </w:rPr>
        <w:t xml:space="preserve"> (22), 224511.</w:t>
      </w:r>
    </w:p>
    <w:p w14:paraId="295BED3C" w14:textId="6F953E53"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(42) </w:t>
      </w:r>
      <w:r w:rsidRPr="0040655D">
        <w:rPr>
          <w:rFonts w:ascii="Times" w:hAnsi="Times"/>
          <w:noProof/>
          <w:sz w:val="24"/>
          <w:szCs w:val="24"/>
        </w:rPr>
        <w:tab/>
        <w:t>Corcelli, S. A.; Lawrence, C. P.; Skinner, J. L. Combined Electronic Structure/molecular Dynamics Approach for Ultrafast Infrared Spectroscopy of Dilute HOD in Liquid H</w:t>
      </w:r>
      <w:r w:rsidR="00F2687A" w:rsidRPr="001E0C34">
        <w:rPr>
          <w:rFonts w:ascii="Times" w:hAnsi="Times"/>
          <w:noProof/>
          <w:sz w:val="24"/>
          <w:szCs w:val="24"/>
          <w:vertAlign w:val="subscript"/>
        </w:rPr>
        <w:t>2</w:t>
      </w:r>
      <w:r w:rsidRPr="0040655D">
        <w:rPr>
          <w:rFonts w:ascii="Times" w:hAnsi="Times"/>
          <w:noProof/>
          <w:sz w:val="24"/>
          <w:szCs w:val="24"/>
        </w:rPr>
        <w:t>O and D</w:t>
      </w:r>
      <w:r w:rsidR="00F2687A" w:rsidRPr="001E0C34">
        <w:rPr>
          <w:rFonts w:ascii="Times" w:hAnsi="Times"/>
          <w:noProof/>
          <w:sz w:val="24"/>
          <w:szCs w:val="24"/>
          <w:vertAlign w:val="subscript"/>
        </w:rPr>
        <w:t>2</w:t>
      </w:r>
      <w:r w:rsidRPr="0040655D">
        <w:rPr>
          <w:rFonts w:ascii="Times" w:hAnsi="Times"/>
          <w:noProof/>
          <w:sz w:val="24"/>
          <w:szCs w:val="24"/>
        </w:rPr>
        <w:t xml:space="preserve">O.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120</w:t>
      </w:r>
      <w:r w:rsidRPr="0040655D">
        <w:rPr>
          <w:rFonts w:ascii="Times" w:hAnsi="Times"/>
          <w:noProof/>
          <w:sz w:val="24"/>
          <w:szCs w:val="24"/>
        </w:rPr>
        <w:t xml:space="preserve"> (17), 8107–8117.</w:t>
      </w:r>
    </w:p>
    <w:p w14:paraId="46A8E579" w14:textId="4B84EEC9"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(43) </w:t>
      </w:r>
      <w:r w:rsidRPr="0040655D">
        <w:rPr>
          <w:rFonts w:ascii="Times" w:hAnsi="Times"/>
          <w:noProof/>
          <w:sz w:val="24"/>
          <w:szCs w:val="24"/>
        </w:rPr>
        <w:tab/>
        <w:t>Hayashi, T.; la Cour Jansen, T.; Zhuang, W.; Mukamel, S. Collective Solvent Coordinates for the Infrared Spectrum of HOD in D</w:t>
      </w:r>
      <w:r w:rsidR="00F2687A" w:rsidRPr="001E0C34">
        <w:rPr>
          <w:rFonts w:ascii="Times" w:hAnsi="Times"/>
          <w:noProof/>
          <w:sz w:val="24"/>
          <w:szCs w:val="24"/>
          <w:vertAlign w:val="subscript"/>
        </w:rPr>
        <w:t>2</w:t>
      </w:r>
      <w:r w:rsidRPr="0040655D">
        <w:rPr>
          <w:rFonts w:ascii="Times" w:hAnsi="Times"/>
          <w:noProof/>
          <w:sz w:val="24"/>
          <w:szCs w:val="24"/>
        </w:rPr>
        <w:t xml:space="preserve">O Based on an </w:t>
      </w:r>
      <w:r w:rsidRPr="001E0C34">
        <w:rPr>
          <w:rFonts w:ascii="Times" w:hAnsi="Times"/>
          <w:i/>
          <w:noProof/>
          <w:sz w:val="24"/>
          <w:szCs w:val="24"/>
        </w:rPr>
        <w:t>Ab Initio</w:t>
      </w:r>
      <w:r w:rsidRPr="0040655D">
        <w:rPr>
          <w:rFonts w:ascii="Times" w:hAnsi="Times"/>
          <w:noProof/>
          <w:sz w:val="24"/>
          <w:szCs w:val="24"/>
        </w:rPr>
        <w:t xml:space="preserve"> Electrostatic Map. </w:t>
      </w:r>
      <w:r w:rsidRPr="0040655D">
        <w:rPr>
          <w:rFonts w:ascii="Times" w:hAnsi="Times"/>
          <w:i/>
          <w:iCs/>
          <w:noProof/>
          <w:sz w:val="24"/>
          <w:szCs w:val="24"/>
        </w:rPr>
        <w:t>J. Phys. Chem. A</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109</w:t>
      </w:r>
      <w:r w:rsidRPr="0040655D">
        <w:rPr>
          <w:rFonts w:ascii="Times" w:hAnsi="Times"/>
          <w:noProof/>
          <w:sz w:val="24"/>
          <w:szCs w:val="24"/>
        </w:rPr>
        <w:t xml:space="preserve"> (1), 64–82.</w:t>
      </w:r>
    </w:p>
    <w:p w14:paraId="5878222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(44) </w:t>
      </w:r>
      <w:r w:rsidRPr="0040655D">
        <w:rPr>
          <w:rFonts w:ascii="Times" w:hAnsi="Times"/>
          <w:noProof/>
          <w:sz w:val="24"/>
          <w:szCs w:val="24"/>
        </w:rPr>
        <w:tab/>
        <w:t xml:space="preserve">Jansen, T. L. C.; Cringus, D.; Pshenichnikov, M. S. Dissimilar Dynamics of Coupled Water Vibrations. </w:t>
      </w:r>
      <w:r w:rsidRPr="0040655D">
        <w:rPr>
          <w:rFonts w:ascii="Times" w:hAnsi="Times"/>
          <w:i/>
          <w:iCs/>
          <w:noProof/>
          <w:sz w:val="24"/>
          <w:szCs w:val="24"/>
        </w:rPr>
        <w:t>J. Phys. Chem. A</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113</w:t>
      </w:r>
      <w:r w:rsidRPr="0040655D">
        <w:rPr>
          <w:rFonts w:ascii="Times" w:hAnsi="Times"/>
          <w:noProof/>
          <w:sz w:val="24"/>
          <w:szCs w:val="24"/>
        </w:rPr>
        <w:t xml:space="preserve"> (22), 6260–6265.</w:t>
      </w:r>
    </w:p>
    <w:p w14:paraId="13C33226" w14:textId="45C97FF1"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(45) </w:t>
      </w:r>
      <w:r w:rsidRPr="0040655D">
        <w:rPr>
          <w:rFonts w:ascii="Times" w:hAnsi="Times"/>
          <w:noProof/>
          <w:sz w:val="24"/>
          <w:szCs w:val="24"/>
        </w:rPr>
        <w:tab/>
        <w:t>Li, F.; Skinner, J. L. Infrared and Raman Line Shapes for Ice I</w:t>
      </w:r>
      <w:r w:rsidRPr="001E0C34">
        <w:rPr>
          <w:rFonts w:ascii="Times" w:hAnsi="Times"/>
          <w:noProof/>
          <w:sz w:val="24"/>
          <w:szCs w:val="24"/>
          <w:vertAlign w:val="subscript"/>
        </w:rPr>
        <w:t>h</w:t>
      </w:r>
      <w:r w:rsidRPr="0040655D">
        <w:rPr>
          <w:rFonts w:ascii="Times" w:hAnsi="Times"/>
          <w:noProof/>
          <w:sz w:val="24"/>
          <w:szCs w:val="24"/>
        </w:rPr>
        <w:t>. II. H</w:t>
      </w:r>
      <w:r w:rsidRPr="001E0C34">
        <w:rPr>
          <w:rFonts w:ascii="Times" w:hAnsi="Times"/>
          <w:noProof/>
          <w:sz w:val="24"/>
          <w:szCs w:val="24"/>
          <w:vertAlign w:val="subscript"/>
        </w:rPr>
        <w:t>2</w:t>
      </w:r>
      <w:r w:rsidRPr="0040655D">
        <w:rPr>
          <w:rFonts w:ascii="Times" w:hAnsi="Times"/>
          <w:noProof/>
          <w:sz w:val="24"/>
          <w:szCs w:val="24"/>
        </w:rPr>
        <w:t>O and D</w:t>
      </w:r>
      <w:r w:rsidRPr="001E0C34">
        <w:rPr>
          <w:rFonts w:ascii="Times" w:hAnsi="Times"/>
          <w:noProof/>
          <w:sz w:val="24"/>
          <w:szCs w:val="24"/>
          <w:vertAlign w:val="subscript"/>
        </w:rPr>
        <w:t>2</w:t>
      </w:r>
      <w:r w:rsidRPr="0040655D">
        <w:rPr>
          <w:rFonts w:ascii="Times" w:hAnsi="Times"/>
          <w:noProof/>
          <w:sz w:val="24"/>
          <w:szCs w:val="24"/>
        </w:rPr>
        <w:t xml:space="preserve">O.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133</w:t>
      </w:r>
      <w:r w:rsidRPr="0040655D">
        <w:rPr>
          <w:rFonts w:ascii="Times" w:hAnsi="Times"/>
          <w:noProof/>
          <w:sz w:val="24"/>
          <w:szCs w:val="24"/>
        </w:rPr>
        <w:t xml:space="preserve"> (24), 244504–244504.</w:t>
      </w:r>
    </w:p>
    <w:p w14:paraId="4267989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(46) </w:t>
      </w:r>
      <w:r w:rsidRPr="0040655D">
        <w:rPr>
          <w:rFonts w:ascii="Times" w:hAnsi="Times"/>
          <w:noProof/>
          <w:sz w:val="24"/>
          <w:szCs w:val="24"/>
        </w:rPr>
        <w:tab/>
        <w:t xml:space="preserve">Lin, Y. S.; Li, G. De; Mao, S. P.; Chai, J. Da. Long-Range Corrected Hybrid Density Functionals with Improved Dispersion Corrections. </w:t>
      </w:r>
      <w:r w:rsidRPr="0040655D">
        <w:rPr>
          <w:rFonts w:ascii="Times" w:hAnsi="Times"/>
          <w:i/>
          <w:iCs/>
          <w:noProof/>
          <w:sz w:val="24"/>
          <w:szCs w:val="24"/>
        </w:rPr>
        <w:t>J. Chem. Theory Comput.</w:t>
      </w:r>
      <w:r w:rsidRPr="0040655D">
        <w:rPr>
          <w:rFonts w:ascii="Times" w:hAnsi="Times"/>
          <w:noProof/>
          <w:sz w:val="24"/>
          <w:szCs w:val="24"/>
        </w:rPr>
        <w:t xml:space="preserve"> </w:t>
      </w:r>
      <w:r w:rsidRPr="0040655D">
        <w:rPr>
          <w:rFonts w:ascii="Times" w:hAnsi="Times"/>
          <w:b/>
          <w:bCs/>
          <w:noProof/>
          <w:sz w:val="24"/>
          <w:szCs w:val="24"/>
        </w:rPr>
        <w:t>2013</w:t>
      </w:r>
      <w:r w:rsidRPr="0040655D">
        <w:rPr>
          <w:rFonts w:ascii="Times" w:hAnsi="Times"/>
          <w:noProof/>
          <w:sz w:val="24"/>
          <w:szCs w:val="24"/>
        </w:rPr>
        <w:t xml:space="preserve">, </w:t>
      </w:r>
      <w:r w:rsidRPr="0040655D">
        <w:rPr>
          <w:rFonts w:ascii="Times" w:hAnsi="Times"/>
          <w:i/>
          <w:iCs/>
          <w:noProof/>
          <w:sz w:val="24"/>
          <w:szCs w:val="24"/>
        </w:rPr>
        <w:t>9</w:t>
      </w:r>
      <w:r w:rsidRPr="0040655D">
        <w:rPr>
          <w:rFonts w:ascii="Times" w:hAnsi="Times"/>
          <w:noProof/>
          <w:sz w:val="24"/>
          <w:szCs w:val="24"/>
        </w:rPr>
        <w:t xml:space="preserve"> (1), 263–272.</w:t>
      </w:r>
    </w:p>
    <w:p w14:paraId="1B54FECB"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(47) </w:t>
      </w:r>
      <w:r w:rsidRPr="0040655D">
        <w:rPr>
          <w:rFonts w:ascii="Times" w:hAnsi="Times"/>
          <w:noProof/>
          <w:sz w:val="24"/>
          <w:szCs w:val="24"/>
        </w:rPr>
        <w:tab/>
        <w:t xml:space="preserve">Lin, Y. S.; Auer, B. M.; Skinner, J. L. Water Structure, Dynamics, and Vibrational Spectroscopy in Sodium Bromide Solutions.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131</w:t>
      </w:r>
      <w:r w:rsidRPr="0040655D">
        <w:rPr>
          <w:rFonts w:ascii="Times" w:hAnsi="Times"/>
          <w:noProof/>
          <w:sz w:val="24"/>
          <w:szCs w:val="24"/>
        </w:rPr>
        <w:t xml:space="preserve"> (14), 144511.</w:t>
      </w:r>
    </w:p>
    <w:p w14:paraId="26BF7ED9"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(48) </w:t>
      </w:r>
      <w:r w:rsidRPr="0040655D">
        <w:rPr>
          <w:rFonts w:ascii="Times" w:hAnsi="Times"/>
          <w:noProof/>
          <w:sz w:val="24"/>
          <w:szCs w:val="24"/>
        </w:rPr>
        <w:tab/>
        <w:t xml:space="preserve">Paarmann, A.; Hayashi, T.; Mukamel, S.; Miller, R. J. D. Nonlinear Response of Vibrational Excitons: Simulating the Two-Dimensional Infrared Spectrum of Liquid Water.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130</w:t>
      </w:r>
      <w:r w:rsidRPr="0040655D">
        <w:rPr>
          <w:rFonts w:ascii="Times" w:hAnsi="Times"/>
          <w:noProof/>
          <w:sz w:val="24"/>
          <w:szCs w:val="24"/>
        </w:rPr>
        <w:t xml:space="preserve"> (20), 204110.</w:t>
      </w:r>
    </w:p>
    <w:p w14:paraId="1B722127"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(49) </w:t>
      </w:r>
      <w:r w:rsidRPr="0040655D">
        <w:rPr>
          <w:rFonts w:ascii="Times" w:hAnsi="Times"/>
          <w:noProof/>
          <w:sz w:val="24"/>
          <w:szCs w:val="24"/>
        </w:rPr>
        <w:tab/>
        <w:t xml:space="preserve">Pieniazek, P. A.; Lin, Y.-S.; Chowdhary, J.; Ladanyi, B. M.; Skinner, J. L. Vibrational Spectroscopy and Dynamics of Water Confined inside Reverse Micelles.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lastRenderedPageBreak/>
        <w:t>2009</w:t>
      </w:r>
      <w:r w:rsidRPr="0040655D">
        <w:rPr>
          <w:rFonts w:ascii="Times" w:hAnsi="Times"/>
          <w:noProof/>
          <w:sz w:val="24"/>
          <w:szCs w:val="24"/>
        </w:rPr>
        <w:t xml:space="preserve">, </w:t>
      </w:r>
      <w:r w:rsidRPr="0040655D">
        <w:rPr>
          <w:rFonts w:ascii="Times" w:hAnsi="Times"/>
          <w:i/>
          <w:iCs/>
          <w:noProof/>
          <w:sz w:val="24"/>
          <w:szCs w:val="24"/>
        </w:rPr>
        <w:t>113</w:t>
      </w:r>
      <w:r w:rsidRPr="0040655D">
        <w:rPr>
          <w:rFonts w:ascii="Times" w:hAnsi="Times"/>
          <w:noProof/>
          <w:sz w:val="24"/>
          <w:szCs w:val="24"/>
        </w:rPr>
        <w:t xml:space="preserve"> (45), 15017–15028.</w:t>
      </w:r>
    </w:p>
    <w:p w14:paraId="046E923D"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(50) </w:t>
      </w:r>
      <w:r w:rsidRPr="0040655D">
        <w:rPr>
          <w:rFonts w:ascii="Times" w:hAnsi="Times"/>
          <w:noProof/>
          <w:sz w:val="24"/>
          <w:szCs w:val="24"/>
        </w:rPr>
        <w:tab/>
        <w:t>Shi, L.; Gruenbaum, S. M.; Skinner, J. L. Interpretation of IR and Raman Line Shapes for H</w:t>
      </w:r>
      <w:r w:rsidRPr="001E0C34">
        <w:rPr>
          <w:rFonts w:ascii="Times" w:hAnsi="Times"/>
          <w:noProof/>
          <w:sz w:val="24"/>
          <w:szCs w:val="24"/>
          <w:vertAlign w:val="subscript"/>
        </w:rPr>
        <w:t>2</w:t>
      </w:r>
      <w:r w:rsidRPr="0040655D">
        <w:rPr>
          <w:rFonts w:ascii="Times" w:hAnsi="Times"/>
          <w:noProof/>
          <w:sz w:val="24"/>
          <w:szCs w:val="24"/>
        </w:rPr>
        <w:t>O and D</w:t>
      </w:r>
      <w:r w:rsidRPr="001E0C34">
        <w:rPr>
          <w:rFonts w:ascii="Times" w:hAnsi="Times"/>
          <w:noProof/>
          <w:sz w:val="24"/>
          <w:szCs w:val="24"/>
          <w:vertAlign w:val="subscript"/>
        </w:rPr>
        <w:t>2</w:t>
      </w:r>
      <w:r w:rsidRPr="0040655D">
        <w:rPr>
          <w:rFonts w:ascii="Times" w:hAnsi="Times"/>
          <w:noProof/>
          <w:sz w:val="24"/>
          <w:szCs w:val="24"/>
        </w:rPr>
        <w:t>O Ice I</w:t>
      </w:r>
      <w:r w:rsidRPr="001E0C34">
        <w:rPr>
          <w:rFonts w:ascii="Times" w:hAnsi="Times"/>
          <w:noProof/>
          <w:sz w:val="24"/>
          <w:szCs w:val="24"/>
          <w:vertAlign w:val="subscript"/>
        </w:rPr>
        <w:t>h</w:t>
      </w:r>
      <w:r w:rsidRPr="0040655D">
        <w:rPr>
          <w:rFonts w:ascii="Times" w:hAnsi="Times"/>
          <w:noProof/>
          <w:sz w:val="24"/>
          <w:szCs w:val="24"/>
        </w:rPr>
        <w:t xml:space="preserve">.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116</w:t>
      </w:r>
      <w:r w:rsidRPr="0040655D">
        <w:rPr>
          <w:rFonts w:ascii="Times" w:hAnsi="Times"/>
          <w:noProof/>
          <w:sz w:val="24"/>
          <w:szCs w:val="24"/>
        </w:rPr>
        <w:t xml:space="preserve"> (47), 13821–13830.</w:t>
      </w:r>
    </w:p>
    <w:p w14:paraId="20ECE310" w14:textId="05089A79"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(51) </w:t>
      </w:r>
      <w:r w:rsidRPr="0040655D">
        <w:rPr>
          <w:rFonts w:ascii="Times" w:hAnsi="Times"/>
          <w:noProof/>
          <w:sz w:val="24"/>
          <w:szCs w:val="24"/>
        </w:rPr>
        <w:tab/>
        <w:t xml:space="preserve">Skinner, J.; Auer, B.; Lin, Y. Vibrational Line Shapes, Spectral Diffusion, and Hydrogen Bonding in Liquid Water. </w:t>
      </w:r>
      <w:r w:rsidRPr="0040655D">
        <w:rPr>
          <w:rFonts w:ascii="Times" w:hAnsi="Times"/>
          <w:i/>
          <w:iCs/>
          <w:noProof/>
          <w:sz w:val="24"/>
          <w:szCs w:val="24"/>
        </w:rPr>
        <w:t>Adv</w:t>
      </w:r>
      <w:r w:rsidR="00F2687A">
        <w:rPr>
          <w:rFonts w:ascii="Times" w:hAnsi="Times"/>
          <w:i/>
          <w:iCs/>
          <w:noProof/>
          <w:sz w:val="24"/>
          <w:szCs w:val="24"/>
        </w:rPr>
        <w:t>.</w:t>
      </w:r>
      <w:r w:rsidRPr="0040655D">
        <w:rPr>
          <w:rFonts w:ascii="Times" w:hAnsi="Times"/>
          <w:i/>
          <w:iCs/>
          <w:noProof/>
          <w:sz w:val="24"/>
          <w:szCs w:val="24"/>
        </w:rPr>
        <w:t xml:space="preserve"> </w:t>
      </w:r>
      <w:r w:rsidR="00F2687A" w:rsidRPr="0040655D">
        <w:rPr>
          <w:rFonts w:ascii="Times" w:hAnsi="Times"/>
          <w:i/>
          <w:iCs/>
          <w:noProof/>
          <w:sz w:val="24"/>
          <w:szCs w:val="24"/>
        </w:rPr>
        <w:t>Chem</w:t>
      </w:r>
      <w:r w:rsidR="00F2687A">
        <w:rPr>
          <w:rFonts w:ascii="Times" w:hAnsi="Times"/>
          <w:i/>
          <w:iCs/>
          <w:noProof/>
          <w:sz w:val="24"/>
          <w:szCs w:val="24"/>
        </w:rPr>
        <w:t>.</w:t>
      </w:r>
      <w:r w:rsidR="00F2687A" w:rsidRPr="0040655D">
        <w:rPr>
          <w:rFonts w:ascii="Times" w:hAnsi="Times"/>
          <w:i/>
          <w:iCs/>
          <w:noProof/>
          <w:sz w:val="24"/>
          <w:szCs w:val="24"/>
        </w:rPr>
        <w:t xml:space="preserve"> Phys</w:t>
      </w:r>
      <w:r w:rsidR="00F2687A">
        <w:rPr>
          <w:rFonts w:ascii="Times" w:hAnsi="Times"/>
          <w:i/>
          <w:iCs/>
          <w:noProof/>
          <w:sz w:val="24"/>
          <w:szCs w:val="24"/>
        </w:rPr>
        <w:t xml:space="preserve">. </w:t>
      </w:r>
      <w:r w:rsidRPr="0040655D">
        <w:rPr>
          <w:rFonts w:ascii="Times" w:hAnsi="Times"/>
          <w:noProof/>
          <w:sz w:val="24"/>
          <w:szCs w:val="24"/>
        </w:rPr>
        <w:t xml:space="preserve"> </w:t>
      </w:r>
      <w:r w:rsidRPr="001E0C34">
        <w:rPr>
          <w:rFonts w:ascii="Times" w:hAnsi="Times"/>
          <w:b/>
          <w:noProof/>
          <w:sz w:val="24"/>
          <w:szCs w:val="24"/>
        </w:rPr>
        <w:t>2009</w:t>
      </w:r>
      <w:r w:rsidR="00F2687A">
        <w:rPr>
          <w:rFonts w:ascii="Times" w:hAnsi="Times"/>
          <w:noProof/>
          <w:sz w:val="24"/>
          <w:szCs w:val="24"/>
        </w:rPr>
        <w:t>,</w:t>
      </w:r>
      <w:r w:rsidRPr="0040655D">
        <w:rPr>
          <w:rFonts w:ascii="Times" w:hAnsi="Times"/>
          <w:noProof/>
          <w:sz w:val="24"/>
          <w:szCs w:val="24"/>
        </w:rPr>
        <w:t xml:space="preserve"> </w:t>
      </w:r>
      <w:r w:rsidRPr="001E0C34">
        <w:rPr>
          <w:rFonts w:ascii="Times" w:hAnsi="Times"/>
          <w:i/>
          <w:noProof/>
          <w:sz w:val="24"/>
          <w:szCs w:val="24"/>
        </w:rPr>
        <w:t>142</w:t>
      </w:r>
      <w:r w:rsidRPr="0040655D">
        <w:rPr>
          <w:rFonts w:ascii="Times" w:hAnsi="Times"/>
          <w:noProof/>
          <w:sz w:val="24"/>
          <w:szCs w:val="24"/>
        </w:rPr>
        <w:t>, 59.</w:t>
      </w:r>
    </w:p>
    <w:p w14:paraId="3ACF996E"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(52) </w:t>
      </w:r>
      <w:r w:rsidRPr="0040655D">
        <w:rPr>
          <w:rFonts w:ascii="Times" w:hAnsi="Times"/>
          <w:noProof/>
          <w:sz w:val="24"/>
          <w:szCs w:val="24"/>
        </w:rPr>
        <w:tab/>
        <w:t xml:space="preserve">Tainter, C. J.; Skinner, J. L. The Water Hexamer: Three-Body Interactions, Structures, Energetics, and OH-Stretch Spectroscopy at Finite Temperature.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137</w:t>
      </w:r>
      <w:r w:rsidRPr="0040655D">
        <w:rPr>
          <w:rFonts w:ascii="Times" w:hAnsi="Times"/>
          <w:noProof/>
          <w:sz w:val="24"/>
          <w:szCs w:val="24"/>
        </w:rPr>
        <w:t xml:space="preserve"> (10), 2351–104304.</w:t>
      </w:r>
    </w:p>
    <w:p w14:paraId="493DE8C7" w14:textId="361AD2E6"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(53) </w:t>
      </w:r>
      <w:r w:rsidRPr="0040655D">
        <w:rPr>
          <w:rFonts w:ascii="Times" w:hAnsi="Times"/>
          <w:noProof/>
          <w:sz w:val="24"/>
          <w:szCs w:val="24"/>
        </w:rPr>
        <w:tab/>
        <w:t xml:space="preserve">Yang, M.; Skinner, J. L. Time-Averaging Approximation in the Interaction Picture: Absorption Line Shapes for Coupled Chromophores with Application to Liquid Water.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135</w:t>
      </w:r>
      <w:r w:rsidRPr="0040655D">
        <w:rPr>
          <w:rFonts w:ascii="Times" w:hAnsi="Times"/>
          <w:noProof/>
          <w:sz w:val="24"/>
          <w:szCs w:val="24"/>
        </w:rPr>
        <w:t xml:space="preserve"> (15), 154114.</w:t>
      </w:r>
    </w:p>
    <w:p w14:paraId="6717EFA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(54) </w:t>
      </w:r>
      <w:r w:rsidRPr="0040655D">
        <w:rPr>
          <w:rFonts w:ascii="Times" w:hAnsi="Times"/>
          <w:noProof/>
          <w:sz w:val="24"/>
          <w:szCs w:val="24"/>
        </w:rPr>
        <w:tab/>
        <w:t>Laage, D.; Hynes, J. T. Do More Strongly Hydrogen-Bonded Water Molecules Reorient More Slowly</w:t>
      </w:r>
      <w:r w:rsidRPr="0040655D">
        <w:rPr>
          <w:rFonts w:ascii="Lucida Grande" w:hAnsi="Lucida Grande" w:cs="Lucida Grande"/>
          <w:noProof/>
          <w:sz w:val="24"/>
          <w:szCs w:val="24"/>
        </w:rPr>
        <w:t> </w:t>
      </w:r>
      <w:r w:rsidRPr="0040655D">
        <w:rPr>
          <w:rFonts w:ascii="Times" w:hAnsi="Times"/>
          <w:noProof/>
          <w:sz w:val="24"/>
          <w:szCs w:val="24"/>
        </w:rPr>
        <w:t xml:space="preserve">? </w:t>
      </w:r>
      <w:r w:rsidRPr="0040655D">
        <w:rPr>
          <w:rFonts w:ascii="Times" w:hAnsi="Times"/>
          <w:i/>
          <w:iCs/>
          <w:noProof/>
          <w:sz w:val="24"/>
          <w:szCs w:val="24"/>
        </w:rPr>
        <w:t>Chem. Phys. Lett.</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433</w:t>
      </w:r>
      <w:r w:rsidRPr="0040655D">
        <w:rPr>
          <w:rFonts w:ascii="Times" w:hAnsi="Times"/>
          <w:noProof/>
          <w:sz w:val="24"/>
          <w:szCs w:val="24"/>
        </w:rPr>
        <w:t xml:space="preserve"> (1–3), 80–85.</w:t>
      </w:r>
    </w:p>
    <w:p w14:paraId="1C5115C9"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(55) </w:t>
      </w:r>
      <w:r w:rsidRPr="0040655D">
        <w:rPr>
          <w:rFonts w:ascii="Times" w:hAnsi="Times"/>
          <w:noProof/>
          <w:sz w:val="24"/>
          <w:szCs w:val="24"/>
        </w:rPr>
        <w:tab/>
        <w:t xml:space="preserve">Laage, D. A Molecular Jump Mechanism of Water Reorientation. </w:t>
      </w:r>
      <w:r w:rsidRPr="0040655D">
        <w:rPr>
          <w:rFonts w:ascii="Times" w:hAnsi="Times"/>
          <w:i/>
          <w:iCs/>
          <w:noProof/>
          <w:sz w:val="24"/>
          <w:szCs w:val="24"/>
        </w:rPr>
        <w:t>Science</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311</w:t>
      </w:r>
      <w:r w:rsidRPr="0040655D">
        <w:rPr>
          <w:rFonts w:ascii="Times" w:hAnsi="Times"/>
          <w:noProof/>
          <w:sz w:val="24"/>
          <w:szCs w:val="24"/>
        </w:rPr>
        <w:t xml:space="preserve"> (5762), 832–835.</w:t>
      </w:r>
    </w:p>
    <w:p w14:paraId="6DBD8420"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(56) </w:t>
      </w:r>
      <w:r w:rsidRPr="0040655D">
        <w:rPr>
          <w:rFonts w:ascii="Times" w:hAnsi="Times"/>
          <w:noProof/>
          <w:sz w:val="24"/>
          <w:szCs w:val="24"/>
        </w:rPr>
        <w:tab/>
        <w:t xml:space="preserve">Laage, D.; Hynes, J. T. On the Molecular Mechanism of Water Reorientation.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2008</w:t>
      </w:r>
      <w:r w:rsidRPr="0040655D">
        <w:rPr>
          <w:rFonts w:ascii="Times" w:hAnsi="Times"/>
          <w:noProof/>
          <w:sz w:val="24"/>
          <w:szCs w:val="24"/>
        </w:rPr>
        <w:t xml:space="preserve">, </w:t>
      </w:r>
      <w:r w:rsidRPr="0040655D">
        <w:rPr>
          <w:rFonts w:ascii="Times" w:hAnsi="Times"/>
          <w:i/>
          <w:iCs/>
          <w:noProof/>
          <w:sz w:val="24"/>
          <w:szCs w:val="24"/>
        </w:rPr>
        <w:t>112</w:t>
      </w:r>
      <w:r w:rsidRPr="0040655D">
        <w:rPr>
          <w:rFonts w:ascii="Times" w:hAnsi="Times"/>
          <w:noProof/>
          <w:sz w:val="24"/>
          <w:szCs w:val="24"/>
        </w:rPr>
        <w:t xml:space="preserve"> (45), 14230–14242.</w:t>
      </w:r>
    </w:p>
    <w:p w14:paraId="1A82C41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(57) </w:t>
      </w:r>
      <w:r w:rsidRPr="0040655D">
        <w:rPr>
          <w:rFonts w:ascii="Times" w:hAnsi="Times"/>
          <w:noProof/>
          <w:sz w:val="24"/>
          <w:szCs w:val="24"/>
        </w:rPr>
        <w:tab/>
        <w:t xml:space="preserve">Laage, D.; Stirnemann, G.; Hynes, J. T. Water Jump Reorientation and Ultrafast Vibrational Spectroscopy. </w:t>
      </w:r>
      <w:r w:rsidRPr="0040655D">
        <w:rPr>
          <w:rFonts w:ascii="Times" w:hAnsi="Times"/>
          <w:i/>
          <w:iCs/>
          <w:noProof/>
          <w:sz w:val="24"/>
          <w:szCs w:val="24"/>
        </w:rPr>
        <w:t>J. Photochem. Photobiol. A Chem.</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234</w:t>
      </w:r>
      <w:r w:rsidRPr="0040655D">
        <w:rPr>
          <w:rFonts w:ascii="Times" w:hAnsi="Times"/>
          <w:noProof/>
          <w:sz w:val="24"/>
          <w:szCs w:val="24"/>
        </w:rPr>
        <w:t>, 75–82.</w:t>
      </w:r>
    </w:p>
    <w:p w14:paraId="25A9D251"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(58) </w:t>
      </w:r>
      <w:r w:rsidRPr="0040655D">
        <w:rPr>
          <w:rFonts w:ascii="Times" w:hAnsi="Times"/>
          <w:noProof/>
          <w:sz w:val="24"/>
          <w:szCs w:val="24"/>
        </w:rPr>
        <w:tab/>
        <w:t xml:space="preserve">Laage, D.; Stirnemann, G.; Sterpone, F.; Hynes, J. T. Water Jump Reorientation: From Theoretical Prediction to Experimental Observation. </w:t>
      </w:r>
      <w:r w:rsidRPr="0040655D">
        <w:rPr>
          <w:rFonts w:ascii="Times" w:hAnsi="Times"/>
          <w:i/>
          <w:iCs/>
          <w:noProof/>
          <w:sz w:val="24"/>
          <w:szCs w:val="24"/>
        </w:rPr>
        <w:t>Acc. Chem. Res.</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45</w:t>
      </w:r>
      <w:r w:rsidRPr="0040655D">
        <w:rPr>
          <w:rFonts w:ascii="Times" w:hAnsi="Times"/>
          <w:noProof/>
          <w:sz w:val="24"/>
          <w:szCs w:val="24"/>
        </w:rPr>
        <w:t xml:space="preserve"> (1), 53–62.</w:t>
      </w:r>
    </w:p>
    <w:p w14:paraId="7EF64217"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(59) </w:t>
      </w:r>
      <w:r w:rsidRPr="0040655D">
        <w:rPr>
          <w:rFonts w:ascii="Times" w:hAnsi="Times"/>
          <w:noProof/>
          <w:sz w:val="24"/>
          <w:szCs w:val="24"/>
        </w:rPr>
        <w:tab/>
        <w:t xml:space="preserve">Smith, J. D.; Cappa, C. D.; Wilson, K. R.; Cohen, R. C.; Geissler, P. L.; Saykally, R. J. Unified Description of Temperature-Dependent Hydrogen-Bond Rearrangements in </w:t>
      </w:r>
      <w:r w:rsidRPr="0040655D">
        <w:rPr>
          <w:rFonts w:ascii="Times" w:hAnsi="Times"/>
          <w:noProof/>
          <w:sz w:val="24"/>
          <w:szCs w:val="24"/>
        </w:rPr>
        <w:lastRenderedPageBreak/>
        <w:t xml:space="preserve">Liquid Water. </w:t>
      </w:r>
      <w:r w:rsidRPr="0040655D">
        <w:rPr>
          <w:rFonts w:ascii="Times" w:hAnsi="Times"/>
          <w:i/>
          <w:iCs/>
          <w:noProof/>
          <w:sz w:val="24"/>
          <w:szCs w:val="24"/>
        </w:rPr>
        <w:t>Proc. Natl. Acad. Sci.</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102</w:t>
      </w:r>
      <w:r w:rsidRPr="0040655D">
        <w:rPr>
          <w:rFonts w:ascii="Times" w:hAnsi="Times"/>
          <w:noProof/>
          <w:sz w:val="24"/>
          <w:szCs w:val="24"/>
        </w:rPr>
        <w:t xml:space="preserve"> (40), 14171–14174.</w:t>
      </w:r>
    </w:p>
    <w:p w14:paraId="4852764C"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(60) </w:t>
      </w:r>
      <w:r w:rsidRPr="0040655D">
        <w:rPr>
          <w:rFonts w:ascii="Times" w:hAnsi="Times"/>
          <w:noProof/>
          <w:sz w:val="24"/>
          <w:szCs w:val="24"/>
        </w:rPr>
        <w:tab/>
        <w:t xml:space="preserve">Li, S.; Schmidt, J. R.; Corcelli, S. A.; Lawrence, C. P.; Skinner, J. L. Approaches for the Calculation of Vibrational Frequencies in Liquids: Comparison to Benchmarks for Azide/water Clusters.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124</w:t>
      </w:r>
      <w:r w:rsidRPr="0040655D">
        <w:rPr>
          <w:rFonts w:ascii="Times" w:hAnsi="Times"/>
          <w:noProof/>
          <w:sz w:val="24"/>
          <w:szCs w:val="24"/>
        </w:rPr>
        <w:t xml:space="preserve"> (20), 204110.</w:t>
      </w:r>
    </w:p>
    <w:p w14:paraId="1E912AE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(61) </w:t>
      </w:r>
      <w:r w:rsidRPr="0040655D">
        <w:rPr>
          <w:rFonts w:ascii="Times" w:hAnsi="Times"/>
          <w:noProof/>
          <w:sz w:val="24"/>
          <w:szCs w:val="24"/>
        </w:rPr>
        <w:tab/>
        <w:t xml:space="preserve">Terranova, Z. L.; Corcelli, S. A. Molecular Dynamics Investigation of the Vibrational Spectroscopy of Isolated Water in an Ionic Liquid.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2014</w:t>
      </w:r>
      <w:r w:rsidRPr="0040655D">
        <w:rPr>
          <w:rFonts w:ascii="Times" w:hAnsi="Times"/>
          <w:noProof/>
          <w:sz w:val="24"/>
          <w:szCs w:val="24"/>
        </w:rPr>
        <w:t xml:space="preserve">, </w:t>
      </w:r>
      <w:r w:rsidRPr="0040655D">
        <w:rPr>
          <w:rFonts w:ascii="Times" w:hAnsi="Times"/>
          <w:i/>
          <w:iCs/>
          <w:noProof/>
          <w:sz w:val="24"/>
          <w:szCs w:val="24"/>
        </w:rPr>
        <w:t>118</w:t>
      </w:r>
      <w:r w:rsidRPr="0040655D">
        <w:rPr>
          <w:rFonts w:ascii="Times" w:hAnsi="Times"/>
          <w:noProof/>
          <w:sz w:val="24"/>
          <w:szCs w:val="24"/>
        </w:rPr>
        <w:t xml:space="preserve"> (28), 8264–8272.</w:t>
      </w:r>
    </w:p>
    <w:p w14:paraId="422701C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(62) </w:t>
      </w:r>
      <w:r w:rsidRPr="0040655D">
        <w:rPr>
          <w:rFonts w:ascii="Times" w:hAnsi="Times"/>
          <w:noProof/>
          <w:sz w:val="24"/>
          <w:szCs w:val="24"/>
        </w:rPr>
        <w:tab/>
        <w:t xml:space="preserve">Oh, K. I.; Choi, J. H.; Lee, J. H.; Han, J. B.; Lee, H.; Cho, M. Nitrile and Thiocyanate IR Probes: Molecular Dynamics Simulation Studies.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2008</w:t>
      </w:r>
      <w:r w:rsidRPr="0040655D">
        <w:rPr>
          <w:rFonts w:ascii="Times" w:hAnsi="Times"/>
          <w:noProof/>
          <w:sz w:val="24"/>
          <w:szCs w:val="24"/>
        </w:rPr>
        <w:t xml:space="preserve">, </w:t>
      </w:r>
      <w:r w:rsidRPr="0040655D">
        <w:rPr>
          <w:rFonts w:ascii="Times" w:hAnsi="Times"/>
          <w:i/>
          <w:iCs/>
          <w:noProof/>
          <w:sz w:val="24"/>
          <w:szCs w:val="24"/>
        </w:rPr>
        <w:t>128</w:t>
      </w:r>
      <w:r w:rsidRPr="0040655D">
        <w:rPr>
          <w:rFonts w:ascii="Times" w:hAnsi="Times"/>
          <w:noProof/>
          <w:sz w:val="24"/>
          <w:szCs w:val="24"/>
        </w:rPr>
        <w:t xml:space="preserve"> (15), 154504.</w:t>
      </w:r>
    </w:p>
    <w:p w14:paraId="6D7D36A4" w14:textId="74FE5F4B"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(63) </w:t>
      </w:r>
      <w:r w:rsidRPr="0040655D">
        <w:rPr>
          <w:rFonts w:ascii="Times" w:hAnsi="Times"/>
          <w:noProof/>
          <w:sz w:val="24"/>
          <w:szCs w:val="24"/>
        </w:rPr>
        <w:tab/>
        <w:t>Corcelli, S. A.; Skinner, J. L. Infrared and Raman Line Shapes of Dilute HOD in Liquid H</w:t>
      </w:r>
      <w:r w:rsidR="00F2687A" w:rsidRPr="001E0C34">
        <w:rPr>
          <w:rFonts w:ascii="Times" w:hAnsi="Times"/>
          <w:noProof/>
          <w:sz w:val="24"/>
          <w:szCs w:val="24"/>
          <w:vertAlign w:val="subscript"/>
        </w:rPr>
        <w:t>2</w:t>
      </w:r>
      <w:r w:rsidRPr="0040655D">
        <w:rPr>
          <w:rFonts w:ascii="Times" w:hAnsi="Times"/>
          <w:noProof/>
          <w:sz w:val="24"/>
          <w:szCs w:val="24"/>
        </w:rPr>
        <w:t>O and D</w:t>
      </w:r>
      <w:r w:rsidR="00F2687A" w:rsidRPr="001E0C34">
        <w:rPr>
          <w:rFonts w:ascii="Times" w:hAnsi="Times"/>
          <w:noProof/>
          <w:sz w:val="24"/>
          <w:szCs w:val="24"/>
          <w:vertAlign w:val="subscript"/>
        </w:rPr>
        <w:t>2</w:t>
      </w:r>
      <w:r w:rsidRPr="0040655D">
        <w:rPr>
          <w:rFonts w:ascii="Times" w:hAnsi="Times"/>
          <w:noProof/>
          <w:sz w:val="24"/>
          <w:szCs w:val="24"/>
        </w:rPr>
        <w:t xml:space="preserve">O from 10 to 90°C. </w:t>
      </w:r>
      <w:r w:rsidRPr="0040655D">
        <w:rPr>
          <w:rFonts w:ascii="Times" w:hAnsi="Times"/>
          <w:i/>
          <w:iCs/>
          <w:noProof/>
          <w:sz w:val="24"/>
          <w:szCs w:val="24"/>
        </w:rPr>
        <w:t>J. Phys. Chem. A</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109</w:t>
      </w:r>
      <w:r w:rsidRPr="0040655D">
        <w:rPr>
          <w:rFonts w:ascii="Times" w:hAnsi="Times"/>
          <w:noProof/>
          <w:sz w:val="24"/>
          <w:szCs w:val="24"/>
        </w:rPr>
        <w:t xml:space="preserve"> (28), 6154–6165.</w:t>
      </w:r>
    </w:p>
    <w:p w14:paraId="77A6269D" w14:textId="50997A94"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(64) </w:t>
      </w:r>
      <w:r w:rsidRPr="0040655D">
        <w:rPr>
          <w:rFonts w:ascii="Times" w:hAnsi="Times"/>
          <w:noProof/>
          <w:sz w:val="24"/>
          <w:szCs w:val="24"/>
        </w:rPr>
        <w:tab/>
        <w:t xml:space="preserve">Schmidt, J. R.; Corcelli, S. A.; Skinner, J. L. Pronounced Non-Condon Effects in the Ultrafast Infrared Spectroscopy of Water.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123</w:t>
      </w:r>
      <w:r w:rsidRPr="0040655D">
        <w:rPr>
          <w:rFonts w:ascii="Times" w:hAnsi="Times"/>
          <w:noProof/>
          <w:sz w:val="24"/>
          <w:szCs w:val="24"/>
        </w:rPr>
        <w:t xml:space="preserve"> (4), </w:t>
      </w:r>
      <w:r w:rsidR="00F2687A">
        <w:rPr>
          <w:rFonts w:ascii="Times" w:hAnsi="Times"/>
          <w:noProof/>
          <w:sz w:val="24"/>
          <w:szCs w:val="24"/>
        </w:rPr>
        <w:t>0</w:t>
      </w:r>
      <w:r w:rsidRPr="0040655D">
        <w:rPr>
          <w:rFonts w:ascii="Times" w:hAnsi="Times"/>
          <w:noProof/>
          <w:sz w:val="24"/>
          <w:szCs w:val="24"/>
        </w:rPr>
        <w:t>44513.</w:t>
      </w:r>
    </w:p>
    <w:p w14:paraId="3C244AC0" w14:textId="2B004E71"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(65) </w:t>
      </w:r>
      <w:r w:rsidRPr="0040655D">
        <w:rPr>
          <w:rFonts w:ascii="Times" w:hAnsi="Times"/>
          <w:noProof/>
          <w:sz w:val="24"/>
          <w:szCs w:val="24"/>
        </w:rPr>
        <w:tab/>
        <w:t xml:space="preserve">Błasiak, B.; Lee, H.; Cho, M. Vibrational Solvatochromism: Towards Systematic Approach to Modeling Solvation Phenomena.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2013</w:t>
      </w:r>
      <w:r w:rsidRPr="0040655D">
        <w:rPr>
          <w:rFonts w:ascii="Times" w:hAnsi="Times"/>
          <w:noProof/>
          <w:sz w:val="24"/>
          <w:szCs w:val="24"/>
        </w:rPr>
        <w:t xml:space="preserve">, </w:t>
      </w:r>
      <w:r w:rsidRPr="0040655D">
        <w:rPr>
          <w:rFonts w:ascii="Times" w:hAnsi="Times"/>
          <w:i/>
          <w:iCs/>
          <w:noProof/>
          <w:sz w:val="24"/>
          <w:szCs w:val="24"/>
        </w:rPr>
        <w:t>139</w:t>
      </w:r>
      <w:r w:rsidRPr="0040655D">
        <w:rPr>
          <w:rFonts w:ascii="Times" w:hAnsi="Times"/>
          <w:noProof/>
          <w:sz w:val="24"/>
          <w:szCs w:val="24"/>
        </w:rPr>
        <w:t xml:space="preserve"> (4), </w:t>
      </w:r>
      <w:r w:rsidR="00F2687A">
        <w:rPr>
          <w:rFonts w:ascii="Times" w:hAnsi="Times"/>
          <w:noProof/>
          <w:sz w:val="24"/>
          <w:szCs w:val="24"/>
        </w:rPr>
        <w:t>0</w:t>
      </w:r>
      <w:r w:rsidRPr="0040655D">
        <w:rPr>
          <w:rFonts w:ascii="Times" w:hAnsi="Times"/>
          <w:noProof/>
          <w:sz w:val="24"/>
          <w:szCs w:val="24"/>
        </w:rPr>
        <w:t>44111.</w:t>
      </w:r>
    </w:p>
    <w:p w14:paraId="5754690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(66) </w:t>
      </w:r>
      <w:r w:rsidRPr="0040655D">
        <w:rPr>
          <w:rFonts w:ascii="Times" w:hAnsi="Times"/>
          <w:noProof/>
          <w:sz w:val="24"/>
          <w:szCs w:val="24"/>
        </w:rPr>
        <w:tab/>
        <w:t xml:space="preserve">Błasiak, B.; Cho, M. Vibrational Solvatochromism. II. A First-Principle Theory of Solvation-Induced Vibrational Frequency Shift Based on Effective Fragment Potential Method.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2014</w:t>
      </w:r>
      <w:r w:rsidRPr="0040655D">
        <w:rPr>
          <w:rFonts w:ascii="Times" w:hAnsi="Times"/>
          <w:noProof/>
          <w:sz w:val="24"/>
          <w:szCs w:val="24"/>
        </w:rPr>
        <w:t xml:space="preserve">, </w:t>
      </w:r>
      <w:r w:rsidRPr="0040655D">
        <w:rPr>
          <w:rFonts w:ascii="Times" w:hAnsi="Times"/>
          <w:i/>
          <w:iCs/>
          <w:noProof/>
          <w:sz w:val="24"/>
          <w:szCs w:val="24"/>
        </w:rPr>
        <w:t>140</w:t>
      </w:r>
      <w:r w:rsidRPr="0040655D">
        <w:rPr>
          <w:rFonts w:ascii="Times" w:hAnsi="Times"/>
          <w:noProof/>
          <w:sz w:val="24"/>
          <w:szCs w:val="24"/>
        </w:rPr>
        <w:t xml:space="preserve"> (16), 164107.</w:t>
      </w:r>
    </w:p>
    <w:p w14:paraId="5C4D79F2" w14:textId="202EF753"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(67) </w:t>
      </w:r>
      <w:r w:rsidRPr="0040655D">
        <w:rPr>
          <w:rFonts w:ascii="Times" w:hAnsi="Times"/>
          <w:noProof/>
          <w:sz w:val="24"/>
          <w:szCs w:val="24"/>
        </w:rPr>
        <w:tab/>
        <w:t xml:space="preserve">Berquist, E. J.; Daly, C. A. J.; Brinzer, T.; Bullard, K. K.; Campbell, Z. M.; Corcelli, S. A.; Garrett-Roe, S.; Lambrecht, D. S. Modeling Carbon Dioxide Vibrational Frequencies in Ionic Liquids I. </w:t>
      </w:r>
      <w:r w:rsidRPr="001E0C34">
        <w:rPr>
          <w:rFonts w:ascii="Times" w:hAnsi="Times"/>
          <w:i/>
          <w:noProof/>
          <w:sz w:val="24"/>
          <w:szCs w:val="24"/>
        </w:rPr>
        <w:t>Ab Initio</w:t>
      </w:r>
      <w:r w:rsidRPr="0040655D">
        <w:rPr>
          <w:rFonts w:ascii="Times" w:hAnsi="Times"/>
          <w:noProof/>
          <w:sz w:val="24"/>
          <w:szCs w:val="24"/>
        </w:rPr>
        <w:t xml:space="preserve"> Calculations. </w:t>
      </w:r>
      <w:r w:rsidRPr="0040655D">
        <w:rPr>
          <w:rFonts w:ascii="Times" w:hAnsi="Times"/>
          <w:i/>
          <w:iCs/>
          <w:noProof/>
          <w:sz w:val="24"/>
          <w:szCs w:val="24"/>
        </w:rPr>
        <w:t xml:space="preserve">J. </w:t>
      </w:r>
      <w:r w:rsidR="00F2687A">
        <w:rPr>
          <w:rFonts w:ascii="Times" w:hAnsi="Times"/>
          <w:i/>
          <w:iCs/>
          <w:noProof/>
          <w:sz w:val="24"/>
          <w:szCs w:val="24"/>
        </w:rPr>
        <w:t>Phys</w:t>
      </w:r>
      <w:r w:rsidRPr="0040655D">
        <w:rPr>
          <w:rFonts w:ascii="Times" w:hAnsi="Times"/>
          <w:i/>
          <w:iCs/>
          <w:noProof/>
          <w:sz w:val="24"/>
          <w:szCs w:val="24"/>
        </w:rPr>
        <w:t xml:space="preserve">. </w:t>
      </w:r>
      <w:r w:rsidR="00F2687A">
        <w:rPr>
          <w:rFonts w:ascii="Times" w:hAnsi="Times"/>
          <w:i/>
          <w:iCs/>
          <w:noProof/>
          <w:sz w:val="24"/>
          <w:szCs w:val="24"/>
        </w:rPr>
        <w:t>Chem</w:t>
      </w:r>
      <w:r w:rsidRPr="0040655D">
        <w:rPr>
          <w:rFonts w:ascii="Times" w:hAnsi="Times"/>
          <w:i/>
          <w:iCs/>
          <w:noProof/>
          <w:sz w:val="24"/>
          <w:szCs w:val="24"/>
        </w:rPr>
        <w:t>.</w:t>
      </w:r>
      <w:r w:rsidR="00F2687A">
        <w:rPr>
          <w:rFonts w:ascii="Times" w:hAnsi="Times"/>
          <w:i/>
          <w:iCs/>
          <w:noProof/>
          <w:sz w:val="24"/>
          <w:szCs w:val="24"/>
        </w:rPr>
        <w:t xml:space="preserve"> </w:t>
      </w:r>
      <w:r w:rsidR="00F2687A" w:rsidRPr="001E0C34">
        <w:rPr>
          <w:rFonts w:ascii="Times" w:hAnsi="Times"/>
          <w:iCs/>
          <w:noProof/>
          <w:sz w:val="24"/>
          <w:szCs w:val="24"/>
        </w:rPr>
        <w:t>(submitted)</w:t>
      </w:r>
      <w:r w:rsidR="00F2687A">
        <w:rPr>
          <w:rFonts w:ascii="Times" w:hAnsi="Times"/>
          <w:i/>
          <w:iCs/>
          <w:noProof/>
          <w:sz w:val="24"/>
          <w:szCs w:val="24"/>
        </w:rPr>
        <w:t>.</w:t>
      </w:r>
    </w:p>
    <w:p w14:paraId="234C1B4C"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(68) </w:t>
      </w:r>
      <w:r w:rsidRPr="0040655D">
        <w:rPr>
          <w:rFonts w:ascii="Times" w:hAnsi="Times"/>
          <w:noProof/>
          <w:sz w:val="24"/>
          <w:szCs w:val="24"/>
        </w:rPr>
        <w:tab/>
        <w:t xml:space="preserve">Błasiak, B.; Cho, M. Vibrational Solvatochromism. III. Rigorous Treatment of the Dispersion Interaction Contribution.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2015</w:t>
      </w:r>
      <w:r w:rsidRPr="0040655D">
        <w:rPr>
          <w:rFonts w:ascii="Times" w:hAnsi="Times"/>
          <w:noProof/>
          <w:sz w:val="24"/>
          <w:szCs w:val="24"/>
        </w:rPr>
        <w:t xml:space="preserve">, </w:t>
      </w:r>
      <w:r w:rsidRPr="0040655D">
        <w:rPr>
          <w:rFonts w:ascii="Times" w:hAnsi="Times"/>
          <w:i/>
          <w:iCs/>
          <w:noProof/>
          <w:sz w:val="24"/>
          <w:szCs w:val="24"/>
        </w:rPr>
        <w:t>143</w:t>
      </w:r>
      <w:r w:rsidRPr="0040655D">
        <w:rPr>
          <w:rFonts w:ascii="Times" w:hAnsi="Times"/>
          <w:noProof/>
          <w:sz w:val="24"/>
          <w:szCs w:val="24"/>
        </w:rPr>
        <w:t xml:space="preserve"> (16), 164111.</w:t>
      </w:r>
    </w:p>
    <w:p w14:paraId="39BFF90B"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lastRenderedPageBreak/>
        <w:t xml:space="preserve">(69) </w:t>
      </w:r>
      <w:r w:rsidRPr="0040655D">
        <w:rPr>
          <w:rFonts w:ascii="Times" w:hAnsi="Times"/>
          <w:noProof/>
          <w:sz w:val="24"/>
          <w:szCs w:val="24"/>
        </w:rPr>
        <w:tab/>
        <w:t xml:space="preserve">Jeziorski, B.; Moszynski, R.; Szalewicz, K. Perturbation Theory Approach to Intermolecular Potential Energy Surfaces of van Der Waals Complexes. </w:t>
      </w:r>
      <w:r w:rsidRPr="0040655D">
        <w:rPr>
          <w:rFonts w:ascii="Times" w:hAnsi="Times"/>
          <w:i/>
          <w:iCs/>
          <w:noProof/>
          <w:sz w:val="24"/>
          <w:szCs w:val="24"/>
        </w:rPr>
        <w:t>Chem. Rev.</w:t>
      </w:r>
      <w:r w:rsidRPr="0040655D">
        <w:rPr>
          <w:rFonts w:ascii="Times" w:hAnsi="Times"/>
          <w:noProof/>
          <w:sz w:val="24"/>
          <w:szCs w:val="24"/>
        </w:rPr>
        <w:t xml:space="preserve"> </w:t>
      </w:r>
      <w:r w:rsidRPr="0040655D">
        <w:rPr>
          <w:rFonts w:ascii="Times" w:hAnsi="Times"/>
          <w:b/>
          <w:bCs/>
          <w:noProof/>
          <w:sz w:val="24"/>
          <w:szCs w:val="24"/>
        </w:rPr>
        <w:t>1994</w:t>
      </w:r>
      <w:r w:rsidRPr="0040655D">
        <w:rPr>
          <w:rFonts w:ascii="Times" w:hAnsi="Times"/>
          <w:noProof/>
          <w:sz w:val="24"/>
          <w:szCs w:val="24"/>
        </w:rPr>
        <w:t xml:space="preserve">, </w:t>
      </w:r>
      <w:r w:rsidRPr="0040655D">
        <w:rPr>
          <w:rFonts w:ascii="Times" w:hAnsi="Times"/>
          <w:i/>
          <w:iCs/>
          <w:noProof/>
          <w:sz w:val="24"/>
          <w:szCs w:val="24"/>
        </w:rPr>
        <w:t>94</w:t>
      </w:r>
      <w:r w:rsidRPr="0040655D">
        <w:rPr>
          <w:rFonts w:ascii="Times" w:hAnsi="Times"/>
          <w:noProof/>
          <w:sz w:val="24"/>
          <w:szCs w:val="24"/>
        </w:rPr>
        <w:t xml:space="preserve"> (7), 1887–1930.</w:t>
      </w:r>
    </w:p>
    <w:p w14:paraId="14C1EAF3" w14:textId="69E507AB"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(70) </w:t>
      </w:r>
      <w:r w:rsidRPr="0040655D">
        <w:rPr>
          <w:rFonts w:ascii="Times" w:hAnsi="Times"/>
          <w:noProof/>
          <w:sz w:val="24"/>
          <w:szCs w:val="24"/>
        </w:rPr>
        <w:tab/>
        <w:t>Hohenstein, E. G.; Sherrill, C. D. Density Fitting and Cholesky Decomposition Approximations in Symmetry-Adapted Perturbation Theory: Implementation and Application to Probe the Nature of</w:t>
      </w:r>
      <w:r w:rsidRPr="0040655D">
        <w:rPr>
          <w:rFonts w:ascii="Lucida Grande" w:hAnsi="Lucida Grande" w:cs="Lucida Grande"/>
          <w:noProof/>
          <w:sz w:val="24"/>
          <w:szCs w:val="24"/>
        </w:rPr>
        <w:t> </w:t>
      </w:r>
      <w:r w:rsidR="00F2687A">
        <w:rPr>
          <w:rFonts w:ascii="Lucida Grande" w:hAnsi="Lucida Grande" w:cs="Lucida Grande"/>
          <w:noProof/>
          <w:sz w:val="24"/>
          <w:szCs w:val="24"/>
        </w:rPr>
        <w:t xml:space="preserve"> </w:t>
      </w:r>
      <w:r w:rsidR="00F2687A">
        <w:rPr>
          <w:rFonts w:ascii="Lucida Grande" w:hAnsi="Lucida Grande" w:cs="Lucida Grande"/>
          <w:noProof/>
          <w:sz w:val="24"/>
          <w:szCs w:val="24"/>
        </w:rPr>
        <w:sym w:font="Symbol" w:char="F070"/>
      </w:r>
      <w:r w:rsidR="00F2687A">
        <w:rPr>
          <w:rFonts w:ascii="Lucida Grande" w:hAnsi="Lucida Grande" w:cs="Lucida Grande"/>
          <w:noProof/>
          <w:sz w:val="24"/>
          <w:szCs w:val="24"/>
        </w:rPr>
        <w:t>-</w:t>
      </w:r>
      <w:r w:rsidR="00F2687A">
        <w:rPr>
          <w:rFonts w:ascii="Lucida Grande" w:hAnsi="Lucida Grande" w:cs="Lucida Grande"/>
          <w:noProof/>
          <w:sz w:val="24"/>
          <w:szCs w:val="24"/>
        </w:rPr>
        <w:sym w:font="Symbol" w:char="F070"/>
      </w:r>
      <w:r w:rsidR="00F2687A">
        <w:rPr>
          <w:rFonts w:ascii="Lucida Grande" w:hAnsi="Lucida Grande" w:cs="Lucida Grande"/>
          <w:noProof/>
          <w:sz w:val="24"/>
          <w:szCs w:val="24"/>
        </w:rPr>
        <w:t xml:space="preserve"> </w:t>
      </w:r>
      <w:r w:rsidR="00F2687A" w:rsidRPr="001E0C34">
        <w:rPr>
          <w:rFonts w:ascii="Times" w:hAnsi="Times" w:cs="Lucida Grande"/>
          <w:noProof/>
          <w:sz w:val="24"/>
          <w:szCs w:val="24"/>
        </w:rPr>
        <w:t>Interactions in Linear Systems.</w:t>
      </w:r>
      <w:r w:rsidRPr="0040655D">
        <w:rPr>
          <w:rFonts w:ascii="Times" w:hAnsi="Times"/>
          <w:noProof/>
          <w:sz w:val="24"/>
          <w:szCs w:val="24"/>
        </w:rPr>
        <w:t xml:space="preserve">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132</w:t>
      </w:r>
      <w:r w:rsidRPr="0040655D">
        <w:rPr>
          <w:rFonts w:ascii="Times" w:hAnsi="Times"/>
          <w:noProof/>
          <w:sz w:val="24"/>
          <w:szCs w:val="24"/>
        </w:rPr>
        <w:t xml:space="preserve"> (18).</w:t>
      </w:r>
    </w:p>
    <w:p w14:paraId="6E5F187C" w14:textId="6D6CFD2F"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(71) </w:t>
      </w:r>
      <w:r w:rsidRPr="0040655D">
        <w:rPr>
          <w:rFonts w:ascii="Times" w:hAnsi="Times"/>
          <w:noProof/>
          <w:sz w:val="24"/>
          <w:szCs w:val="24"/>
        </w:rPr>
        <w:tab/>
        <w:t xml:space="preserve">Hohenstein, E. G.; Parrish, R. M.; Sherrill, C. D.; Turney, J. M.; Schaefer, H. F. Large-Scale Symmetry-Adapted Perturbation Theory Computations via Density Fitting and Laplace Transformation Techniques: Investigating the Fundamental Forces of DNA-Intercalator Interactions.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135</w:t>
      </w:r>
      <w:r w:rsidRPr="0040655D">
        <w:rPr>
          <w:rFonts w:ascii="Times" w:hAnsi="Times"/>
          <w:noProof/>
          <w:sz w:val="24"/>
          <w:szCs w:val="24"/>
        </w:rPr>
        <w:t xml:space="preserve"> (17)</w:t>
      </w:r>
      <w:r w:rsidR="00F2687A">
        <w:rPr>
          <w:rFonts w:ascii="Times" w:hAnsi="Times"/>
          <w:noProof/>
          <w:sz w:val="24"/>
          <w:szCs w:val="24"/>
        </w:rPr>
        <w:t xml:space="preserve"> 184111</w:t>
      </w:r>
      <w:r w:rsidRPr="0040655D">
        <w:rPr>
          <w:rFonts w:ascii="Times" w:hAnsi="Times"/>
          <w:noProof/>
          <w:sz w:val="24"/>
          <w:szCs w:val="24"/>
        </w:rPr>
        <w:t>.</w:t>
      </w:r>
    </w:p>
    <w:p w14:paraId="513B2D54"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(72) </w:t>
      </w:r>
      <w:r w:rsidRPr="0040655D">
        <w:rPr>
          <w:rFonts w:ascii="Times" w:hAnsi="Times"/>
          <w:noProof/>
          <w:sz w:val="24"/>
          <w:szCs w:val="24"/>
        </w:rPr>
        <w:tab/>
        <w:t xml:space="preserve">Plimpton, S. Fast Parallel Algorithms for Short-Range Molecular Dynamics. </w:t>
      </w:r>
      <w:r w:rsidRPr="0040655D">
        <w:rPr>
          <w:rFonts w:ascii="Times" w:hAnsi="Times"/>
          <w:i/>
          <w:iCs/>
          <w:noProof/>
          <w:sz w:val="24"/>
          <w:szCs w:val="24"/>
        </w:rPr>
        <w:t>J. Comput. Phys.</w:t>
      </w:r>
      <w:r w:rsidRPr="0040655D">
        <w:rPr>
          <w:rFonts w:ascii="Times" w:hAnsi="Times"/>
          <w:noProof/>
          <w:sz w:val="24"/>
          <w:szCs w:val="24"/>
        </w:rPr>
        <w:t xml:space="preserve"> </w:t>
      </w:r>
      <w:r w:rsidRPr="0040655D">
        <w:rPr>
          <w:rFonts w:ascii="Times" w:hAnsi="Times"/>
          <w:b/>
          <w:bCs/>
          <w:noProof/>
          <w:sz w:val="24"/>
          <w:szCs w:val="24"/>
        </w:rPr>
        <w:t>1995</w:t>
      </w:r>
      <w:r w:rsidRPr="0040655D">
        <w:rPr>
          <w:rFonts w:ascii="Times" w:hAnsi="Times"/>
          <w:noProof/>
          <w:sz w:val="24"/>
          <w:szCs w:val="24"/>
        </w:rPr>
        <w:t xml:space="preserve">, </w:t>
      </w:r>
      <w:r w:rsidRPr="0040655D">
        <w:rPr>
          <w:rFonts w:ascii="Times" w:hAnsi="Times"/>
          <w:i/>
          <w:iCs/>
          <w:noProof/>
          <w:sz w:val="24"/>
          <w:szCs w:val="24"/>
        </w:rPr>
        <w:t>117</w:t>
      </w:r>
      <w:r w:rsidRPr="0040655D">
        <w:rPr>
          <w:rFonts w:ascii="Times" w:hAnsi="Times"/>
          <w:noProof/>
          <w:sz w:val="24"/>
          <w:szCs w:val="24"/>
        </w:rPr>
        <w:t xml:space="preserve"> (1), 1–19.</w:t>
      </w:r>
    </w:p>
    <w:p w14:paraId="6646D916"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(73) </w:t>
      </w:r>
      <w:r w:rsidRPr="0040655D">
        <w:rPr>
          <w:rFonts w:ascii="Times" w:hAnsi="Times"/>
          <w:noProof/>
          <w:sz w:val="24"/>
          <w:szCs w:val="24"/>
        </w:rPr>
        <w:tab/>
        <w:t xml:space="preserve">Andreussi, O.; Marzari, N. Transport Properties of Room-Temperature Ionic Liquids from Classical Molecular Dynamics.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137</w:t>
      </w:r>
      <w:r w:rsidRPr="0040655D">
        <w:rPr>
          <w:rFonts w:ascii="Times" w:hAnsi="Times"/>
          <w:noProof/>
          <w:sz w:val="24"/>
          <w:szCs w:val="24"/>
        </w:rPr>
        <w:t xml:space="preserve"> (4), 44508.</w:t>
      </w:r>
    </w:p>
    <w:p w14:paraId="47031E9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(74) </w:t>
      </w:r>
      <w:r w:rsidRPr="0040655D">
        <w:rPr>
          <w:rFonts w:ascii="Times" w:hAnsi="Times"/>
          <w:noProof/>
          <w:sz w:val="24"/>
          <w:szCs w:val="24"/>
        </w:rPr>
        <w:tab/>
        <w:t xml:space="preserve">Forester, T. R.; Smith, W. SHAKE, Rattle, and Roll: Efficient Constraint Algorithms for Linked Rigid Bodies. </w:t>
      </w:r>
      <w:r w:rsidRPr="0040655D">
        <w:rPr>
          <w:rFonts w:ascii="Times" w:hAnsi="Times"/>
          <w:i/>
          <w:iCs/>
          <w:noProof/>
          <w:sz w:val="24"/>
          <w:szCs w:val="24"/>
        </w:rPr>
        <w:t>J. Comput. Chem.</w:t>
      </w:r>
      <w:r w:rsidRPr="0040655D">
        <w:rPr>
          <w:rFonts w:ascii="Times" w:hAnsi="Times"/>
          <w:noProof/>
          <w:sz w:val="24"/>
          <w:szCs w:val="24"/>
        </w:rPr>
        <w:t xml:space="preserve"> </w:t>
      </w:r>
      <w:r w:rsidRPr="0040655D">
        <w:rPr>
          <w:rFonts w:ascii="Times" w:hAnsi="Times"/>
          <w:b/>
          <w:bCs/>
          <w:noProof/>
          <w:sz w:val="24"/>
          <w:szCs w:val="24"/>
        </w:rPr>
        <w:t>1998</w:t>
      </w:r>
      <w:r w:rsidRPr="0040655D">
        <w:rPr>
          <w:rFonts w:ascii="Times" w:hAnsi="Times"/>
          <w:noProof/>
          <w:sz w:val="24"/>
          <w:szCs w:val="24"/>
        </w:rPr>
        <w:t xml:space="preserve">, </w:t>
      </w:r>
      <w:r w:rsidRPr="0040655D">
        <w:rPr>
          <w:rFonts w:ascii="Times" w:hAnsi="Times"/>
          <w:i/>
          <w:iCs/>
          <w:noProof/>
          <w:sz w:val="24"/>
          <w:szCs w:val="24"/>
        </w:rPr>
        <w:t>19</w:t>
      </w:r>
      <w:r w:rsidRPr="0040655D">
        <w:rPr>
          <w:rFonts w:ascii="Times" w:hAnsi="Times"/>
          <w:noProof/>
          <w:sz w:val="24"/>
          <w:szCs w:val="24"/>
        </w:rPr>
        <w:t xml:space="preserve"> (1), 102–111.</w:t>
      </w:r>
    </w:p>
    <w:p w14:paraId="5DB8B15C"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(75) </w:t>
      </w:r>
      <w:r w:rsidRPr="0040655D">
        <w:rPr>
          <w:rFonts w:ascii="Times" w:hAnsi="Times"/>
          <w:noProof/>
          <w:sz w:val="24"/>
          <w:szCs w:val="24"/>
        </w:rPr>
        <w:tab/>
        <w:t xml:space="preserve">Ryckaert, J. P.; Ciccotti, G.; Berendsen, H. J. C. Numerical Integration of the Cartesian Equations of Motion of a System with Constraints: Molecular Dynamics of N-Alkanes. </w:t>
      </w:r>
      <w:r w:rsidRPr="0040655D">
        <w:rPr>
          <w:rFonts w:ascii="Times" w:hAnsi="Times"/>
          <w:i/>
          <w:iCs/>
          <w:noProof/>
          <w:sz w:val="24"/>
          <w:szCs w:val="24"/>
        </w:rPr>
        <w:t>J. Comput. Phys.</w:t>
      </w:r>
      <w:r w:rsidRPr="0040655D">
        <w:rPr>
          <w:rFonts w:ascii="Times" w:hAnsi="Times"/>
          <w:noProof/>
          <w:sz w:val="24"/>
          <w:szCs w:val="24"/>
        </w:rPr>
        <w:t xml:space="preserve"> </w:t>
      </w:r>
      <w:r w:rsidRPr="0040655D">
        <w:rPr>
          <w:rFonts w:ascii="Times" w:hAnsi="Times"/>
          <w:b/>
          <w:bCs/>
          <w:noProof/>
          <w:sz w:val="24"/>
          <w:szCs w:val="24"/>
        </w:rPr>
        <w:t>1977</w:t>
      </w:r>
      <w:r w:rsidRPr="0040655D">
        <w:rPr>
          <w:rFonts w:ascii="Times" w:hAnsi="Times"/>
          <w:noProof/>
          <w:sz w:val="24"/>
          <w:szCs w:val="24"/>
        </w:rPr>
        <w:t xml:space="preserve">, </w:t>
      </w:r>
      <w:r w:rsidRPr="0040655D">
        <w:rPr>
          <w:rFonts w:ascii="Times" w:hAnsi="Times"/>
          <w:i/>
          <w:iCs/>
          <w:noProof/>
          <w:sz w:val="24"/>
          <w:szCs w:val="24"/>
        </w:rPr>
        <w:t>23</w:t>
      </w:r>
      <w:r w:rsidRPr="0040655D">
        <w:rPr>
          <w:rFonts w:ascii="Times" w:hAnsi="Times"/>
          <w:noProof/>
          <w:sz w:val="24"/>
          <w:szCs w:val="24"/>
        </w:rPr>
        <w:t xml:space="preserve"> (3), 327–341.</w:t>
      </w:r>
    </w:p>
    <w:p w14:paraId="11790CF6"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(76) </w:t>
      </w:r>
      <w:r w:rsidRPr="0040655D">
        <w:rPr>
          <w:rFonts w:ascii="Times" w:hAnsi="Times"/>
          <w:noProof/>
          <w:sz w:val="24"/>
          <w:szCs w:val="24"/>
        </w:rPr>
        <w:tab/>
        <w:t xml:space="preserve">Sprenger, K. G.; Jaeger, V. W.; Pfaendtner, J. The General AMBER Force Field (GAFF) Can Accurately Predict Thermodynamic and Transport Properties of Many Ionic Liquids.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2015</w:t>
      </w:r>
      <w:r w:rsidRPr="0040655D">
        <w:rPr>
          <w:rFonts w:ascii="Times" w:hAnsi="Times"/>
          <w:noProof/>
          <w:sz w:val="24"/>
          <w:szCs w:val="24"/>
        </w:rPr>
        <w:t xml:space="preserve">, </w:t>
      </w:r>
      <w:r w:rsidRPr="0040655D">
        <w:rPr>
          <w:rFonts w:ascii="Times" w:hAnsi="Times"/>
          <w:i/>
          <w:iCs/>
          <w:noProof/>
          <w:sz w:val="24"/>
          <w:szCs w:val="24"/>
        </w:rPr>
        <w:t>119</w:t>
      </w:r>
      <w:r w:rsidRPr="0040655D">
        <w:rPr>
          <w:rFonts w:ascii="Times" w:hAnsi="Times"/>
          <w:noProof/>
          <w:sz w:val="24"/>
          <w:szCs w:val="24"/>
        </w:rPr>
        <w:t xml:space="preserve"> (18), 5882–5895.</w:t>
      </w:r>
    </w:p>
    <w:p w14:paraId="6BF2FA7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lastRenderedPageBreak/>
        <w:t xml:space="preserve">(77) </w:t>
      </w:r>
      <w:r w:rsidRPr="0040655D">
        <w:rPr>
          <w:rFonts w:ascii="Times" w:hAnsi="Times"/>
          <w:noProof/>
          <w:sz w:val="24"/>
          <w:szCs w:val="24"/>
        </w:rPr>
        <w:tab/>
        <w:t xml:space="preserve">Wang, J.; Wolf, R. Development and Testing of a General Amber Force Field. </w:t>
      </w:r>
      <w:r w:rsidRPr="0040655D">
        <w:rPr>
          <w:rFonts w:ascii="Times" w:hAnsi="Times"/>
          <w:i/>
          <w:iCs/>
          <w:noProof/>
          <w:sz w:val="24"/>
          <w:szCs w:val="24"/>
        </w:rPr>
        <w:t>J. Comput. Chem.</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25</w:t>
      </w:r>
      <w:r w:rsidRPr="0040655D">
        <w:rPr>
          <w:rFonts w:ascii="Times" w:hAnsi="Times"/>
          <w:noProof/>
          <w:sz w:val="24"/>
          <w:szCs w:val="24"/>
        </w:rPr>
        <w:t xml:space="preserve"> (25), 1157–1174.</w:t>
      </w:r>
    </w:p>
    <w:p w14:paraId="6380149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(78) </w:t>
      </w:r>
      <w:r w:rsidRPr="0040655D">
        <w:rPr>
          <w:rFonts w:ascii="Times" w:hAnsi="Times"/>
          <w:noProof/>
          <w:sz w:val="24"/>
          <w:szCs w:val="24"/>
        </w:rPr>
        <w:tab/>
        <w:t xml:space="preserve">Singh, U. C.; Kollman, P. A. A Combined </w:t>
      </w:r>
      <w:r w:rsidRPr="001E0C34">
        <w:rPr>
          <w:rFonts w:ascii="Times" w:hAnsi="Times"/>
          <w:i/>
          <w:noProof/>
          <w:sz w:val="24"/>
          <w:szCs w:val="24"/>
        </w:rPr>
        <w:t>Ab Initio</w:t>
      </w:r>
      <w:r w:rsidRPr="0040655D">
        <w:rPr>
          <w:rFonts w:ascii="Times" w:hAnsi="Times"/>
          <w:noProof/>
          <w:sz w:val="24"/>
          <w:szCs w:val="24"/>
        </w:rPr>
        <w:t xml:space="preserve"> Quantum Mechanical and Molecular Mechanical Method for Carrying out Simulations on Complex Molecular Systems: Applications to the CH</w:t>
      </w:r>
      <w:r w:rsidRPr="001E0C34">
        <w:rPr>
          <w:rFonts w:ascii="Times" w:hAnsi="Times"/>
          <w:noProof/>
          <w:sz w:val="24"/>
          <w:szCs w:val="24"/>
          <w:vertAlign w:val="subscript"/>
        </w:rPr>
        <w:t>3</w:t>
      </w:r>
      <w:r w:rsidRPr="0040655D">
        <w:rPr>
          <w:rFonts w:ascii="Times" w:hAnsi="Times"/>
          <w:noProof/>
          <w:sz w:val="24"/>
          <w:szCs w:val="24"/>
        </w:rPr>
        <w:t>Cl + Cl</w:t>
      </w:r>
      <w:r w:rsidRPr="001E0C34">
        <w:rPr>
          <w:rFonts w:ascii="Times" w:hAnsi="Times"/>
          <w:noProof/>
          <w:sz w:val="24"/>
          <w:szCs w:val="24"/>
          <w:vertAlign w:val="superscript"/>
        </w:rPr>
        <w:t>−</w:t>
      </w:r>
      <w:r w:rsidRPr="0040655D">
        <w:rPr>
          <w:rFonts w:ascii="Times" w:hAnsi="Times"/>
          <w:noProof/>
          <w:sz w:val="24"/>
          <w:szCs w:val="24"/>
        </w:rPr>
        <w:t xml:space="preserve"> Exchange Reaction and Gas Phase Protonation of Polyethers. </w:t>
      </w:r>
      <w:r w:rsidRPr="0040655D">
        <w:rPr>
          <w:rFonts w:ascii="Times" w:hAnsi="Times"/>
          <w:i/>
          <w:iCs/>
          <w:noProof/>
          <w:sz w:val="24"/>
          <w:szCs w:val="24"/>
        </w:rPr>
        <w:t>J. Comput. Chem.</w:t>
      </w:r>
      <w:r w:rsidRPr="0040655D">
        <w:rPr>
          <w:rFonts w:ascii="Times" w:hAnsi="Times"/>
          <w:noProof/>
          <w:sz w:val="24"/>
          <w:szCs w:val="24"/>
        </w:rPr>
        <w:t xml:space="preserve"> </w:t>
      </w:r>
      <w:r w:rsidRPr="0040655D">
        <w:rPr>
          <w:rFonts w:ascii="Times" w:hAnsi="Times"/>
          <w:b/>
          <w:bCs/>
          <w:noProof/>
          <w:sz w:val="24"/>
          <w:szCs w:val="24"/>
        </w:rPr>
        <w:t>1986</w:t>
      </w:r>
      <w:r w:rsidRPr="0040655D">
        <w:rPr>
          <w:rFonts w:ascii="Times" w:hAnsi="Times"/>
          <w:noProof/>
          <w:sz w:val="24"/>
          <w:szCs w:val="24"/>
        </w:rPr>
        <w:t xml:space="preserve">, </w:t>
      </w:r>
      <w:r w:rsidRPr="0040655D">
        <w:rPr>
          <w:rFonts w:ascii="Times" w:hAnsi="Times"/>
          <w:i/>
          <w:iCs/>
          <w:noProof/>
          <w:sz w:val="24"/>
          <w:szCs w:val="24"/>
        </w:rPr>
        <w:t>7</w:t>
      </w:r>
      <w:r w:rsidRPr="0040655D">
        <w:rPr>
          <w:rFonts w:ascii="Times" w:hAnsi="Times"/>
          <w:noProof/>
          <w:sz w:val="24"/>
          <w:szCs w:val="24"/>
        </w:rPr>
        <w:t xml:space="preserve"> (6), 718.</w:t>
      </w:r>
    </w:p>
    <w:p w14:paraId="43A3429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(79) </w:t>
      </w:r>
      <w:r w:rsidRPr="0040655D">
        <w:rPr>
          <w:rFonts w:ascii="Times" w:hAnsi="Times"/>
          <w:noProof/>
          <w:sz w:val="24"/>
          <w:szCs w:val="24"/>
        </w:rPr>
        <w:tab/>
        <w:t xml:space="preserve">Liu, Z.; Huang, S.; Wang, W. A Refined Force Field for Molecular Simulation of Imidazolium-Based Ionic Liquids.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108</w:t>
      </w:r>
      <w:r w:rsidRPr="0040655D">
        <w:rPr>
          <w:rFonts w:ascii="Times" w:hAnsi="Times"/>
          <w:noProof/>
          <w:sz w:val="24"/>
          <w:szCs w:val="24"/>
        </w:rPr>
        <w:t xml:space="preserve"> (34), 12978–12989.</w:t>
      </w:r>
    </w:p>
    <w:p w14:paraId="693DA0B8"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(80) </w:t>
      </w:r>
      <w:r w:rsidRPr="0040655D">
        <w:rPr>
          <w:rFonts w:ascii="Times" w:hAnsi="Times"/>
          <w:noProof/>
          <w:sz w:val="24"/>
          <w:szCs w:val="24"/>
        </w:rPr>
        <w:tab/>
        <w:t xml:space="preserve">Chaban, V. V; Voroshylova, I. V; Kalugin, O. N. A New Force Field Model for the Simulation of Transport Properties of Imidazolium-Based Ionic Liquids. </w:t>
      </w:r>
      <w:r w:rsidRPr="0040655D">
        <w:rPr>
          <w:rFonts w:ascii="Times" w:hAnsi="Times"/>
          <w:i/>
          <w:iCs/>
          <w:noProof/>
          <w:sz w:val="24"/>
          <w:szCs w:val="24"/>
        </w:rPr>
        <w:t>Phys. Chem. Chem. Phys.</w:t>
      </w:r>
      <w:r w:rsidRPr="0040655D">
        <w:rPr>
          <w:rFonts w:ascii="Times" w:hAnsi="Times"/>
          <w:noProof/>
          <w:sz w:val="24"/>
          <w:szCs w:val="24"/>
        </w:rPr>
        <w:t xml:space="preserve"> </w:t>
      </w:r>
      <w:r w:rsidRPr="0040655D">
        <w:rPr>
          <w:rFonts w:ascii="Times" w:hAnsi="Times"/>
          <w:b/>
          <w:bCs/>
          <w:noProof/>
          <w:sz w:val="24"/>
          <w:szCs w:val="24"/>
        </w:rPr>
        <w:t>2011</w:t>
      </w:r>
      <w:r w:rsidRPr="0040655D">
        <w:rPr>
          <w:rFonts w:ascii="Times" w:hAnsi="Times"/>
          <w:noProof/>
          <w:sz w:val="24"/>
          <w:szCs w:val="24"/>
        </w:rPr>
        <w:t xml:space="preserve">, </w:t>
      </w:r>
      <w:r w:rsidRPr="0040655D">
        <w:rPr>
          <w:rFonts w:ascii="Times" w:hAnsi="Times"/>
          <w:i/>
          <w:iCs/>
          <w:noProof/>
          <w:sz w:val="24"/>
          <w:szCs w:val="24"/>
        </w:rPr>
        <w:t>13</w:t>
      </w:r>
      <w:r w:rsidRPr="0040655D">
        <w:rPr>
          <w:rFonts w:ascii="Times" w:hAnsi="Times"/>
          <w:noProof/>
          <w:sz w:val="24"/>
          <w:szCs w:val="24"/>
        </w:rPr>
        <w:t xml:space="preserve"> (17), 7910–7920.</w:t>
      </w:r>
    </w:p>
    <w:p w14:paraId="7C4BB032"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(81) </w:t>
      </w:r>
      <w:r w:rsidRPr="0040655D">
        <w:rPr>
          <w:rFonts w:ascii="Times" w:hAnsi="Times"/>
          <w:noProof/>
          <w:sz w:val="24"/>
          <w:szCs w:val="24"/>
        </w:rPr>
        <w:tab/>
        <w:t xml:space="preserve">Schröder, C. Comparing Reduced Partial Charge Models with Polarizable Simulations of Ionic Liquids. </w:t>
      </w:r>
      <w:r w:rsidRPr="0040655D">
        <w:rPr>
          <w:rFonts w:ascii="Times" w:hAnsi="Times"/>
          <w:i/>
          <w:iCs/>
          <w:noProof/>
          <w:sz w:val="24"/>
          <w:szCs w:val="24"/>
        </w:rPr>
        <w:t>Phys. Chem. Chem. Phys.</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14</w:t>
      </w:r>
      <w:r w:rsidRPr="0040655D">
        <w:rPr>
          <w:rFonts w:ascii="Times" w:hAnsi="Times"/>
          <w:noProof/>
          <w:sz w:val="24"/>
          <w:szCs w:val="24"/>
        </w:rPr>
        <w:t xml:space="preserve"> (9), 3089–3102.</w:t>
      </w:r>
    </w:p>
    <w:p w14:paraId="7EB369F1"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(82) </w:t>
      </w:r>
      <w:r w:rsidRPr="0040655D">
        <w:rPr>
          <w:rFonts w:ascii="Times" w:hAnsi="Times"/>
          <w:noProof/>
          <w:sz w:val="24"/>
          <w:szCs w:val="24"/>
        </w:rPr>
        <w:tab/>
        <w:t xml:space="preserve">Potoff, J. J.; Siepmann, J. I. Vapor–liquid Equilibria of Mixtures Containing Alkanes, Carbon Dioxide, and Nitrogen. </w:t>
      </w:r>
      <w:r w:rsidRPr="0040655D">
        <w:rPr>
          <w:rFonts w:ascii="Times" w:hAnsi="Times"/>
          <w:i/>
          <w:iCs/>
          <w:noProof/>
          <w:sz w:val="24"/>
          <w:szCs w:val="24"/>
        </w:rPr>
        <w:t>AIChE J.</w:t>
      </w:r>
      <w:r w:rsidRPr="0040655D">
        <w:rPr>
          <w:rFonts w:ascii="Times" w:hAnsi="Times"/>
          <w:noProof/>
          <w:sz w:val="24"/>
          <w:szCs w:val="24"/>
        </w:rPr>
        <w:t xml:space="preserve"> </w:t>
      </w:r>
      <w:r w:rsidRPr="0040655D">
        <w:rPr>
          <w:rFonts w:ascii="Times" w:hAnsi="Times"/>
          <w:b/>
          <w:bCs/>
          <w:noProof/>
          <w:sz w:val="24"/>
          <w:szCs w:val="24"/>
        </w:rPr>
        <w:t>2001</w:t>
      </w:r>
      <w:r w:rsidRPr="0040655D">
        <w:rPr>
          <w:rFonts w:ascii="Times" w:hAnsi="Times"/>
          <w:noProof/>
          <w:sz w:val="24"/>
          <w:szCs w:val="24"/>
        </w:rPr>
        <w:t xml:space="preserve">, </w:t>
      </w:r>
      <w:r w:rsidRPr="0040655D">
        <w:rPr>
          <w:rFonts w:ascii="Times" w:hAnsi="Times"/>
          <w:i/>
          <w:iCs/>
          <w:noProof/>
          <w:sz w:val="24"/>
          <w:szCs w:val="24"/>
        </w:rPr>
        <w:t>47</w:t>
      </w:r>
      <w:r w:rsidRPr="0040655D">
        <w:rPr>
          <w:rFonts w:ascii="Times" w:hAnsi="Times"/>
          <w:noProof/>
          <w:sz w:val="24"/>
          <w:szCs w:val="24"/>
        </w:rPr>
        <w:t xml:space="preserve"> (7), 1676–1682.</w:t>
      </w:r>
    </w:p>
    <w:p w14:paraId="43F4457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(83) </w:t>
      </w:r>
      <w:r w:rsidRPr="0040655D">
        <w:rPr>
          <w:rFonts w:ascii="Times" w:hAnsi="Times"/>
          <w:noProof/>
          <w:sz w:val="24"/>
          <w:szCs w:val="24"/>
        </w:rPr>
        <w:tab/>
        <w:t>Perez-Blanco, M. E.; Maginn, E. J. Molecular Dynamics Simulations of CO</w:t>
      </w:r>
      <w:r w:rsidRPr="001E0C34">
        <w:rPr>
          <w:rFonts w:ascii="Times" w:hAnsi="Times"/>
          <w:noProof/>
          <w:sz w:val="24"/>
          <w:szCs w:val="24"/>
          <w:vertAlign w:val="subscript"/>
        </w:rPr>
        <w:t>2</w:t>
      </w:r>
      <w:r w:rsidRPr="0040655D">
        <w:rPr>
          <w:rFonts w:ascii="Times" w:hAnsi="Times"/>
          <w:noProof/>
          <w:sz w:val="24"/>
          <w:szCs w:val="24"/>
        </w:rPr>
        <w:t xml:space="preserve"> at an Ionic Liquid Interface: Adsorption, Ordering, and Interfacial Crossing.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2010</w:t>
      </w:r>
      <w:r w:rsidRPr="0040655D">
        <w:rPr>
          <w:rFonts w:ascii="Times" w:hAnsi="Times"/>
          <w:noProof/>
          <w:sz w:val="24"/>
          <w:szCs w:val="24"/>
        </w:rPr>
        <w:t xml:space="preserve">, </w:t>
      </w:r>
      <w:r w:rsidRPr="0040655D">
        <w:rPr>
          <w:rFonts w:ascii="Times" w:hAnsi="Times"/>
          <w:i/>
          <w:iCs/>
          <w:noProof/>
          <w:sz w:val="24"/>
          <w:szCs w:val="24"/>
        </w:rPr>
        <w:t>114</w:t>
      </w:r>
      <w:r w:rsidRPr="0040655D">
        <w:rPr>
          <w:rFonts w:ascii="Times" w:hAnsi="Times"/>
          <w:noProof/>
          <w:sz w:val="24"/>
          <w:szCs w:val="24"/>
        </w:rPr>
        <w:t xml:space="preserve"> (36), 11827–11837.</w:t>
      </w:r>
    </w:p>
    <w:p w14:paraId="0D193335"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(84) </w:t>
      </w:r>
      <w:r w:rsidRPr="0040655D">
        <w:rPr>
          <w:rFonts w:ascii="Times" w:hAnsi="Times"/>
          <w:noProof/>
          <w:sz w:val="24"/>
          <w:szCs w:val="24"/>
        </w:rPr>
        <w:tab/>
        <w:t>Darden, T.; York, D.; Pedersen, L. Particle Mesh Ewald: An N</w:t>
      </w:r>
      <w:r w:rsidRPr="0040655D">
        <w:rPr>
          <w:rFonts w:ascii="Phosphate Inline" w:hAnsi="Phosphate Inline" w:cs="Phosphate Inline"/>
          <w:noProof/>
          <w:sz w:val="24"/>
          <w:szCs w:val="24"/>
        </w:rPr>
        <w:t>⋅</w:t>
      </w:r>
      <w:r w:rsidRPr="0040655D">
        <w:rPr>
          <w:rFonts w:ascii="Times" w:hAnsi="Times"/>
          <w:noProof/>
          <w:sz w:val="24"/>
          <w:szCs w:val="24"/>
        </w:rPr>
        <w:t xml:space="preserve">log(N) Method for Ewald Sums in Large Systems.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1993</w:t>
      </w:r>
      <w:r w:rsidRPr="0040655D">
        <w:rPr>
          <w:rFonts w:ascii="Times" w:hAnsi="Times"/>
          <w:noProof/>
          <w:sz w:val="24"/>
          <w:szCs w:val="24"/>
        </w:rPr>
        <w:t xml:space="preserve">, </w:t>
      </w:r>
      <w:r w:rsidRPr="0040655D">
        <w:rPr>
          <w:rFonts w:ascii="Times" w:hAnsi="Times"/>
          <w:i/>
          <w:iCs/>
          <w:noProof/>
          <w:sz w:val="24"/>
          <w:szCs w:val="24"/>
        </w:rPr>
        <w:t>98</w:t>
      </w:r>
      <w:r w:rsidRPr="0040655D">
        <w:rPr>
          <w:rFonts w:ascii="Times" w:hAnsi="Times"/>
          <w:noProof/>
          <w:sz w:val="24"/>
          <w:szCs w:val="24"/>
        </w:rPr>
        <w:t xml:space="preserve"> (12), 10089.</w:t>
      </w:r>
    </w:p>
    <w:p w14:paraId="1ACE3759"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(85) </w:t>
      </w:r>
      <w:r w:rsidRPr="0040655D">
        <w:rPr>
          <w:rFonts w:ascii="Times" w:hAnsi="Times"/>
          <w:noProof/>
          <w:sz w:val="24"/>
          <w:szCs w:val="24"/>
        </w:rPr>
        <w:tab/>
        <w:t xml:space="preserve">Małolepsza, E.; Straub, J. E. Empirical Maps for the Calculation of Amide I Vibrational Spectra of Proteins from Classical Molecular Dynamics Simulations.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2014</w:t>
      </w:r>
      <w:r w:rsidRPr="0040655D">
        <w:rPr>
          <w:rFonts w:ascii="Times" w:hAnsi="Times"/>
          <w:noProof/>
          <w:sz w:val="24"/>
          <w:szCs w:val="24"/>
        </w:rPr>
        <w:t xml:space="preserve">, </w:t>
      </w:r>
      <w:r w:rsidRPr="0040655D">
        <w:rPr>
          <w:rFonts w:ascii="Times" w:hAnsi="Times"/>
          <w:i/>
          <w:iCs/>
          <w:noProof/>
          <w:sz w:val="24"/>
          <w:szCs w:val="24"/>
        </w:rPr>
        <w:t>118</w:t>
      </w:r>
      <w:r w:rsidRPr="0040655D">
        <w:rPr>
          <w:rFonts w:ascii="Times" w:hAnsi="Times"/>
          <w:noProof/>
          <w:sz w:val="24"/>
          <w:szCs w:val="24"/>
        </w:rPr>
        <w:t xml:space="preserve"> (28), 7848–7855.</w:t>
      </w:r>
    </w:p>
    <w:p w14:paraId="742E028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lastRenderedPageBreak/>
        <w:t xml:space="preserve">(86) </w:t>
      </w:r>
      <w:r w:rsidRPr="0040655D">
        <w:rPr>
          <w:rFonts w:ascii="Times" w:hAnsi="Times"/>
          <w:noProof/>
          <w:sz w:val="24"/>
          <w:szCs w:val="24"/>
        </w:rPr>
        <w:tab/>
        <w:t xml:space="preserve">Fennell, C. J.; Gezelter, J. D. Is the Ewald Summation Still Necessary? Pairwise Alternatives to the Accepted Standard for Long-Range Electrostatics.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2006</w:t>
      </w:r>
      <w:r w:rsidRPr="0040655D">
        <w:rPr>
          <w:rFonts w:ascii="Times" w:hAnsi="Times"/>
          <w:noProof/>
          <w:sz w:val="24"/>
          <w:szCs w:val="24"/>
        </w:rPr>
        <w:t xml:space="preserve">, </w:t>
      </w:r>
      <w:r w:rsidRPr="0040655D">
        <w:rPr>
          <w:rFonts w:ascii="Times" w:hAnsi="Times"/>
          <w:i/>
          <w:iCs/>
          <w:noProof/>
          <w:sz w:val="24"/>
          <w:szCs w:val="24"/>
        </w:rPr>
        <w:t>124</w:t>
      </w:r>
      <w:r w:rsidRPr="0040655D">
        <w:rPr>
          <w:rFonts w:ascii="Times" w:hAnsi="Times"/>
          <w:noProof/>
          <w:sz w:val="24"/>
          <w:szCs w:val="24"/>
        </w:rPr>
        <w:t xml:space="preserve"> (23), 234104.</w:t>
      </w:r>
    </w:p>
    <w:p w14:paraId="24250EC1"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(87) </w:t>
      </w:r>
      <w:r w:rsidRPr="0040655D">
        <w:rPr>
          <w:rFonts w:ascii="Times" w:hAnsi="Times"/>
          <w:noProof/>
          <w:sz w:val="24"/>
          <w:szCs w:val="24"/>
        </w:rPr>
        <w:tab/>
        <w:t xml:space="preserve">Loparo, J. J.; Roberts, S. T.; Nicodemus, R. A.; Tokmakoff, A. Variation of the Transition Dipole Moment across the OH Stretching Band of Water. </w:t>
      </w:r>
      <w:r w:rsidRPr="0040655D">
        <w:rPr>
          <w:rFonts w:ascii="Times" w:hAnsi="Times"/>
          <w:i/>
          <w:iCs/>
          <w:noProof/>
          <w:sz w:val="24"/>
          <w:szCs w:val="24"/>
        </w:rPr>
        <w:t>Chem. Phys.</w:t>
      </w:r>
      <w:r w:rsidRPr="0040655D">
        <w:rPr>
          <w:rFonts w:ascii="Times" w:hAnsi="Times"/>
          <w:noProof/>
          <w:sz w:val="24"/>
          <w:szCs w:val="24"/>
        </w:rPr>
        <w:t xml:space="preserve"> </w:t>
      </w:r>
      <w:r w:rsidRPr="0040655D">
        <w:rPr>
          <w:rFonts w:ascii="Times" w:hAnsi="Times"/>
          <w:b/>
          <w:bCs/>
          <w:noProof/>
          <w:sz w:val="24"/>
          <w:szCs w:val="24"/>
        </w:rPr>
        <w:t>2007</w:t>
      </w:r>
      <w:r w:rsidRPr="0040655D">
        <w:rPr>
          <w:rFonts w:ascii="Times" w:hAnsi="Times"/>
          <w:noProof/>
          <w:sz w:val="24"/>
          <w:szCs w:val="24"/>
        </w:rPr>
        <w:t xml:space="preserve">, </w:t>
      </w:r>
      <w:r w:rsidRPr="0040655D">
        <w:rPr>
          <w:rFonts w:ascii="Times" w:hAnsi="Times"/>
          <w:i/>
          <w:iCs/>
          <w:noProof/>
          <w:sz w:val="24"/>
          <w:szCs w:val="24"/>
        </w:rPr>
        <w:t>341</w:t>
      </w:r>
      <w:r w:rsidRPr="0040655D">
        <w:rPr>
          <w:rFonts w:ascii="Times" w:hAnsi="Times"/>
          <w:noProof/>
          <w:sz w:val="24"/>
          <w:szCs w:val="24"/>
        </w:rPr>
        <w:t xml:space="preserve"> (1–3), 218–229.</w:t>
      </w:r>
    </w:p>
    <w:p w14:paraId="3CB3BDA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(88) </w:t>
      </w:r>
      <w:r w:rsidRPr="0040655D">
        <w:rPr>
          <w:rFonts w:ascii="Times" w:hAnsi="Times"/>
          <w:noProof/>
          <w:sz w:val="24"/>
          <w:szCs w:val="24"/>
        </w:rPr>
        <w:tab/>
        <w:t xml:space="preserve">Miller, C. S.; Ploetz, E. A.; Cremeens, M. E.; Corcelli, S. A. Carbon-Deuterium Vibrational Probes of Peptide Conformation: Alanine Dipeptide and Glycine Dipeptide.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2009</w:t>
      </w:r>
      <w:r w:rsidRPr="0040655D">
        <w:rPr>
          <w:rFonts w:ascii="Times" w:hAnsi="Times"/>
          <w:noProof/>
          <w:sz w:val="24"/>
          <w:szCs w:val="24"/>
        </w:rPr>
        <w:t xml:space="preserve">, </w:t>
      </w:r>
      <w:r w:rsidRPr="0040655D">
        <w:rPr>
          <w:rFonts w:ascii="Times" w:hAnsi="Times"/>
          <w:i/>
          <w:iCs/>
          <w:noProof/>
          <w:sz w:val="24"/>
          <w:szCs w:val="24"/>
        </w:rPr>
        <w:t>130</w:t>
      </w:r>
      <w:r w:rsidRPr="0040655D">
        <w:rPr>
          <w:rFonts w:ascii="Times" w:hAnsi="Times"/>
          <w:noProof/>
          <w:sz w:val="24"/>
          <w:szCs w:val="24"/>
        </w:rPr>
        <w:t xml:space="preserve"> (12).</w:t>
      </w:r>
    </w:p>
    <w:p w14:paraId="5680A58F"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(89) </w:t>
      </w:r>
      <w:r w:rsidRPr="0040655D">
        <w:rPr>
          <w:rFonts w:ascii="Times" w:hAnsi="Times"/>
          <w:noProof/>
          <w:sz w:val="24"/>
          <w:szCs w:val="24"/>
        </w:rPr>
        <w:tab/>
        <w:t xml:space="preserve">Aki, S. N. V. K.; Mellein, B. R.; Saurer, E. M.; Brennecke, J. F. High-Pressure Phase Behavior of Carbon Dioxide with Imidazolium-Based Ionic Liquids.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2004</w:t>
      </w:r>
      <w:r w:rsidRPr="0040655D">
        <w:rPr>
          <w:rFonts w:ascii="Times" w:hAnsi="Times"/>
          <w:noProof/>
          <w:sz w:val="24"/>
          <w:szCs w:val="24"/>
        </w:rPr>
        <w:t xml:space="preserve">, </w:t>
      </w:r>
      <w:r w:rsidRPr="0040655D">
        <w:rPr>
          <w:rFonts w:ascii="Times" w:hAnsi="Times"/>
          <w:i/>
          <w:iCs/>
          <w:noProof/>
          <w:sz w:val="24"/>
          <w:szCs w:val="24"/>
        </w:rPr>
        <w:t>108</w:t>
      </w:r>
      <w:r w:rsidRPr="0040655D">
        <w:rPr>
          <w:rFonts w:ascii="Times" w:hAnsi="Times"/>
          <w:noProof/>
          <w:sz w:val="24"/>
          <w:szCs w:val="24"/>
        </w:rPr>
        <w:t>, 20355–20365.</w:t>
      </w:r>
    </w:p>
    <w:p w14:paraId="205C47A0"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(90) </w:t>
      </w:r>
      <w:r w:rsidRPr="0040655D">
        <w:rPr>
          <w:rFonts w:ascii="Times" w:hAnsi="Times"/>
          <w:noProof/>
          <w:sz w:val="24"/>
          <w:szCs w:val="24"/>
        </w:rPr>
        <w:tab/>
        <w:t xml:space="preserve">Anthony, J. L.; Anderson, J. L.; Maginn, E. J.; Brennecke, J. F. Anion Effects on Gas Solubility in Ionic Liquids.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2005</w:t>
      </w:r>
      <w:r w:rsidRPr="0040655D">
        <w:rPr>
          <w:rFonts w:ascii="Times" w:hAnsi="Times"/>
          <w:noProof/>
          <w:sz w:val="24"/>
          <w:szCs w:val="24"/>
        </w:rPr>
        <w:t xml:space="preserve">, </w:t>
      </w:r>
      <w:r w:rsidRPr="0040655D">
        <w:rPr>
          <w:rFonts w:ascii="Times" w:hAnsi="Times"/>
          <w:i/>
          <w:iCs/>
          <w:noProof/>
          <w:sz w:val="24"/>
          <w:szCs w:val="24"/>
        </w:rPr>
        <w:t>109</w:t>
      </w:r>
      <w:r w:rsidRPr="0040655D">
        <w:rPr>
          <w:rFonts w:ascii="Times" w:hAnsi="Times"/>
          <w:noProof/>
          <w:sz w:val="24"/>
          <w:szCs w:val="24"/>
        </w:rPr>
        <w:t>, 6366–6374.</w:t>
      </w:r>
    </w:p>
    <w:p w14:paraId="0F349574"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(91) </w:t>
      </w:r>
      <w:r w:rsidRPr="0040655D">
        <w:rPr>
          <w:rFonts w:ascii="Times" w:hAnsi="Times"/>
          <w:noProof/>
          <w:sz w:val="24"/>
          <w:szCs w:val="24"/>
        </w:rPr>
        <w:tab/>
        <w:t xml:space="preserve">Muldoon, M. J.; Aki, S. N. V. K.; Anderson, J. L.; Dixon, J. K.; Brennecke, J. F. Improving Carbon Dioxide Solubility in Ionic Liquids. </w:t>
      </w:r>
      <w:r w:rsidRPr="0040655D">
        <w:rPr>
          <w:rFonts w:ascii="Times" w:hAnsi="Times"/>
          <w:i/>
          <w:iCs/>
          <w:noProof/>
          <w:sz w:val="24"/>
          <w:szCs w:val="24"/>
        </w:rPr>
        <w:t>J. Phys. Chem. B</w:t>
      </w:r>
      <w:r w:rsidRPr="0040655D">
        <w:rPr>
          <w:rFonts w:ascii="Times" w:hAnsi="Times"/>
          <w:noProof/>
          <w:sz w:val="24"/>
          <w:szCs w:val="24"/>
        </w:rPr>
        <w:t xml:space="preserve"> </w:t>
      </w:r>
      <w:r w:rsidRPr="0040655D">
        <w:rPr>
          <w:rFonts w:ascii="Times" w:hAnsi="Times"/>
          <w:b/>
          <w:bCs/>
          <w:noProof/>
          <w:sz w:val="24"/>
          <w:szCs w:val="24"/>
        </w:rPr>
        <w:t>2007</w:t>
      </w:r>
      <w:r w:rsidRPr="0040655D">
        <w:rPr>
          <w:rFonts w:ascii="Times" w:hAnsi="Times"/>
          <w:noProof/>
          <w:sz w:val="24"/>
          <w:szCs w:val="24"/>
        </w:rPr>
        <w:t xml:space="preserve">, </w:t>
      </w:r>
      <w:r w:rsidRPr="0040655D">
        <w:rPr>
          <w:rFonts w:ascii="Times" w:hAnsi="Times"/>
          <w:i/>
          <w:iCs/>
          <w:noProof/>
          <w:sz w:val="24"/>
          <w:szCs w:val="24"/>
        </w:rPr>
        <w:t>111</w:t>
      </w:r>
      <w:r w:rsidRPr="0040655D">
        <w:rPr>
          <w:rFonts w:ascii="Times" w:hAnsi="Times"/>
          <w:noProof/>
          <w:sz w:val="24"/>
          <w:szCs w:val="24"/>
        </w:rPr>
        <w:t xml:space="preserve"> (30), 9001–9009.</w:t>
      </w:r>
    </w:p>
    <w:p w14:paraId="6F562BD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(92) </w:t>
      </w:r>
      <w:r w:rsidRPr="0040655D">
        <w:rPr>
          <w:rFonts w:ascii="Times" w:hAnsi="Times"/>
          <w:noProof/>
          <w:sz w:val="24"/>
          <w:szCs w:val="24"/>
        </w:rPr>
        <w:tab/>
        <w:t>Hou, Y.; Baltus, R. E. Experimental Measurement of the Solubility and Diffusivity of CO</w:t>
      </w:r>
      <w:r w:rsidRPr="001E0C34">
        <w:rPr>
          <w:rFonts w:ascii="Times" w:hAnsi="Times"/>
          <w:noProof/>
          <w:sz w:val="24"/>
          <w:szCs w:val="24"/>
          <w:vertAlign w:val="subscript"/>
        </w:rPr>
        <w:t>2</w:t>
      </w:r>
      <w:r w:rsidRPr="0040655D">
        <w:rPr>
          <w:rFonts w:ascii="Times" w:hAnsi="Times"/>
          <w:noProof/>
          <w:sz w:val="24"/>
          <w:szCs w:val="24"/>
        </w:rPr>
        <w:t xml:space="preserve"> in Room-Temperature Ionic Liquids Using a Transient Thin-Liquid-Film Method. </w:t>
      </w:r>
      <w:r w:rsidRPr="0040655D">
        <w:rPr>
          <w:rFonts w:ascii="Times" w:hAnsi="Times"/>
          <w:i/>
          <w:iCs/>
          <w:noProof/>
          <w:sz w:val="24"/>
          <w:szCs w:val="24"/>
        </w:rPr>
        <w:t>Ind. Eng. Chem. Res.</w:t>
      </w:r>
      <w:r w:rsidRPr="0040655D">
        <w:rPr>
          <w:rFonts w:ascii="Times" w:hAnsi="Times"/>
          <w:noProof/>
          <w:sz w:val="24"/>
          <w:szCs w:val="24"/>
        </w:rPr>
        <w:t xml:space="preserve"> </w:t>
      </w:r>
      <w:r w:rsidRPr="0040655D">
        <w:rPr>
          <w:rFonts w:ascii="Times" w:hAnsi="Times"/>
          <w:b/>
          <w:bCs/>
          <w:noProof/>
          <w:sz w:val="24"/>
          <w:szCs w:val="24"/>
        </w:rPr>
        <w:t>2007</w:t>
      </w:r>
      <w:r w:rsidRPr="0040655D">
        <w:rPr>
          <w:rFonts w:ascii="Times" w:hAnsi="Times"/>
          <w:noProof/>
          <w:sz w:val="24"/>
          <w:szCs w:val="24"/>
        </w:rPr>
        <w:t xml:space="preserve">, </w:t>
      </w:r>
      <w:r w:rsidRPr="0040655D">
        <w:rPr>
          <w:rFonts w:ascii="Times" w:hAnsi="Times"/>
          <w:i/>
          <w:iCs/>
          <w:noProof/>
          <w:sz w:val="24"/>
          <w:szCs w:val="24"/>
        </w:rPr>
        <w:t>46</w:t>
      </w:r>
      <w:r w:rsidRPr="0040655D">
        <w:rPr>
          <w:rFonts w:ascii="Times" w:hAnsi="Times"/>
          <w:noProof/>
          <w:sz w:val="24"/>
          <w:szCs w:val="24"/>
        </w:rPr>
        <w:t xml:space="preserve"> (24), 8166–8175.</w:t>
      </w:r>
    </w:p>
    <w:p w14:paraId="57DC2FB1" w14:textId="12641599"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(93) </w:t>
      </w:r>
      <w:r w:rsidRPr="0040655D">
        <w:rPr>
          <w:rFonts w:ascii="Times" w:hAnsi="Times"/>
          <w:noProof/>
          <w:sz w:val="24"/>
          <w:szCs w:val="24"/>
        </w:rPr>
        <w:tab/>
        <w:t>Ramdin, M.; De Loos, T. W.; Vlugt, T. J. H. State-of-the-Art of CO</w:t>
      </w:r>
      <w:r w:rsidRPr="001E0C34">
        <w:rPr>
          <w:rFonts w:ascii="Times" w:hAnsi="Times"/>
          <w:noProof/>
          <w:sz w:val="24"/>
          <w:szCs w:val="24"/>
          <w:vertAlign w:val="subscript"/>
        </w:rPr>
        <w:t>2</w:t>
      </w:r>
      <w:r w:rsidRPr="0040655D">
        <w:rPr>
          <w:rFonts w:ascii="Times" w:hAnsi="Times"/>
          <w:noProof/>
          <w:sz w:val="24"/>
          <w:szCs w:val="24"/>
        </w:rPr>
        <w:t xml:space="preserve"> Capture with Ionic Liquids. </w:t>
      </w:r>
      <w:r w:rsidRPr="0040655D">
        <w:rPr>
          <w:rFonts w:ascii="Times" w:hAnsi="Times"/>
          <w:i/>
          <w:iCs/>
          <w:noProof/>
          <w:sz w:val="24"/>
          <w:szCs w:val="24"/>
        </w:rPr>
        <w:t>Ind. Eng. Chem. Res.</w:t>
      </w:r>
      <w:r w:rsidRPr="0040655D">
        <w:rPr>
          <w:rFonts w:ascii="Times" w:hAnsi="Times"/>
          <w:noProof/>
          <w:sz w:val="24"/>
          <w:szCs w:val="24"/>
        </w:rPr>
        <w:t xml:space="preserve"> </w:t>
      </w:r>
      <w:r w:rsidRPr="0040655D">
        <w:rPr>
          <w:rFonts w:ascii="Times" w:hAnsi="Times"/>
          <w:b/>
          <w:bCs/>
          <w:noProof/>
          <w:sz w:val="24"/>
          <w:szCs w:val="24"/>
        </w:rPr>
        <w:t>2012</w:t>
      </w:r>
      <w:r w:rsidRPr="0040655D">
        <w:rPr>
          <w:rFonts w:ascii="Times" w:hAnsi="Times"/>
          <w:noProof/>
          <w:sz w:val="24"/>
          <w:szCs w:val="24"/>
        </w:rPr>
        <w:t xml:space="preserve">, </w:t>
      </w:r>
      <w:r w:rsidRPr="0040655D">
        <w:rPr>
          <w:rFonts w:ascii="Times" w:hAnsi="Times"/>
          <w:i/>
          <w:iCs/>
          <w:noProof/>
          <w:sz w:val="24"/>
          <w:szCs w:val="24"/>
        </w:rPr>
        <w:t>51</w:t>
      </w:r>
      <w:r w:rsidRPr="0040655D">
        <w:rPr>
          <w:rFonts w:ascii="Times" w:hAnsi="Times"/>
          <w:noProof/>
          <w:sz w:val="24"/>
          <w:szCs w:val="24"/>
        </w:rPr>
        <w:t xml:space="preserve"> (24), 8149–8177.</w:t>
      </w:r>
    </w:p>
    <w:p w14:paraId="351E84D3"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szCs w:val="24"/>
        </w:rPr>
      </w:pPr>
      <w:r w:rsidRPr="0040655D">
        <w:rPr>
          <w:rFonts w:ascii="Times" w:hAnsi="Times"/>
          <w:noProof/>
          <w:sz w:val="24"/>
          <w:szCs w:val="24"/>
        </w:rPr>
        <w:t xml:space="preserve">(94) </w:t>
      </w:r>
      <w:r w:rsidRPr="0040655D">
        <w:rPr>
          <w:rFonts w:ascii="Times" w:hAnsi="Times"/>
          <w:noProof/>
          <w:sz w:val="24"/>
          <w:szCs w:val="24"/>
        </w:rPr>
        <w:tab/>
        <w:t xml:space="preserve">Stenger, J.; Madsen, D.; Hamm, P.; Nibbering, E. T. J.; Elsaesser, T. Ultrafast Vibrational </w:t>
      </w:r>
      <w:r w:rsidRPr="0040655D">
        <w:rPr>
          <w:rFonts w:ascii="Times" w:hAnsi="Times"/>
          <w:noProof/>
          <w:sz w:val="24"/>
          <w:szCs w:val="24"/>
        </w:rPr>
        <w:lastRenderedPageBreak/>
        <w:t xml:space="preserve">Dephasing of Liquid Water. </w:t>
      </w:r>
      <w:r w:rsidRPr="0040655D">
        <w:rPr>
          <w:rFonts w:ascii="Times" w:hAnsi="Times"/>
          <w:i/>
          <w:iCs/>
          <w:noProof/>
          <w:sz w:val="24"/>
          <w:szCs w:val="24"/>
        </w:rPr>
        <w:t>Phys. Rev. Lett.</w:t>
      </w:r>
      <w:r w:rsidRPr="0040655D">
        <w:rPr>
          <w:rFonts w:ascii="Times" w:hAnsi="Times"/>
          <w:noProof/>
          <w:sz w:val="24"/>
          <w:szCs w:val="24"/>
        </w:rPr>
        <w:t xml:space="preserve"> </w:t>
      </w:r>
      <w:r w:rsidRPr="0040655D">
        <w:rPr>
          <w:rFonts w:ascii="Times" w:hAnsi="Times"/>
          <w:b/>
          <w:bCs/>
          <w:noProof/>
          <w:sz w:val="24"/>
          <w:szCs w:val="24"/>
        </w:rPr>
        <w:t>2001</w:t>
      </w:r>
      <w:r w:rsidRPr="0040655D">
        <w:rPr>
          <w:rFonts w:ascii="Times" w:hAnsi="Times"/>
          <w:noProof/>
          <w:sz w:val="24"/>
          <w:szCs w:val="24"/>
        </w:rPr>
        <w:t xml:space="preserve">, </w:t>
      </w:r>
      <w:r w:rsidRPr="0040655D">
        <w:rPr>
          <w:rFonts w:ascii="Times" w:hAnsi="Times"/>
          <w:i/>
          <w:iCs/>
          <w:noProof/>
          <w:sz w:val="24"/>
          <w:szCs w:val="24"/>
        </w:rPr>
        <w:t>87</w:t>
      </w:r>
      <w:r w:rsidRPr="0040655D">
        <w:rPr>
          <w:rFonts w:ascii="Times" w:hAnsi="Times"/>
          <w:noProof/>
          <w:sz w:val="24"/>
          <w:szCs w:val="24"/>
        </w:rPr>
        <w:t xml:space="preserve"> (2), 27401.</w:t>
      </w:r>
    </w:p>
    <w:p w14:paraId="6EDA5F3A" w14:textId="77777777" w:rsidR="0040655D" w:rsidRPr="0040655D" w:rsidRDefault="0040655D" w:rsidP="0040655D">
      <w:pPr>
        <w:widowControl w:val="0"/>
        <w:autoSpaceDE w:val="0"/>
        <w:autoSpaceDN w:val="0"/>
        <w:adjustRightInd w:val="0"/>
        <w:spacing w:after="0" w:line="480" w:lineRule="auto"/>
        <w:ind w:left="640" w:hanging="640"/>
        <w:rPr>
          <w:rFonts w:ascii="Times" w:hAnsi="Times"/>
          <w:noProof/>
          <w:sz w:val="24"/>
        </w:rPr>
      </w:pPr>
      <w:r w:rsidRPr="0040655D">
        <w:rPr>
          <w:rFonts w:ascii="Times" w:hAnsi="Times"/>
          <w:noProof/>
          <w:sz w:val="24"/>
          <w:szCs w:val="24"/>
        </w:rPr>
        <w:t xml:space="preserve">(95) </w:t>
      </w:r>
      <w:r w:rsidRPr="0040655D">
        <w:rPr>
          <w:rFonts w:ascii="Times" w:hAnsi="Times"/>
          <w:noProof/>
          <w:sz w:val="24"/>
          <w:szCs w:val="24"/>
        </w:rPr>
        <w:tab/>
        <w:t xml:space="preserve">Rosenthal, S. J.; Xie, X.; Du, M.; Fleming, G. R. Femtosecond Solvation Dynamics in Acetonitrile: Observation of the Inertial Contribution to the Solvent Response. </w:t>
      </w:r>
      <w:r w:rsidRPr="0040655D">
        <w:rPr>
          <w:rFonts w:ascii="Times" w:hAnsi="Times"/>
          <w:i/>
          <w:iCs/>
          <w:noProof/>
          <w:sz w:val="24"/>
          <w:szCs w:val="24"/>
        </w:rPr>
        <w:t>J. Chem. Phys.</w:t>
      </w:r>
      <w:r w:rsidRPr="0040655D">
        <w:rPr>
          <w:rFonts w:ascii="Times" w:hAnsi="Times"/>
          <w:noProof/>
          <w:sz w:val="24"/>
          <w:szCs w:val="24"/>
        </w:rPr>
        <w:t xml:space="preserve"> </w:t>
      </w:r>
      <w:r w:rsidRPr="0040655D">
        <w:rPr>
          <w:rFonts w:ascii="Times" w:hAnsi="Times"/>
          <w:b/>
          <w:bCs/>
          <w:noProof/>
          <w:sz w:val="24"/>
          <w:szCs w:val="24"/>
        </w:rPr>
        <w:t>1991</w:t>
      </w:r>
      <w:r w:rsidRPr="0040655D">
        <w:rPr>
          <w:rFonts w:ascii="Times" w:hAnsi="Times"/>
          <w:noProof/>
          <w:sz w:val="24"/>
          <w:szCs w:val="24"/>
        </w:rPr>
        <w:t xml:space="preserve">, </w:t>
      </w:r>
      <w:r w:rsidRPr="0040655D">
        <w:rPr>
          <w:rFonts w:ascii="Times" w:hAnsi="Times"/>
          <w:i/>
          <w:iCs/>
          <w:noProof/>
          <w:sz w:val="24"/>
          <w:szCs w:val="24"/>
        </w:rPr>
        <w:t>95</w:t>
      </w:r>
      <w:r w:rsidRPr="0040655D">
        <w:rPr>
          <w:rFonts w:ascii="Times" w:hAnsi="Times"/>
          <w:noProof/>
          <w:sz w:val="24"/>
          <w:szCs w:val="24"/>
        </w:rPr>
        <w:t xml:space="preserve"> (6), 4715.</w:t>
      </w:r>
    </w:p>
    <w:p w14:paraId="2519D404" w14:textId="77767402" w:rsidR="00924EA3" w:rsidRDefault="0083340A" w:rsidP="0040655D">
      <w:pPr>
        <w:widowControl w:val="0"/>
        <w:autoSpaceDE w:val="0"/>
        <w:autoSpaceDN w:val="0"/>
        <w:adjustRightInd w:val="0"/>
        <w:spacing w:after="0" w:line="480" w:lineRule="auto"/>
        <w:rPr>
          <w:rFonts w:ascii="Times" w:hAnsi="Times" w:cs="Times"/>
          <w:sz w:val="24"/>
          <w:szCs w:val="24"/>
        </w:rPr>
      </w:pPr>
      <w:r>
        <w:rPr>
          <w:rFonts w:ascii="Times" w:hAnsi="Times" w:cs="Times"/>
          <w:sz w:val="24"/>
          <w:szCs w:val="24"/>
        </w:rPr>
        <w:fldChar w:fldCharType="end"/>
      </w:r>
    </w:p>
    <w:p w14:paraId="426D5972" w14:textId="77777777" w:rsidR="006E6906" w:rsidRDefault="006E6906">
      <w:pPr>
        <w:rPr>
          <w:rFonts w:ascii="Times" w:hAnsi="Times" w:cs="Times"/>
          <w:b/>
          <w:sz w:val="24"/>
          <w:szCs w:val="24"/>
        </w:rPr>
      </w:pPr>
      <w:r>
        <w:rPr>
          <w:rFonts w:ascii="Times" w:hAnsi="Times" w:cs="Times"/>
          <w:b/>
          <w:sz w:val="24"/>
          <w:szCs w:val="24"/>
        </w:rPr>
        <w:br w:type="page"/>
      </w:r>
    </w:p>
    <w:p w14:paraId="10560E4C" w14:textId="538E99BA" w:rsidR="00924EA3" w:rsidRDefault="00924EA3" w:rsidP="00924EA3">
      <w:pPr>
        <w:spacing w:after="0" w:line="240" w:lineRule="auto"/>
        <w:jc w:val="both"/>
        <w:rPr>
          <w:rFonts w:ascii="Times" w:hAnsi="Times" w:cs="Times"/>
          <w:sz w:val="24"/>
          <w:szCs w:val="24"/>
        </w:rPr>
      </w:pPr>
      <w:r w:rsidRPr="00A743B2">
        <w:rPr>
          <w:rFonts w:ascii="Times" w:hAnsi="Times" w:cs="Times"/>
          <w:b/>
          <w:sz w:val="24"/>
          <w:szCs w:val="24"/>
        </w:rPr>
        <w:lastRenderedPageBreak/>
        <w:t>Table 1</w:t>
      </w:r>
      <w:r w:rsidR="001246D4">
        <w:rPr>
          <w:rFonts w:ascii="Times" w:hAnsi="Times" w:cs="Times"/>
          <w:b/>
          <w:sz w:val="24"/>
          <w:szCs w:val="24"/>
        </w:rPr>
        <w:t>.</w:t>
      </w:r>
      <w:r w:rsidRPr="0083340A">
        <w:rPr>
          <w:rFonts w:ascii="Times" w:hAnsi="Times" w:cs="Times"/>
          <w:sz w:val="24"/>
          <w:szCs w:val="24"/>
        </w:rPr>
        <w:t xml:space="preserve"> </w:t>
      </w:r>
      <w:r w:rsidR="00A32962">
        <w:rPr>
          <w:rFonts w:ascii="Times" w:hAnsi="Times" w:cs="Times"/>
          <w:sz w:val="24"/>
          <w:szCs w:val="24"/>
        </w:rPr>
        <w:t>Parameters of the spectroscopic map</w:t>
      </w:r>
      <w:r w:rsidR="00481FA4">
        <w:rPr>
          <w:rFonts w:ascii="Times" w:hAnsi="Times" w:cs="Times"/>
          <w:sz w:val="24"/>
          <w:szCs w:val="24"/>
        </w:rPr>
        <w:t xml:space="preserve"> for </w:t>
      </w:r>
      <w:r w:rsidR="00FF71AC">
        <w:rPr>
          <w:rFonts w:ascii="Times" w:hAnsi="Times" w:cs="Times"/>
          <w:sz w:val="24"/>
          <w:szCs w:val="24"/>
        </w:rPr>
        <w:t xml:space="preserve">the </w:t>
      </w:r>
      <w:r w:rsidR="00481FA4">
        <w:rPr>
          <w:rFonts w:ascii="Times" w:hAnsi="Times" w:cs="Times"/>
          <w:sz w:val="24"/>
          <w:szCs w:val="24"/>
        </w:rPr>
        <w:t>CO</w:t>
      </w:r>
      <w:r w:rsidR="00481FA4" w:rsidRPr="00FF71AC">
        <w:rPr>
          <w:rFonts w:ascii="Times" w:hAnsi="Times" w:cs="Times"/>
          <w:sz w:val="24"/>
          <w:szCs w:val="24"/>
          <w:vertAlign w:val="subscript"/>
        </w:rPr>
        <w:t>2</w:t>
      </w:r>
      <w:r w:rsidR="00481FA4">
        <w:rPr>
          <w:rFonts w:ascii="Times" w:hAnsi="Times" w:cs="Times"/>
          <w:sz w:val="24"/>
          <w:szCs w:val="24"/>
        </w:rPr>
        <w:t xml:space="preserve"> </w:t>
      </w:r>
      <w:r w:rsidR="00FF71AC">
        <w:rPr>
          <w:rFonts w:ascii="Times" w:hAnsi="Times" w:cs="Times"/>
          <w:sz w:val="24"/>
          <w:szCs w:val="24"/>
        </w:rPr>
        <w:t xml:space="preserve">asymmetric stretch frequency </w:t>
      </w:r>
      <w:r w:rsidR="00481FA4">
        <w:rPr>
          <w:rFonts w:ascii="Times" w:hAnsi="Times" w:cs="Times"/>
          <w:sz w:val="24"/>
          <w:szCs w:val="24"/>
        </w:rPr>
        <w:t xml:space="preserve">in </w:t>
      </w:r>
      <w:r w:rsidR="00481FA4" w:rsidRPr="005D2AF3">
        <w:rPr>
          <w:rFonts w:ascii="Times" w:hAnsi="Times" w:cs="Times"/>
          <w:sz w:val="24"/>
          <w:szCs w:val="24"/>
        </w:rPr>
        <w:t>[C</w:t>
      </w:r>
      <w:r w:rsidR="00481FA4" w:rsidRPr="005D2AF3">
        <w:rPr>
          <w:rFonts w:ascii="Times" w:hAnsi="Times" w:cs="Times"/>
          <w:sz w:val="24"/>
          <w:szCs w:val="24"/>
          <w:vertAlign w:val="subscript"/>
        </w:rPr>
        <w:t>4</w:t>
      </w:r>
      <w:r w:rsidR="00481FA4" w:rsidRPr="005D2AF3">
        <w:rPr>
          <w:rFonts w:ascii="Times" w:hAnsi="Times" w:cs="Times"/>
          <w:sz w:val="24"/>
          <w:szCs w:val="24"/>
        </w:rPr>
        <w:t>C</w:t>
      </w:r>
      <w:r w:rsidR="00481FA4" w:rsidRPr="005D2AF3">
        <w:rPr>
          <w:rFonts w:ascii="Times" w:hAnsi="Times" w:cs="Times"/>
          <w:sz w:val="24"/>
          <w:szCs w:val="24"/>
          <w:vertAlign w:val="subscript"/>
        </w:rPr>
        <w:t>1</w:t>
      </w:r>
      <w:proofErr w:type="gramStart"/>
      <w:r w:rsidR="00481FA4" w:rsidRPr="005D2AF3">
        <w:rPr>
          <w:rFonts w:ascii="Times" w:hAnsi="Times" w:cs="Times"/>
          <w:sz w:val="24"/>
          <w:szCs w:val="24"/>
        </w:rPr>
        <w:t>im][</w:t>
      </w:r>
      <w:proofErr w:type="gramEnd"/>
      <w:r w:rsidR="00481FA4" w:rsidRPr="005D2AF3">
        <w:rPr>
          <w:rFonts w:ascii="Times" w:hAnsi="Times" w:cs="Times"/>
          <w:sz w:val="24"/>
          <w:szCs w:val="24"/>
        </w:rPr>
        <w:t>PF</w:t>
      </w:r>
      <w:r w:rsidR="00481FA4" w:rsidRPr="005D2AF3">
        <w:rPr>
          <w:rFonts w:ascii="Times" w:hAnsi="Times" w:cs="Times"/>
          <w:sz w:val="24"/>
          <w:szCs w:val="24"/>
          <w:vertAlign w:val="subscript"/>
        </w:rPr>
        <w:t>6</w:t>
      </w:r>
      <w:r w:rsidR="00481FA4">
        <w:rPr>
          <w:rFonts w:ascii="Times" w:hAnsi="Times" w:cs="Times"/>
          <w:sz w:val="24"/>
          <w:szCs w:val="24"/>
        </w:rPr>
        <w:t>]</w:t>
      </w:r>
      <w:r w:rsidRPr="0083340A">
        <w:rPr>
          <w:rFonts w:ascii="Times" w:hAnsi="Times" w:cs="Times"/>
          <w:sz w:val="24"/>
          <w:szCs w:val="24"/>
        </w:rPr>
        <w:t xml:space="preserve">. This map predicts </w:t>
      </w:r>
      <w:r w:rsidR="00A32962">
        <w:rPr>
          <w:rFonts w:ascii="Times" w:hAnsi="Times" w:cs="Times"/>
          <w:sz w:val="24"/>
          <w:szCs w:val="24"/>
        </w:rPr>
        <w:t>the CO</w:t>
      </w:r>
      <w:r w:rsidR="00A32962" w:rsidRPr="00A32962">
        <w:rPr>
          <w:rFonts w:ascii="Times" w:hAnsi="Times" w:cs="Times"/>
          <w:sz w:val="24"/>
          <w:szCs w:val="24"/>
          <w:vertAlign w:val="subscript"/>
        </w:rPr>
        <w:t>2</w:t>
      </w:r>
      <w:r w:rsidR="00A32962">
        <w:rPr>
          <w:rFonts w:ascii="Times" w:hAnsi="Times" w:cs="Times"/>
          <w:sz w:val="24"/>
          <w:szCs w:val="24"/>
        </w:rPr>
        <w:t xml:space="preserve"> with a regression coefficient </w:t>
      </w:r>
      <w:r w:rsidR="00A32962" w:rsidRPr="00A32962">
        <w:rPr>
          <w:rFonts w:ascii="Times" w:hAnsi="Times" w:cs="Times"/>
          <w:i/>
          <w:sz w:val="24"/>
          <w:szCs w:val="24"/>
        </w:rPr>
        <w:t>R</w:t>
      </w:r>
      <w:r w:rsidR="00A32962">
        <w:rPr>
          <w:rFonts w:ascii="Times" w:hAnsi="Times" w:cs="Times"/>
          <w:sz w:val="24"/>
          <w:szCs w:val="24"/>
        </w:rPr>
        <w:t xml:space="preserve"> = 0.94 and a root mean square error of 2.7</w:t>
      </w:r>
      <w:r w:rsidRPr="0083340A">
        <w:rPr>
          <w:rFonts w:ascii="Times" w:hAnsi="Times" w:cs="Times"/>
          <w:sz w:val="24"/>
          <w:szCs w:val="24"/>
        </w:rPr>
        <w:t xml:space="preserve"> cm</w:t>
      </w:r>
      <w:r w:rsidRPr="0083340A">
        <w:rPr>
          <w:rFonts w:ascii="Times" w:hAnsi="Times" w:cs="Times"/>
          <w:sz w:val="24"/>
          <w:szCs w:val="24"/>
          <w:vertAlign w:val="superscript"/>
        </w:rPr>
        <w:t>-1</w:t>
      </w:r>
      <w:r w:rsidRPr="0083340A">
        <w:rPr>
          <w:rFonts w:ascii="Times" w:hAnsi="Times" w:cs="Times"/>
          <w:sz w:val="24"/>
          <w:szCs w:val="24"/>
        </w:rPr>
        <w:t xml:space="preserve">. </w:t>
      </w:r>
      <w:r w:rsidR="00A32962">
        <w:rPr>
          <w:rFonts w:ascii="Times" w:hAnsi="Times" w:cs="Times"/>
          <w:sz w:val="24"/>
          <w:szCs w:val="24"/>
        </w:rPr>
        <w:t xml:space="preserve">The average shift, </w:t>
      </w:r>
      <m:oMath>
        <m:d>
          <m:dPr>
            <m:begChr m:val="〈"/>
            <m:endChr m:val="〉"/>
            <m:ctrlPr>
              <w:rPr>
                <w:rFonts w:ascii="Cambria Math" w:hAnsi="Cambria Math" w:cs="Times"/>
                <w:sz w:val="24"/>
                <w:szCs w:val="24"/>
              </w:rPr>
            </m:ctrlPr>
          </m:dPr>
          <m:e>
            <m:r>
              <m:rPr>
                <m:sty m:val="p"/>
              </m:rPr>
              <w:rPr>
                <w:rFonts w:ascii="Cambria Math" w:hAnsi="Cambria Math" w:cs="Times"/>
                <w:sz w:val="24"/>
                <w:szCs w:val="24"/>
              </w:rPr>
              <m:t>Δω</m:t>
            </m:r>
          </m:e>
        </m:d>
      </m:oMath>
      <w:r w:rsidR="00A32962">
        <w:rPr>
          <w:rFonts w:ascii="Times" w:eastAsiaTheme="minorEastAsia" w:hAnsi="Times" w:cs="Times"/>
          <w:sz w:val="24"/>
          <w:szCs w:val="24"/>
        </w:rPr>
        <w:t xml:space="preserve">, and standard deviation, </w:t>
      </w:r>
      <m:oMath>
        <m:r>
          <m:rPr>
            <m:sty m:val="p"/>
          </m:rPr>
          <w:rPr>
            <w:rFonts w:ascii="Cambria Math" w:hAnsi="Cambria Math" w:cs="Times"/>
            <w:sz w:val="24"/>
            <w:szCs w:val="24"/>
          </w:rPr>
          <m:t>σ(Δω)</m:t>
        </m:r>
      </m:oMath>
      <w:r w:rsidR="00481FA4">
        <w:rPr>
          <w:rFonts w:ascii="Times" w:eastAsiaTheme="minorEastAsia" w:hAnsi="Times" w:cs="Times"/>
          <w:sz w:val="24"/>
          <w:szCs w:val="24"/>
        </w:rPr>
        <w:t>, are reported for each term in the map.</w:t>
      </w:r>
      <w:r w:rsidR="00A32962">
        <w:rPr>
          <w:rFonts w:ascii="Times" w:eastAsiaTheme="minorEastAsia" w:hAnsi="Times" w:cs="Times"/>
          <w:sz w:val="24"/>
          <w:szCs w:val="24"/>
        </w:rPr>
        <w:t xml:space="preserve">  </w:t>
      </w:r>
      <w:r w:rsidR="00A32962">
        <w:rPr>
          <w:rFonts w:ascii="Times" w:hAnsi="Times" w:cs="Times"/>
          <w:sz w:val="24"/>
          <w:szCs w:val="24"/>
        </w:rPr>
        <w:t xml:space="preserve"> </w:t>
      </w:r>
    </w:p>
    <w:p w14:paraId="27311B2B" w14:textId="77777777" w:rsidR="00924EA3" w:rsidRDefault="00924EA3" w:rsidP="00924EA3">
      <w:pPr>
        <w:spacing w:after="0" w:line="240" w:lineRule="auto"/>
        <w:jc w:val="both"/>
        <w:rPr>
          <w:rFonts w:ascii="Times" w:hAnsi="Times" w:cs="Times"/>
          <w:sz w:val="24"/>
          <w:szCs w:val="24"/>
        </w:rPr>
      </w:pPr>
    </w:p>
    <w:tbl>
      <w:tblPr>
        <w:tblStyle w:val="TableGrid"/>
        <w:tblW w:w="8808" w:type="dxa"/>
        <w:jc w:val="center"/>
        <w:tblLook w:val="04A0" w:firstRow="1" w:lastRow="0" w:firstColumn="1" w:lastColumn="0" w:noHBand="0" w:noVBand="1"/>
      </w:tblPr>
      <w:tblGrid>
        <w:gridCol w:w="2202"/>
        <w:gridCol w:w="2202"/>
        <w:gridCol w:w="2202"/>
        <w:gridCol w:w="2202"/>
      </w:tblGrid>
      <w:tr w:rsidR="001246D4" w14:paraId="2F520F65" w14:textId="77777777" w:rsidTr="001246D4">
        <w:trPr>
          <w:trHeight w:val="278"/>
          <w:jc w:val="center"/>
        </w:trPr>
        <w:tc>
          <w:tcPr>
            <w:tcW w:w="2202" w:type="dxa"/>
            <w:tcBorders>
              <w:left w:val="nil"/>
              <w:right w:val="nil"/>
            </w:tcBorders>
          </w:tcPr>
          <w:p w14:paraId="322F6320" w14:textId="77777777" w:rsidR="001246D4" w:rsidRDefault="001246D4" w:rsidP="00924EA3">
            <w:pPr>
              <w:jc w:val="both"/>
              <w:rPr>
                <w:rFonts w:ascii="Times" w:hAnsi="Times" w:cs="Times"/>
                <w:sz w:val="24"/>
                <w:szCs w:val="24"/>
              </w:rPr>
            </w:pPr>
          </w:p>
        </w:tc>
        <w:tc>
          <w:tcPr>
            <w:tcW w:w="2202" w:type="dxa"/>
            <w:tcBorders>
              <w:left w:val="nil"/>
              <w:right w:val="nil"/>
            </w:tcBorders>
          </w:tcPr>
          <w:p w14:paraId="5EFA974B" w14:textId="77777777" w:rsidR="001246D4" w:rsidRDefault="001246D4" w:rsidP="00924EA3">
            <w:pPr>
              <w:jc w:val="both"/>
              <w:rPr>
                <w:rFonts w:ascii="Times" w:hAnsi="Times" w:cs="Times"/>
                <w:sz w:val="24"/>
                <w:szCs w:val="24"/>
              </w:rPr>
            </w:pPr>
          </w:p>
        </w:tc>
        <w:tc>
          <w:tcPr>
            <w:tcW w:w="2202" w:type="dxa"/>
            <w:tcBorders>
              <w:left w:val="nil"/>
              <w:right w:val="nil"/>
            </w:tcBorders>
          </w:tcPr>
          <w:p w14:paraId="4E8AFBD3" w14:textId="1FDCE23A" w:rsidR="001246D4" w:rsidRDefault="000B17BB" w:rsidP="001246D4">
            <w:pPr>
              <w:jc w:val="center"/>
              <w:rPr>
                <w:rFonts w:ascii="Times" w:hAnsi="Times" w:cs="Times"/>
                <w:sz w:val="24"/>
                <w:szCs w:val="24"/>
              </w:rPr>
            </w:pPr>
            <m:oMath>
              <m:d>
                <m:dPr>
                  <m:begChr m:val="〈"/>
                  <m:endChr m:val="〉"/>
                  <m:ctrlPr>
                    <w:rPr>
                      <w:rFonts w:ascii="Cambria Math" w:hAnsi="Cambria Math" w:cs="Times"/>
                      <w:sz w:val="24"/>
                      <w:szCs w:val="24"/>
                    </w:rPr>
                  </m:ctrlPr>
                </m:dPr>
                <m:e>
                  <m:r>
                    <m:rPr>
                      <m:sty m:val="p"/>
                    </m:rPr>
                    <w:rPr>
                      <w:rFonts w:ascii="Cambria Math" w:hAnsi="Cambria Math" w:cs="Times"/>
                      <w:sz w:val="24"/>
                      <w:szCs w:val="24"/>
                    </w:rPr>
                    <m:t>Δω</m:t>
                  </m:r>
                </m:e>
              </m:d>
            </m:oMath>
            <w:r w:rsidR="001246D4">
              <w:rPr>
                <w:rFonts w:ascii="Times" w:eastAsiaTheme="minorEastAsia" w:hAnsi="Times" w:cs="Times"/>
                <w:sz w:val="24"/>
                <w:szCs w:val="24"/>
              </w:rPr>
              <w:t xml:space="preserve"> (</w:t>
            </w:r>
            <w:r w:rsidR="001246D4" w:rsidRPr="005D0492">
              <w:rPr>
                <w:rFonts w:ascii="Times" w:hAnsi="Times" w:cs="Times"/>
                <w:sz w:val="24"/>
                <w:szCs w:val="24"/>
              </w:rPr>
              <w:t>cm</w:t>
            </w:r>
            <w:r w:rsidR="001246D4" w:rsidRPr="005D0492">
              <w:rPr>
                <w:rFonts w:ascii="Times" w:hAnsi="Times" w:cs="Times"/>
                <w:sz w:val="24"/>
                <w:szCs w:val="24"/>
                <w:vertAlign w:val="superscript"/>
              </w:rPr>
              <w:t>-1</w:t>
            </w:r>
            <w:r w:rsidR="001246D4">
              <w:rPr>
                <w:rFonts w:ascii="Times" w:hAnsi="Times" w:cs="Times"/>
                <w:sz w:val="24"/>
                <w:szCs w:val="24"/>
              </w:rPr>
              <w:t>)</w:t>
            </w:r>
          </w:p>
        </w:tc>
        <w:tc>
          <w:tcPr>
            <w:tcW w:w="2202" w:type="dxa"/>
            <w:tcBorders>
              <w:left w:val="nil"/>
              <w:right w:val="nil"/>
            </w:tcBorders>
          </w:tcPr>
          <w:p w14:paraId="44EBB6DA" w14:textId="77DF9878" w:rsidR="001246D4" w:rsidRDefault="001246D4" w:rsidP="001246D4">
            <w:pPr>
              <w:jc w:val="center"/>
              <w:rPr>
                <w:rFonts w:ascii="Times" w:hAnsi="Times" w:cs="Times"/>
                <w:sz w:val="24"/>
                <w:szCs w:val="24"/>
              </w:rPr>
            </w:pPr>
            <m:oMath>
              <m:r>
                <m:rPr>
                  <m:sty m:val="p"/>
                </m:rPr>
                <w:rPr>
                  <w:rFonts w:ascii="Cambria Math" w:hAnsi="Cambria Math" w:cs="Times"/>
                  <w:sz w:val="24"/>
                  <w:szCs w:val="24"/>
                </w:rPr>
                <m:t>σ(Δω)</m:t>
              </m:r>
            </m:oMath>
            <w:r>
              <w:rPr>
                <w:rFonts w:ascii="Times" w:eastAsiaTheme="minorEastAsia" w:hAnsi="Times" w:cs="Times"/>
                <w:sz w:val="24"/>
                <w:szCs w:val="24"/>
              </w:rPr>
              <w:t xml:space="preserve"> (</w:t>
            </w:r>
            <w:r w:rsidRPr="005D0492">
              <w:rPr>
                <w:rFonts w:ascii="Times" w:hAnsi="Times" w:cs="Times"/>
                <w:sz w:val="24"/>
                <w:szCs w:val="24"/>
              </w:rPr>
              <w:t>cm</w:t>
            </w:r>
            <w:r w:rsidRPr="005D0492">
              <w:rPr>
                <w:rFonts w:ascii="Times" w:hAnsi="Times" w:cs="Times"/>
                <w:sz w:val="24"/>
                <w:szCs w:val="24"/>
                <w:vertAlign w:val="superscript"/>
              </w:rPr>
              <w:t>-1</w:t>
            </w:r>
            <w:r>
              <w:rPr>
                <w:rFonts w:ascii="Times" w:hAnsi="Times" w:cs="Times"/>
                <w:sz w:val="24"/>
                <w:szCs w:val="24"/>
              </w:rPr>
              <w:t>)</w:t>
            </w:r>
          </w:p>
        </w:tc>
      </w:tr>
      <w:tr w:rsidR="001246D4" w14:paraId="58838290" w14:textId="77777777" w:rsidTr="001246D4">
        <w:trPr>
          <w:trHeight w:val="307"/>
          <w:jc w:val="center"/>
        </w:trPr>
        <w:tc>
          <w:tcPr>
            <w:tcW w:w="2202" w:type="dxa"/>
            <w:tcBorders>
              <w:left w:val="nil"/>
              <w:bottom w:val="nil"/>
              <w:right w:val="nil"/>
            </w:tcBorders>
          </w:tcPr>
          <w:p w14:paraId="28E7E064" w14:textId="57E925C9" w:rsidR="001246D4" w:rsidRDefault="000B17BB" w:rsidP="001246D4">
            <w:pPr>
              <w:jc w:val="center"/>
              <w:rPr>
                <w:rFonts w:ascii="Times" w:hAnsi="Times" w:cs="Times"/>
                <w:sz w:val="24"/>
                <w:szCs w:val="24"/>
              </w:rPr>
            </w:pPr>
            <m:oMathPara>
              <m:oMath>
                <m:sSub>
                  <m:sSubPr>
                    <m:ctrlPr>
                      <w:rPr>
                        <w:rFonts w:ascii="Cambria Math" w:hAnsi="Cambria Math" w:cs="Times"/>
                        <w:i/>
                        <w:sz w:val="24"/>
                        <w:szCs w:val="24"/>
                      </w:rPr>
                    </m:ctrlPr>
                  </m:sSubPr>
                  <m:e>
                    <m:r>
                      <w:rPr>
                        <w:rFonts w:ascii="Cambria Math" w:hAnsi="Cambria Math" w:cs="Times"/>
                        <w:sz w:val="24"/>
                        <w:szCs w:val="24"/>
                      </w:rPr>
                      <m:t>ω</m:t>
                    </m:r>
                  </m:e>
                  <m:sub>
                    <m:r>
                      <w:rPr>
                        <w:rFonts w:ascii="Cambria Math" w:hAnsi="Cambria Math" w:cs="Times"/>
                        <w:sz w:val="24"/>
                        <w:szCs w:val="24"/>
                      </w:rPr>
                      <m:t>g</m:t>
                    </m:r>
                  </m:sub>
                </m:sSub>
              </m:oMath>
            </m:oMathPara>
          </w:p>
        </w:tc>
        <w:tc>
          <w:tcPr>
            <w:tcW w:w="2202" w:type="dxa"/>
            <w:tcBorders>
              <w:left w:val="nil"/>
              <w:bottom w:val="nil"/>
              <w:right w:val="nil"/>
            </w:tcBorders>
          </w:tcPr>
          <w:p w14:paraId="62982AA0" w14:textId="265B62F8" w:rsidR="001246D4" w:rsidRDefault="001246D4" w:rsidP="001246D4">
            <w:pPr>
              <w:jc w:val="center"/>
              <w:rPr>
                <w:rFonts w:ascii="Times" w:hAnsi="Times" w:cs="Times"/>
                <w:sz w:val="24"/>
                <w:szCs w:val="24"/>
              </w:rPr>
            </w:pPr>
            <w:r>
              <w:rPr>
                <w:rFonts w:ascii="Times" w:hAnsi="Times" w:cs="Times"/>
                <w:sz w:val="24"/>
                <w:szCs w:val="24"/>
              </w:rPr>
              <w:t xml:space="preserve">2349.1 </w:t>
            </w:r>
            <w:r w:rsidRPr="00A743B2">
              <w:rPr>
                <w:rFonts w:ascii="Times" w:hAnsi="Times" w:cs="Times"/>
                <w:sz w:val="24"/>
                <w:szCs w:val="24"/>
              </w:rPr>
              <w:t>cm</w:t>
            </w:r>
            <w:r w:rsidRPr="00A743B2">
              <w:rPr>
                <w:rFonts w:ascii="Times" w:hAnsi="Times" w:cs="Times"/>
                <w:sz w:val="24"/>
                <w:szCs w:val="24"/>
                <w:vertAlign w:val="superscript"/>
              </w:rPr>
              <w:t>-1</w:t>
            </w:r>
          </w:p>
        </w:tc>
        <w:tc>
          <w:tcPr>
            <w:tcW w:w="2202" w:type="dxa"/>
            <w:tcBorders>
              <w:left w:val="nil"/>
              <w:bottom w:val="nil"/>
              <w:right w:val="nil"/>
            </w:tcBorders>
          </w:tcPr>
          <w:p w14:paraId="02A83537" w14:textId="1AF07A7F" w:rsidR="001246D4" w:rsidRDefault="001246D4" w:rsidP="001246D4">
            <w:pPr>
              <w:jc w:val="center"/>
              <w:rPr>
                <w:rFonts w:ascii="Times" w:hAnsi="Times" w:cs="Times"/>
                <w:sz w:val="24"/>
                <w:szCs w:val="24"/>
              </w:rPr>
            </w:pPr>
            <w:r>
              <w:rPr>
                <w:rFonts w:ascii="Times" w:hAnsi="Times" w:cs="Times"/>
                <w:sz w:val="24"/>
                <w:szCs w:val="24"/>
              </w:rPr>
              <w:t>0.0</w:t>
            </w:r>
          </w:p>
        </w:tc>
        <w:tc>
          <w:tcPr>
            <w:tcW w:w="2202" w:type="dxa"/>
            <w:tcBorders>
              <w:left w:val="nil"/>
              <w:bottom w:val="nil"/>
              <w:right w:val="nil"/>
            </w:tcBorders>
          </w:tcPr>
          <w:p w14:paraId="0A0E207A" w14:textId="169808AC" w:rsidR="001246D4" w:rsidRDefault="001246D4" w:rsidP="001246D4">
            <w:pPr>
              <w:jc w:val="center"/>
              <w:rPr>
                <w:rFonts w:ascii="Times" w:hAnsi="Times" w:cs="Times"/>
                <w:sz w:val="24"/>
                <w:szCs w:val="24"/>
              </w:rPr>
            </w:pPr>
            <w:r>
              <w:rPr>
                <w:rFonts w:ascii="Times" w:hAnsi="Times" w:cs="Times"/>
                <w:sz w:val="24"/>
                <w:szCs w:val="24"/>
              </w:rPr>
              <w:t>0.0</w:t>
            </w:r>
          </w:p>
        </w:tc>
      </w:tr>
      <w:tr w:rsidR="001246D4" w14:paraId="78986830" w14:textId="77777777" w:rsidTr="001246D4">
        <w:trPr>
          <w:trHeight w:val="265"/>
          <w:jc w:val="center"/>
        </w:trPr>
        <w:tc>
          <w:tcPr>
            <w:tcW w:w="2202" w:type="dxa"/>
            <w:tcBorders>
              <w:top w:val="nil"/>
              <w:left w:val="nil"/>
              <w:bottom w:val="nil"/>
              <w:right w:val="nil"/>
            </w:tcBorders>
          </w:tcPr>
          <w:p w14:paraId="42825CF9" w14:textId="61915A3E" w:rsidR="001246D4" w:rsidRDefault="001246D4" w:rsidP="001246D4">
            <w:pPr>
              <w:jc w:val="center"/>
              <w:rPr>
                <w:rFonts w:ascii="Times" w:hAnsi="Times" w:cs="Times"/>
                <w:sz w:val="24"/>
                <w:szCs w:val="24"/>
              </w:rPr>
            </w:pPr>
            <w:r w:rsidRPr="00856892">
              <w:rPr>
                <w:rFonts w:ascii="Times" w:hAnsi="Times" w:cs="Times"/>
                <w:i/>
                <w:sz w:val="24"/>
                <w:szCs w:val="24"/>
              </w:rPr>
              <w:t>a</w:t>
            </w:r>
          </w:p>
        </w:tc>
        <w:tc>
          <w:tcPr>
            <w:tcW w:w="2202" w:type="dxa"/>
            <w:tcBorders>
              <w:top w:val="nil"/>
              <w:left w:val="nil"/>
              <w:bottom w:val="nil"/>
              <w:right w:val="nil"/>
            </w:tcBorders>
          </w:tcPr>
          <w:p w14:paraId="1E358B82" w14:textId="203FD95D" w:rsidR="001246D4" w:rsidRDefault="001246D4" w:rsidP="001246D4">
            <w:pPr>
              <w:jc w:val="center"/>
              <w:rPr>
                <w:rFonts w:ascii="Times" w:hAnsi="Times" w:cs="Times"/>
                <w:sz w:val="24"/>
                <w:szCs w:val="24"/>
              </w:rPr>
            </w:pPr>
            <w:r>
              <w:rPr>
                <w:rFonts w:ascii="Times" w:hAnsi="Times" w:cs="Times"/>
                <w:sz w:val="24"/>
                <w:szCs w:val="24"/>
              </w:rPr>
              <w:t xml:space="preserve">–1160.9 </w:t>
            </w:r>
            <w:r w:rsidRPr="00A743B2">
              <w:rPr>
                <w:rFonts w:ascii="Times" w:hAnsi="Times" w:cs="Times"/>
                <w:sz w:val="24"/>
                <w:szCs w:val="24"/>
              </w:rPr>
              <w:t>cm</w:t>
            </w:r>
            <w:r w:rsidRPr="00A743B2">
              <w:rPr>
                <w:rFonts w:ascii="Times" w:hAnsi="Times" w:cs="Times"/>
                <w:sz w:val="24"/>
                <w:szCs w:val="24"/>
                <w:vertAlign w:val="superscript"/>
              </w:rPr>
              <w:t>-1</w:t>
            </w:r>
          </w:p>
        </w:tc>
        <w:tc>
          <w:tcPr>
            <w:tcW w:w="2202" w:type="dxa"/>
            <w:tcBorders>
              <w:top w:val="nil"/>
              <w:left w:val="nil"/>
              <w:bottom w:val="nil"/>
              <w:right w:val="nil"/>
            </w:tcBorders>
          </w:tcPr>
          <w:p w14:paraId="0735C5E8" w14:textId="4C827A49" w:rsidR="001246D4" w:rsidRDefault="001246D4" w:rsidP="001246D4">
            <w:pPr>
              <w:jc w:val="center"/>
              <w:rPr>
                <w:rFonts w:ascii="Times" w:hAnsi="Times" w:cs="Times"/>
                <w:sz w:val="24"/>
                <w:szCs w:val="24"/>
              </w:rPr>
            </w:pPr>
            <w:r>
              <w:rPr>
                <w:rFonts w:ascii="Times" w:hAnsi="Times" w:cs="Times"/>
                <w:sz w:val="24"/>
                <w:szCs w:val="24"/>
              </w:rPr>
              <w:t>–6.6</w:t>
            </w:r>
          </w:p>
        </w:tc>
        <w:tc>
          <w:tcPr>
            <w:tcW w:w="2202" w:type="dxa"/>
            <w:tcBorders>
              <w:top w:val="nil"/>
              <w:left w:val="nil"/>
              <w:bottom w:val="nil"/>
              <w:right w:val="nil"/>
            </w:tcBorders>
          </w:tcPr>
          <w:p w14:paraId="34F61A4B" w14:textId="449A1085" w:rsidR="001246D4" w:rsidRDefault="001246D4" w:rsidP="001246D4">
            <w:pPr>
              <w:jc w:val="center"/>
              <w:rPr>
                <w:rFonts w:ascii="Times" w:hAnsi="Times" w:cs="Times"/>
                <w:sz w:val="24"/>
                <w:szCs w:val="24"/>
              </w:rPr>
            </w:pPr>
            <w:r>
              <w:rPr>
                <w:rFonts w:ascii="Times" w:hAnsi="Times" w:cs="Times"/>
                <w:sz w:val="24"/>
                <w:szCs w:val="24"/>
              </w:rPr>
              <w:t>7.0</w:t>
            </w:r>
          </w:p>
        </w:tc>
      </w:tr>
      <w:tr w:rsidR="001246D4" w14:paraId="6BA97582" w14:textId="77777777" w:rsidTr="001246D4">
        <w:trPr>
          <w:trHeight w:val="265"/>
          <w:jc w:val="center"/>
        </w:trPr>
        <w:tc>
          <w:tcPr>
            <w:tcW w:w="2202" w:type="dxa"/>
            <w:tcBorders>
              <w:top w:val="nil"/>
              <w:left w:val="nil"/>
              <w:bottom w:val="nil"/>
              <w:right w:val="nil"/>
            </w:tcBorders>
          </w:tcPr>
          <w:p w14:paraId="2E93719C" w14:textId="65789B86" w:rsidR="001246D4" w:rsidRDefault="001246D4" w:rsidP="001246D4">
            <w:pPr>
              <w:jc w:val="center"/>
              <w:rPr>
                <w:rFonts w:ascii="Times" w:hAnsi="Times" w:cs="Times"/>
                <w:sz w:val="24"/>
                <w:szCs w:val="24"/>
              </w:rPr>
            </w:pPr>
            <w:r w:rsidRPr="00856892">
              <w:rPr>
                <w:rFonts w:ascii="Times" w:hAnsi="Times" w:cs="Times"/>
                <w:i/>
                <w:sz w:val="24"/>
                <w:szCs w:val="24"/>
              </w:rPr>
              <w:t>b</w:t>
            </w:r>
            <w:r w:rsidRPr="00856892">
              <w:rPr>
                <w:rFonts w:ascii="Times" w:hAnsi="Times" w:cs="Times"/>
                <w:sz w:val="24"/>
                <w:szCs w:val="24"/>
                <w:vertAlign w:val="subscript"/>
              </w:rPr>
              <w:t>1</w:t>
            </w:r>
          </w:p>
        </w:tc>
        <w:tc>
          <w:tcPr>
            <w:tcW w:w="2202" w:type="dxa"/>
            <w:tcBorders>
              <w:top w:val="nil"/>
              <w:left w:val="nil"/>
              <w:bottom w:val="nil"/>
              <w:right w:val="nil"/>
            </w:tcBorders>
          </w:tcPr>
          <w:p w14:paraId="697A46D6" w14:textId="5EF36262" w:rsidR="001246D4" w:rsidRDefault="001246D4" w:rsidP="001246D4">
            <w:pPr>
              <w:jc w:val="center"/>
              <w:rPr>
                <w:rFonts w:ascii="Times" w:hAnsi="Times" w:cs="Times"/>
                <w:sz w:val="24"/>
                <w:szCs w:val="24"/>
              </w:rPr>
            </w:pPr>
            <w:r>
              <w:rPr>
                <w:rFonts w:ascii="Times" w:hAnsi="Times" w:cs="Times"/>
                <w:sz w:val="24"/>
                <w:szCs w:val="24"/>
              </w:rPr>
              <w:t xml:space="preserve">64.4 </w:t>
            </w:r>
            <w:r w:rsidRPr="0083340A">
              <w:rPr>
                <w:rFonts w:ascii="Times" w:hAnsi="Times" w:cs="Times"/>
                <w:sz w:val="24"/>
                <w:szCs w:val="24"/>
              </w:rPr>
              <w:t>cm</w:t>
            </w:r>
            <w:r w:rsidRPr="0083340A">
              <w:rPr>
                <w:rFonts w:ascii="Times" w:hAnsi="Times" w:cs="Times"/>
                <w:sz w:val="24"/>
                <w:szCs w:val="24"/>
                <w:vertAlign w:val="superscript"/>
              </w:rPr>
              <w:t>-1</w:t>
            </w:r>
            <w:r>
              <w:rPr>
                <w:rFonts w:ascii="Times" w:hAnsi="Times" w:cs="Times"/>
                <w:sz w:val="24"/>
                <w:szCs w:val="24"/>
                <w:vertAlign w:val="superscript"/>
              </w:rPr>
              <w:t xml:space="preserve"> </w:t>
            </w:r>
            <w:r>
              <w:rPr>
                <w:rFonts w:ascii="Times" w:hAnsi="Times" w:cs="Times"/>
                <w:sz w:val="24"/>
                <w:szCs w:val="24"/>
              </w:rPr>
              <w:t>a</w:t>
            </w:r>
            <w:r w:rsidRPr="0083340A">
              <w:rPr>
                <w:rFonts w:ascii="Times" w:hAnsi="Times" w:cs="Times"/>
                <w:sz w:val="24"/>
                <w:szCs w:val="24"/>
              </w:rPr>
              <w:t>u</w:t>
            </w:r>
            <w:r w:rsidRPr="0083340A">
              <w:rPr>
                <w:rFonts w:ascii="Times" w:hAnsi="Times" w:cs="Times"/>
                <w:sz w:val="24"/>
                <w:szCs w:val="24"/>
                <w:vertAlign w:val="superscript"/>
              </w:rPr>
              <w:t>-1</w:t>
            </w:r>
          </w:p>
        </w:tc>
        <w:tc>
          <w:tcPr>
            <w:tcW w:w="2202" w:type="dxa"/>
            <w:tcBorders>
              <w:top w:val="nil"/>
              <w:left w:val="nil"/>
              <w:bottom w:val="nil"/>
              <w:right w:val="nil"/>
            </w:tcBorders>
          </w:tcPr>
          <w:p w14:paraId="12FC5F6E" w14:textId="3A12295C" w:rsidR="001246D4" w:rsidRDefault="001246D4" w:rsidP="001246D4">
            <w:pPr>
              <w:jc w:val="center"/>
              <w:rPr>
                <w:rFonts w:ascii="Times" w:hAnsi="Times" w:cs="Times"/>
                <w:sz w:val="24"/>
                <w:szCs w:val="24"/>
              </w:rPr>
            </w:pPr>
            <w:r>
              <w:rPr>
                <w:rFonts w:ascii="Times" w:hAnsi="Times" w:cs="Times"/>
                <w:sz w:val="24"/>
                <w:szCs w:val="24"/>
              </w:rPr>
              <w:t>–0.1</w:t>
            </w:r>
          </w:p>
        </w:tc>
        <w:tc>
          <w:tcPr>
            <w:tcW w:w="2202" w:type="dxa"/>
            <w:tcBorders>
              <w:top w:val="nil"/>
              <w:left w:val="nil"/>
              <w:bottom w:val="nil"/>
              <w:right w:val="nil"/>
            </w:tcBorders>
          </w:tcPr>
          <w:p w14:paraId="76E5B0B6" w14:textId="65C98D81" w:rsidR="001246D4" w:rsidRDefault="001246D4" w:rsidP="001246D4">
            <w:pPr>
              <w:jc w:val="center"/>
              <w:rPr>
                <w:rFonts w:ascii="Times" w:hAnsi="Times" w:cs="Times"/>
                <w:sz w:val="24"/>
                <w:szCs w:val="24"/>
              </w:rPr>
            </w:pPr>
            <w:r>
              <w:rPr>
                <w:rFonts w:ascii="Times" w:hAnsi="Times" w:cs="Times"/>
                <w:sz w:val="24"/>
                <w:szCs w:val="24"/>
              </w:rPr>
              <w:t>0.4</w:t>
            </w:r>
          </w:p>
        </w:tc>
      </w:tr>
      <w:tr w:rsidR="001246D4" w14:paraId="735BF6B4" w14:textId="77777777" w:rsidTr="001246D4">
        <w:trPr>
          <w:trHeight w:val="265"/>
          <w:jc w:val="center"/>
        </w:trPr>
        <w:tc>
          <w:tcPr>
            <w:tcW w:w="2202" w:type="dxa"/>
            <w:tcBorders>
              <w:top w:val="nil"/>
              <w:left w:val="nil"/>
              <w:bottom w:val="nil"/>
              <w:right w:val="nil"/>
            </w:tcBorders>
          </w:tcPr>
          <w:p w14:paraId="2E26D367" w14:textId="00467AF7" w:rsidR="001246D4" w:rsidRDefault="001246D4" w:rsidP="001246D4">
            <w:pPr>
              <w:jc w:val="center"/>
              <w:rPr>
                <w:rFonts w:ascii="Times" w:hAnsi="Times" w:cs="Times"/>
                <w:sz w:val="24"/>
                <w:szCs w:val="24"/>
              </w:rPr>
            </w:pPr>
            <w:r w:rsidRPr="00856892">
              <w:rPr>
                <w:rFonts w:ascii="Times" w:hAnsi="Times" w:cs="Times"/>
                <w:i/>
                <w:sz w:val="24"/>
                <w:szCs w:val="24"/>
              </w:rPr>
              <w:t>b</w:t>
            </w:r>
            <w:r w:rsidRPr="00856892">
              <w:rPr>
                <w:rFonts w:ascii="Times" w:hAnsi="Times" w:cs="Times"/>
                <w:sz w:val="24"/>
                <w:szCs w:val="24"/>
                <w:vertAlign w:val="subscript"/>
              </w:rPr>
              <w:t>2</w:t>
            </w:r>
          </w:p>
        </w:tc>
        <w:tc>
          <w:tcPr>
            <w:tcW w:w="2202" w:type="dxa"/>
            <w:tcBorders>
              <w:top w:val="nil"/>
              <w:left w:val="nil"/>
              <w:bottom w:val="nil"/>
              <w:right w:val="nil"/>
            </w:tcBorders>
          </w:tcPr>
          <w:p w14:paraId="2288E2FF" w14:textId="2AE7F4D4" w:rsidR="001246D4" w:rsidRDefault="001246D4" w:rsidP="001246D4">
            <w:pPr>
              <w:jc w:val="center"/>
              <w:rPr>
                <w:rFonts w:ascii="Times" w:hAnsi="Times" w:cs="Times"/>
                <w:sz w:val="24"/>
                <w:szCs w:val="24"/>
              </w:rPr>
            </w:pPr>
            <w:r>
              <w:rPr>
                <w:rFonts w:ascii="Times" w:hAnsi="Times" w:cs="Times"/>
                <w:sz w:val="24"/>
                <w:szCs w:val="24"/>
              </w:rPr>
              <w:t xml:space="preserve">93.2 </w:t>
            </w:r>
            <w:r w:rsidRPr="0083340A">
              <w:rPr>
                <w:rFonts w:ascii="Times" w:hAnsi="Times" w:cs="Times"/>
                <w:sz w:val="24"/>
                <w:szCs w:val="24"/>
              </w:rPr>
              <w:t>cm</w:t>
            </w:r>
            <w:r w:rsidRPr="0083340A">
              <w:rPr>
                <w:rFonts w:ascii="Times" w:hAnsi="Times" w:cs="Times"/>
                <w:sz w:val="24"/>
                <w:szCs w:val="24"/>
                <w:vertAlign w:val="superscript"/>
              </w:rPr>
              <w:t>-1</w:t>
            </w:r>
            <w:r>
              <w:rPr>
                <w:rFonts w:ascii="Times" w:hAnsi="Times" w:cs="Times"/>
                <w:sz w:val="24"/>
                <w:szCs w:val="24"/>
                <w:vertAlign w:val="superscript"/>
              </w:rPr>
              <w:t xml:space="preserve"> </w:t>
            </w:r>
            <w:r>
              <w:rPr>
                <w:rFonts w:ascii="Times" w:hAnsi="Times" w:cs="Times"/>
                <w:sz w:val="24"/>
                <w:szCs w:val="24"/>
              </w:rPr>
              <w:t>a</w:t>
            </w:r>
            <w:r w:rsidRPr="0083340A">
              <w:rPr>
                <w:rFonts w:ascii="Times" w:hAnsi="Times" w:cs="Times"/>
                <w:sz w:val="24"/>
                <w:szCs w:val="24"/>
              </w:rPr>
              <w:t>u</w:t>
            </w:r>
            <w:r w:rsidRPr="0083340A">
              <w:rPr>
                <w:rFonts w:ascii="Times" w:hAnsi="Times" w:cs="Times"/>
                <w:sz w:val="24"/>
                <w:szCs w:val="24"/>
                <w:vertAlign w:val="superscript"/>
              </w:rPr>
              <w:t>-1</w:t>
            </w:r>
          </w:p>
        </w:tc>
        <w:tc>
          <w:tcPr>
            <w:tcW w:w="2202" w:type="dxa"/>
            <w:tcBorders>
              <w:top w:val="nil"/>
              <w:left w:val="nil"/>
              <w:bottom w:val="nil"/>
              <w:right w:val="nil"/>
            </w:tcBorders>
          </w:tcPr>
          <w:p w14:paraId="78791C89" w14:textId="1FA82B1B" w:rsidR="001246D4" w:rsidRDefault="001246D4" w:rsidP="001246D4">
            <w:pPr>
              <w:jc w:val="center"/>
              <w:rPr>
                <w:rFonts w:ascii="Times" w:hAnsi="Times" w:cs="Times"/>
                <w:sz w:val="24"/>
                <w:szCs w:val="24"/>
              </w:rPr>
            </w:pPr>
            <w:r>
              <w:rPr>
                <w:rFonts w:ascii="Times" w:hAnsi="Times" w:cs="Times"/>
                <w:sz w:val="24"/>
                <w:szCs w:val="24"/>
              </w:rPr>
              <w:t>–1.8</w:t>
            </w:r>
          </w:p>
        </w:tc>
        <w:tc>
          <w:tcPr>
            <w:tcW w:w="2202" w:type="dxa"/>
            <w:tcBorders>
              <w:top w:val="nil"/>
              <w:left w:val="nil"/>
              <w:bottom w:val="nil"/>
              <w:right w:val="nil"/>
            </w:tcBorders>
          </w:tcPr>
          <w:p w14:paraId="5948B40C" w14:textId="118A749E" w:rsidR="001246D4" w:rsidRDefault="001246D4" w:rsidP="001246D4">
            <w:pPr>
              <w:jc w:val="center"/>
              <w:rPr>
                <w:rFonts w:ascii="Times" w:hAnsi="Times" w:cs="Times"/>
                <w:sz w:val="24"/>
                <w:szCs w:val="24"/>
              </w:rPr>
            </w:pPr>
            <w:r w:rsidRPr="00322C51">
              <w:rPr>
                <w:rFonts w:ascii="Times" w:hAnsi="Times" w:cs="Times"/>
                <w:sz w:val="24"/>
                <w:szCs w:val="24"/>
              </w:rPr>
              <w:t>0.7</w:t>
            </w:r>
          </w:p>
        </w:tc>
      </w:tr>
      <w:tr w:rsidR="001246D4" w14:paraId="2AB71C64" w14:textId="77777777" w:rsidTr="001246D4">
        <w:trPr>
          <w:trHeight w:val="265"/>
          <w:jc w:val="center"/>
        </w:trPr>
        <w:tc>
          <w:tcPr>
            <w:tcW w:w="2202" w:type="dxa"/>
            <w:tcBorders>
              <w:top w:val="nil"/>
              <w:left w:val="nil"/>
              <w:bottom w:val="nil"/>
              <w:right w:val="nil"/>
            </w:tcBorders>
          </w:tcPr>
          <w:p w14:paraId="2ED61A45" w14:textId="00E9009F" w:rsidR="001246D4" w:rsidRDefault="001246D4" w:rsidP="001246D4">
            <w:pPr>
              <w:jc w:val="center"/>
              <w:rPr>
                <w:rFonts w:ascii="Times" w:hAnsi="Times" w:cs="Times"/>
                <w:sz w:val="24"/>
                <w:szCs w:val="24"/>
              </w:rPr>
            </w:pPr>
            <w:r w:rsidRPr="00856892">
              <w:rPr>
                <w:rFonts w:ascii="Times" w:hAnsi="Times" w:cs="Times"/>
                <w:i/>
                <w:sz w:val="24"/>
                <w:szCs w:val="24"/>
              </w:rPr>
              <w:t>c</w:t>
            </w:r>
            <w:r w:rsidRPr="00856892">
              <w:rPr>
                <w:rFonts w:ascii="Times" w:hAnsi="Times" w:cs="Times"/>
                <w:sz w:val="24"/>
                <w:szCs w:val="24"/>
                <w:vertAlign w:val="subscript"/>
              </w:rPr>
              <w:t>1</w:t>
            </w:r>
          </w:p>
        </w:tc>
        <w:tc>
          <w:tcPr>
            <w:tcW w:w="2202" w:type="dxa"/>
            <w:tcBorders>
              <w:top w:val="nil"/>
              <w:left w:val="nil"/>
              <w:bottom w:val="nil"/>
              <w:right w:val="nil"/>
            </w:tcBorders>
          </w:tcPr>
          <w:p w14:paraId="66BA97AA" w14:textId="6682BC9B" w:rsidR="001246D4" w:rsidRDefault="001246D4" w:rsidP="001246D4">
            <w:pPr>
              <w:jc w:val="center"/>
              <w:rPr>
                <w:rFonts w:ascii="Times" w:hAnsi="Times" w:cs="Times"/>
                <w:sz w:val="24"/>
                <w:szCs w:val="24"/>
              </w:rPr>
            </w:pPr>
            <w:r w:rsidRPr="00322C51">
              <w:rPr>
                <w:rFonts w:ascii="Times" w:hAnsi="Times" w:cs="Times"/>
                <w:sz w:val="24"/>
                <w:szCs w:val="24"/>
              </w:rPr>
              <w:t>4.70</w:t>
            </w:r>
            <w:r>
              <w:rPr>
                <w:rFonts w:ascii="Times" w:hAnsi="Times" w:cs="Times"/>
                <w:sz w:val="24"/>
                <w:szCs w:val="24"/>
              </w:rPr>
              <w:t xml:space="preserve"> </w:t>
            </w:r>
            <w:r w:rsidRPr="0083340A">
              <w:rPr>
                <w:rFonts w:ascii="Times" w:hAnsi="Times" w:cs="Times"/>
                <w:sz w:val="24"/>
                <w:szCs w:val="24"/>
              </w:rPr>
              <w:t>cm</w:t>
            </w:r>
            <w:r w:rsidRPr="0083340A">
              <w:rPr>
                <w:rFonts w:ascii="Times" w:hAnsi="Times" w:cs="Times"/>
                <w:sz w:val="24"/>
                <w:szCs w:val="24"/>
                <w:vertAlign w:val="superscript"/>
              </w:rPr>
              <w:t>-1</w:t>
            </w:r>
            <w:r>
              <w:rPr>
                <w:rFonts w:ascii="Times" w:hAnsi="Times" w:cs="Times"/>
                <w:sz w:val="24"/>
                <w:szCs w:val="24"/>
                <w:vertAlign w:val="superscript"/>
              </w:rPr>
              <w:t xml:space="preserve"> </w:t>
            </w:r>
            <w:r w:rsidRPr="0083340A">
              <w:rPr>
                <w:rFonts w:ascii="Times" w:hAnsi="Times" w:cs="Times"/>
                <w:sz w:val="24"/>
                <w:szCs w:val="24"/>
              </w:rPr>
              <w:t>kcal</w:t>
            </w:r>
            <w:r w:rsidRPr="0083340A">
              <w:rPr>
                <w:rFonts w:ascii="Times" w:hAnsi="Times" w:cs="Times"/>
                <w:sz w:val="24"/>
                <w:szCs w:val="24"/>
                <w:vertAlign w:val="superscript"/>
              </w:rPr>
              <w:t>-1</w:t>
            </w:r>
            <w:r>
              <w:rPr>
                <w:rFonts w:ascii="Times" w:hAnsi="Times" w:cs="Times"/>
                <w:sz w:val="24"/>
                <w:szCs w:val="24"/>
                <w:vertAlign w:val="superscript"/>
              </w:rPr>
              <w:t xml:space="preserve"> </w:t>
            </w:r>
            <w:proofErr w:type="spellStart"/>
            <w:r w:rsidRPr="0083340A">
              <w:rPr>
                <w:rFonts w:ascii="Times" w:hAnsi="Times" w:cs="Times"/>
                <w:sz w:val="24"/>
                <w:szCs w:val="24"/>
              </w:rPr>
              <w:t>mol</w:t>
            </w:r>
            <w:proofErr w:type="spellEnd"/>
          </w:p>
        </w:tc>
        <w:tc>
          <w:tcPr>
            <w:tcW w:w="2202" w:type="dxa"/>
            <w:tcBorders>
              <w:top w:val="nil"/>
              <w:left w:val="nil"/>
              <w:bottom w:val="nil"/>
              <w:right w:val="nil"/>
            </w:tcBorders>
          </w:tcPr>
          <w:p w14:paraId="1F59435B" w14:textId="408A7773" w:rsidR="001246D4" w:rsidRDefault="001246D4" w:rsidP="001246D4">
            <w:pPr>
              <w:jc w:val="center"/>
              <w:rPr>
                <w:rFonts w:ascii="Times" w:hAnsi="Times" w:cs="Times"/>
                <w:sz w:val="24"/>
                <w:szCs w:val="24"/>
              </w:rPr>
            </w:pPr>
            <w:r>
              <w:rPr>
                <w:rFonts w:ascii="Times" w:hAnsi="Times" w:cs="Times"/>
                <w:sz w:val="24"/>
                <w:szCs w:val="24"/>
              </w:rPr>
              <w:t>–9.5</w:t>
            </w:r>
          </w:p>
        </w:tc>
        <w:tc>
          <w:tcPr>
            <w:tcW w:w="2202" w:type="dxa"/>
            <w:tcBorders>
              <w:top w:val="nil"/>
              <w:left w:val="nil"/>
              <w:bottom w:val="nil"/>
              <w:right w:val="nil"/>
            </w:tcBorders>
          </w:tcPr>
          <w:p w14:paraId="3E79B16E" w14:textId="1B155B42" w:rsidR="001246D4" w:rsidRDefault="001246D4" w:rsidP="001246D4">
            <w:pPr>
              <w:jc w:val="center"/>
              <w:rPr>
                <w:rFonts w:ascii="Times" w:hAnsi="Times" w:cs="Times"/>
                <w:sz w:val="24"/>
                <w:szCs w:val="24"/>
              </w:rPr>
            </w:pPr>
            <w:r>
              <w:rPr>
                <w:rFonts w:ascii="Times" w:hAnsi="Times" w:cs="Times"/>
                <w:sz w:val="24"/>
                <w:szCs w:val="24"/>
              </w:rPr>
              <w:t>2.0</w:t>
            </w:r>
          </w:p>
        </w:tc>
      </w:tr>
      <w:tr w:rsidR="001246D4" w14:paraId="34C2F166" w14:textId="77777777" w:rsidTr="001246D4">
        <w:trPr>
          <w:trHeight w:val="278"/>
          <w:jc w:val="center"/>
        </w:trPr>
        <w:tc>
          <w:tcPr>
            <w:tcW w:w="2202" w:type="dxa"/>
            <w:tcBorders>
              <w:top w:val="nil"/>
              <w:left w:val="nil"/>
              <w:right w:val="nil"/>
            </w:tcBorders>
          </w:tcPr>
          <w:p w14:paraId="450074C1" w14:textId="1D5ABCB5" w:rsidR="001246D4" w:rsidRDefault="001246D4" w:rsidP="001246D4">
            <w:pPr>
              <w:jc w:val="center"/>
              <w:rPr>
                <w:rFonts w:ascii="Times" w:hAnsi="Times" w:cs="Times"/>
                <w:sz w:val="24"/>
                <w:szCs w:val="24"/>
              </w:rPr>
            </w:pPr>
            <w:r w:rsidRPr="00856892">
              <w:rPr>
                <w:rFonts w:ascii="Times" w:hAnsi="Times" w:cs="Times"/>
                <w:i/>
                <w:sz w:val="24"/>
                <w:szCs w:val="24"/>
              </w:rPr>
              <w:t>c</w:t>
            </w:r>
            <w:r w:rsidRPr="00856892">
              <w:rPr>
                <w:rFonts w:ascii="Times" w:hAnsi="Times" w:cs="Times"/>
                <w:sz w:val="24"/>
                <w:szCs w:val="24"/>
                <w:vertAlign w:val="subscript"/>
              </w:rPr>
              <w:t>2</w:t>
            </w:r>
          </w:p>
        </w:tc>
        <w:tc>
          <w:tcPr>
            <w:tcW w:w="2202" w:type="dxa"/>
            <w:tcBorders>
              <w:top w:val="nil"/>
              <w:left w:val="nil"/>
              <w:right w:val="nil"/>
            </w:tcBorders>
          </w:tcPr>
          <w:p w14:paraId="3D8BF1D2" w14:textId="3D063B67" w:rsidR="001246D4" w:rsidRDefault="001246D4" w:rsidP="001246D4">
            <w:pPr>
              <w:jc w:val="center"/>
              <w:rPr>
                <w:rFonts w:ascii="Times" w:hAnsi="Times" w:cs="Times"/>
                <w:sz w:val="24"/>
                <w:szCs w:val="24"/>
              </w:rPr>
            </w:pPr>
            <w:r>
              <w:rPr>
                <w:rFonts w:ascii="Times" w:hAnsi="Times" w:cs="Times"/>
                <w:sz w:val="24"/>
                <w:szCs w:val="24"/>
              </w:rPr>
              <w:t>–</w:t>
            </w:r>
            <w:r w:rsidRPr="00322C51">
              <w:rPr>
                <w:rFonts w:ascii="Times" w:hAnsi="Times" w:cs="Times"/>
                <w:sz w:val="24"/>
                <w:szCs w:val="24"/>
              </w:rPr>
              <w:t>3.55</w:t>
            </w:r>
            <w:r>
              <w:rPr>
                <w:rFonts w:ascii="Times" w:hAnsi="Times" w:cs="Times"/>
                <w:sz w:val="24"/>
                <w:szCs w:val="24"/>
              </w:rPr>
              <w:t xml:space="preserve"> </w:t>
            </w:r>
            <w:r w:rsidRPr="0083340A">
              <w:rPr>
                <w:rFonts w:ascii="Times" w:hAnsi="Times" w:cs="Times"/>
                <w:sz w:val="24"/>
                <w:szCs w:val="24"/>
              </w:rPr>
              <w:t>cm</w:t>
            </w:r>
            <w:r w:rsidRPr="0083340A">
              <w:rPr>
                <w:rFonts w:ascii="Times" w:hAnsi="Times" w:cs="Times"/>
                <w:sz w:val="24"/>
                <w:szCs w:val="24"/>
                <w:vertAlign w:val="superscript"/>
              </w:rPr>
              <w:t>-1</w:t>
            </w:r>
            <w:r>
              <w:rPr>
                <w:rFonts w:ascii="Times" w:hAnsi="Times" w:cs="Times"/>
                <w:sz w:val="24"/>
                <w:szCs w:val="24"/>
                <w:vertAlign w:val="superscript"/>
              </w:rPr>
              <w:t xml:space="preserve"> </w:t>
            </w:r>
            <w:r w:rsidRPr="0083340A">
              <w:rPr>
                <w:rFonts w:ascii="Times" w:hAnsi="Times" w:cs="Times"/>
                <w:sz w:val="24"/>
                <w:szCs w:val="24"/>
              </w:rPr>
              <w:t>kcal</w:t>
            </w:r>
            <w:r w:rsidRPr="0083340A">
              <w:rPr>
                <w:rFonts w:ascii="Times" w:hAnsi="Times" w:cs="Times"/>
                <w:sz w:val="24"/>
                <w:szCs w:val="24"/>
                <w:vertAlign w:val="superscript"/>
              </w:rPr>
              <w:t>-1</w:t>
            </w:r>
            <w:r>
              <w:rPr>
                <w:rFonts w:ascii="Times" w:hAnsi="Times" w:cs="Times"/>
                <w:sz w:val="24"/>
                <w:szCs w:val="24"/>
                <w:vertAlign w:val="superscript"/>
              </w:rPr>
              <w:t xml:space="preserve"> </w:t>
            </w:r>
            <w:proofErr w:type="spellStart"/>
            <w:r w:rsidRPr="0083340A">
              <w:rPr>
                <w:rFonts w:ascii="Times" w:hAnsi="Times" w:cs="Times"/>
                <w:sz w:val="24"/>
                <w:szCs w:val="24"/>
              </w:rPr>
              <w:t>mol</w:t>
            </w:r>
            <w:proofErr w:type="spellEnd"/>
          </w:p>
        </w:tc>
        <w:tc>
          <w:tcPr>
            <w:tcW w:w="2202" w:type="dxa"/>
            <w:tcBorders>
              <w:top w:val="nil"/>
              <w:left w:val="nil"/>
              <w:right w:val="nil"/>
            </w:tcBorders>
          </w:tcPr>
          <w:p w14:paraId="3CC8D9BC" w14:textId="05C98046" w:rsidR="001246D4" w:rsidRDefault="001246D4" w:rsidP="001246D4">
            <w:pPr>
              <w:jc w:val="center"/>
              <w:rPr>
                <w:rFonts w:ascii="Times" w:hAnsi="Times" w:cs="Times"/>
                <w:sz w:val="24"/>
                <w:szCs w:val="24"/>
              </w:rPr>
            </w:pPr>
            <w:r w:rsidRPr="00322C51">
              <w:rPr>
                <w:rFonts w:ascii="Times" w:hAnsi="Times" w:cs="Times"/>
                <w:sz w:val="24"/>
                <w:szCs w:val="24"/>
              </w:rPr>
              <w:t>7.3</w:t>
            </w:r>
          </w:p>
        </w:tc>
        <w:tc>
          <w:tcPr>
            <w:tcW w:w="2202" w:type="dxa"/>
            <w:tcBorders>
              <w:top w:val="nil"/>
              <w:left w:val="nil"/>
              <w:right w:val="nil"/>
            </w:tcBorders>
          </w:tcPr>
          <w:p w14:paraId="0055CFFA" w14:textId="30222817" w:rsidR="001246D4" w:rsidRDefault="001246D4" w:rsidP="001246D4">
            <w:pPr>
              <w:jc w:val="center"/>
              <w:rPr>
                <w:rFonts w:ascii="Times" w:hAnsi="Times" w:cs="Times"/>
                <w:sz w:val="24"/>
                <w:szCs w:val="24"/>
              </w:rPr>
            </w:pPr>
            <w:r w:rsidRPr="00322C51">
              <w:rPr>
                <w:rFonts w:ascii="Times" w:hAnsi="Times" w:cs="Times"/>
                <w:sz w:val="24"/>
                <w:szCs w:val="24"/>
              </w:rPr>
              <w:t>2</w:t>
            </w:r>
            <w:r>
              <w:rPr>
                <w:rFonts w:ascii="Times" w:hAnsi="Times" w:cs="Times"/>
                <w:sz w:val="24"/>
                <w:szCs w:val="24"/>
              </w:rPr>
              <w:t>.1</w:t>
            </w:r>
          </w:p>
        </w:tc>
      </w:tr>
    </w:tbl>
    <w:p w14:paraId="21EC0974" w14:textId="150AE8FB" w:rsidR="00924EA3" w:rsidRDefault="00924EA3" w:rsidP="00924EA3">
      <w:pPr>
        <w:spacing w:after="0" w:line="240" w:lineRule="auto"/>
        <w:jc w:val="both"/>
        <w:rPr>
          <w:rFonts w:ascii="Times" w:hAnsi="Times" w:cs="Times"/>
          <w:sz w:val="24"/>
          <w:szCs w:val="24"/>
        </w:rPr>
      </w:pPr>
    </w:p>
    <w:p w14:paraId="151FD230" w14:textId="77777777" w:rsidR="00924EA3" w:rsidRDefault="00924EA3" w:rsidP="00924EA3">
      <w:pPr>
        <w:spacing w:after="0" w:line="240" w:lineRule="auto"/>
        <w:jc w:val="both"/>
        <w:rPr>
          <w:rFonts w:ascii="Times" w:hAnsi="Times" w:cs="Times"/>
          <w:sz w:val="24"/>
          <w:szCs w:val="24"/>
        </w:rPr>
      </w:pPr>
    </w:p>
    <w:p w14:paraId="08D4AE48" w14:textId="77777777" w:rsidR="00924EA3" w:rsidRDefault="00924EA3" w:rsidP="00924EA3">
      <w:pPr>
        <w:spacing w:after="0" w:line="240" w:lineRule="auto"/>
        <w:jc w:val="both"/>
        <w:rPr>
          <w:rFonts w:ascii="Times" w:hAnsi="Times" w:cs="Times"/>
          <w:sz w:val="24"/>
          <w:szCs w:val="24"/>
        </w:rPr>
      </w:pPr>
    </w:p>
    <w:p w14:paraId="622EC5EA" w14:textId="77777777" w:rsidR="00924EA3" w:rsidRDefault="00924EA3" w:rsidP="00924EA3">
      <w:pPr>
        <w:spacing w:after="0" w:line="240" w:lineRule="auto"/>
        <w:jc w:val="both"/>
        <w:rPr>
          <w:rFonts w:ascii="Times" w:hAnsi="Times" w:cs="Times"/>
          <w:sz w:val="24"/>
          <w:szCs w:val="24"/>
        </w:rPr>
      </w:pPr>
    </w:p>
    <w:p w14:paraId="376B7FF8" w14:textId="77777777" w:rsidR="00924EA3" w:rsidRDefault="00924EA3" w:rsidP="00924EA3">
      <w:pPr>
        <w:spacing w:after="0" w:line="240" w:lineRule="auto"/>
        <w:jc w:val="both"/>
        <w:rPr>
          <w:rFonts w:ascii="Times" w:hAnsi="Times" w:cs="Times"/>
          <w:sz w:val="24"/>
          <w:szCs w:val="24"/>
        </w:rPr>
      </w:pPr>
    </w:p>
    <w:p w14:paraId="32191E64" w14:textId="77777777" w:rsidR="00924EA3" w:rsidRDefault="00924EA3" w:rsidP="00924EA3">
      <w:pPr>
        <w:spacing w:after="0" w:line="240" w:lineRule="auto"/>
        <w:jc w:val="both"/>
        <w:rPr>
          <w:rFonts w:ascii="Times" w:hAnsi="Times" w:cs="Times"/>
          <w:sz w:val="24"/>
          <w:szCs w:val="24"/>
        </w:rPr>
      </w:pPr>
    </w:p>
    <w:p w14:paraId="08AFBF3E" w14:textId="77777777" w:rsidR="00924EA3" w:rsidRDefault="00924EA3" w:rsidP="00924EA3">
      <w:pPr>
        <w:spacing w:after="0" w:line="240" w:lineRule="auto"/>
        <w:jc w:val="both"/>
        <w:rPr>
          <w:rFonts w:ascii="Times" w:hAnsi="Times" w:cs="Times"/>
          <w:sz w:val="24"/>
          <w:szCs w:val="24"/>
        </w:rPr>
      </w:pPr>
    </w:p>
    <w:p w14:paraId="594869FD" w14:textId="77777777" w:rsidR="00924EA3" w:rsidRDefault="00924EA3" w:rsidP="00924EA3">
      <w:pPr>
        <w:spacing w:after="0" w:line="240" w:lineRule="auto"/>
        <w:jc w:val="both"/>
        <w:rPr>
          <w:rFonts w:ascii="Times" w:hAnsi="Times" w:cs="Times"/>
          <w:sz w:val="24"/>
          <w:szCs w:val="24"/>
        </w:rPr>
      </w:pPr>
    </w:p>
    <w:p w14:paraId="4A16FF27" w14:textId="77777777" w:rsidR="00924EA3" w:rsidRDefault="00924EA3" w:rsidP="00924EA3">
      <w:pPr>
        <w:spacing w:after="0" w:line="240" w:lineRule="auto"/>
        <w:jc w:val="both"/>
        <w:rPr>
          <w:rFonts w:ascii="Times" w:hAnsi="Times" w:cs="Times"/>
          <w:sz w:val="24"/>
          <w:szCs w:val="24"/>
        </w:rPr>
      </w:pPr>
    </w:p>
    <w:p w14:paraId="6F4758C0" w14:textId="77777777" w:rsidR="00924EA3" w:rsidRDefault="00924EA3" w:rsidP="00924EA3">
      <w:pPr>
        <w:spacing w:after="0" w:line="240" w:lineRule="auto"/>
        <w:jc w:val="both"/>
        <w:rPr>
          <w:rFonts w:ascii="Times" w:hAnsi="Times" w:cs="Times"/>
          <w:sz w:val="24"/>
          <w:szCs w:val="24"/>
        </w:rPr>
      </w:pPr>
    </w:p>
    <w:p w14:paraId="1F24B8EF" w14:textId="77777777" w:rsidR="00924EA3" w:rsidRDefault="00924EA3" w:rsidP="00924EA3">
      <w:pPr>
        <w:spacing w:after="0" w:line="240" w:lineRule="auto"/>
        <w:jc w:val="both"/>
        <w:rPr>
          <w:rFonts w:ascii="Times" w:hAnsi="Times" w:cs="Times"/>
          <w:sz w:val="24"/>
          <w:szCs w:val="24"/>
        </w:rPr>
      </w:pPr>
    </w:p>
    <w:p w14:paraId="5ED773FA" w14:textId="77777777" w:rsidR="00924EA3" w:rsidRDefault="00924EA3" w:rsidP="00924EA3">
      <w:pPr>
        <w:spacing w:after="0" w:line="240" w:lineRule="auto"/>
        <w:jc w:val="both"/>
        <w:rPr>
          <w:rFonts w:ascii="Times" w:hAnsi="Times" w:cs="Times"/>
          <w:sz w:val="24"/>
          <w:szCs w:val="24"/>
        </w:rPr>
      </w:pPr>
    </w:p>
    <w:p w14:paraId="0A891EC8" w14:textId="77777777" w:rsidR="00924EA3" w:rsidRDefault="00924EA3" w:rsidP="00924EA3">
      <w:pPr>
        <w:spacing w:after="0" w:line="240" w:lineRule="auto"/>
        <w:jc w:val="both"/>
        <w:rPr>
          <w:rFonts w:ascii="Times" w:hAnsi="Times" w:cs="Times"/>
          <w:sz w:val="24"/>
          <w:szCs w:val="24"/>
        </w:rPr>
      </w:pPr>
    </w:p>
    <w:p w14:paraId="496E93C8" w14:textId="77777777" w:rsidR="00924EA3" w:rsidRDefault="00924EA3" w:rsidP="00924EA3">
      <w:pPr>
        <w:spacing w:after="0" w:line="240" w:lineRule="auto"/>
        <w:jc w:val="both"/>
        <w:rPr>
          <w:rFonts w:ascii="Times" w:hAnsi="Times" w:cs="Times"/>
          <w:sz w:val="24"/>
          <w:szCs w:val="24"/>
        </w:rPr>
      </w:pPr>
    </w:p>
    <w:p w14:paraId="3228312E" w14:textId="77777777" w:rsidR="00924EA3" w:rsidRDefault="00924EA3" w:rsidP="00924EA3">
      <w:pPr>
        <w:spacing w:after="0" w:line="240" w:lineRule="auto"/>
        <w:jc w:val="both"/>
        <w:rPr>
          <w:rFonts w:ascii="Times" w:hAnsi="Times" w:cs="Times"/>
          <w:sz w:val="24"/>
          <w:szCs w:val="24"/>
        </w:rPr>
      </w:pPr>
    </w:p>
    <w:p w14:paraId="4AF37D2A" w14:textId="77777777" w:rsidR="00924EA3" w:rsidRDefault="00924EA3" w:rsidP="00924EA3">
      <w:pPr>
        <w:spacing w:after="0" w:line="240" w:lineRule="auto"/>
        <w:jc w:val="both"/>
        <w:rPr>
          <w:rFonts w:ascii="Times" w:hAnsi="Times" w:cs="Times"/>
          <w:sz w:val="24"/>
          <w:szCs w:val="24"/>
        </w:rPr>
      </w:pPr>
    </w:p>
    <w:p w14:paraId="7A158AB9" w14:textId="77777777" w:rsidR="00924EA3" w:rsidRDefault="00924EA3" w:rsidP="00924EA3">
      <w:pPr>
        <w:spacing w:after="0" w:line="240" w:lineRule="auto"/>
        <w:jc w:val="both"/>
        <w:rPr>
          <w:rFonts w:ascii="Times" w:hAnsi="Times" w:cs="Times"/>
          <w:sz w:val="24"/>
          <w:szCs w:val="24"/>
        </w:rPr>
      </w:pPr>
    </w:p>
    <w:p w14:paraId="2777CC93" w14:textId="77777777" w:rsidR="00924EA3" w:rsidRDefault="00924EA3" w:rsidP="00924EA3">
      <w:pPr>
        <w:spacing w:after="0" w:line="240" w:lineRule="auto"/>
        <w:jc w:val="both"/>
        <w:rPr>
          <w:rFonts w:ascii="Times" w:hAnsi="Times" w:cs="Times"/>
          <w:sz w:val="24"/>
          <w:szCs w:val="24"/>
        </w:rPr>
      </w:pPr>
    </w:p>
    <w:p w14:paraId="39EFF680" w14:textId="77777777" w:rsidR="00924EA3" w:rsidRDefault="00924EA3" w:rsidP="00924EA3">
      <w:pPr>
        <w:spacing w:after="0" w:line="240" w:lineRule="auto"/>
        <w:jc w:val="both"/>
        <w:rPr>
          <w:rFonts w:ascii="Times" w:hAnsi="Times" w:cs="Times"/>
          <w:sz w:val="24"/>
          <w:szCs w:val="24"/>
        </w:rPr>
      </w:pPr>
    </w:p>
    <w:p w14:paraId="45D050D6" w14:textId="77777777" w:rsidR="00924EA3" w:rsidRDefault="00924EA3" w:rsidP="00924EA3">
      <w:pPr>
        <w:spacing w:after="0" w:line="240" w:lineRule="auto"/>
        <w:jc w:val="both"/>
        <w:rPr>
          <w:rFonts w:ascii="Times" w:hAnsi="Times" w:cs="Times"/>
          <w:sz w:val="24"/>
          <w:szCs w:val="24"/>
        </w:rPr>
      </w:pPr>
    </w:p>
    <w:p w14:paraId="63B9EE64" w14:textId="77777777" w:rsidR="00924EA3" w:rsidRDefault="00924EA3" w:rsidP="00924EA3">
      <w:pPr>
        <w:spacing w:after="0" w:line="240" w:lineRule="auto"/>
        <w:jc w:val="both"/>
        <w:rPr>
          <w:rFonts w:ascii="Times" w:hAnsi="Times" w:cs="Times"/>
          <w:sz w:val="24"/>
          <w:szCs w:val="24"/>
        </w:rPr>
      </w:pPr>
    </w:p>
    <w:p w14:paraId="6EFB6B8F" w14:textId="77777777" w:rsidR="00924EA3" w:rsidRDefault="00924EA3" w:rsidP="00924EA3">
      <w:pPr>
        <w:spacing w:after="0" w:line="240" w:lineRule="auto"/>
        <w:jc w:val="both"/>
        <w:rPr>
          <w:rFonts w:ascii="Times" w:hAnsi="Times" w:cs="Times"/>
          <w:sz w:val="24"/>
          <w:szCs w:val="24"/>
        </w:rPr>
      </w:pPr>
    </w:p>
    <w:p w14:paraId="3E5A491B" w14:textId="77777777" w:rsidR="00924EA3" w:rsidRDefault="00924EA3" w:rsidP="00924EA3">
      <w:pPr>
        <w:spacing w:after="0" w:line="240" w:lineRule="auto"/>
        <w:jc w:val="both"/>
        <w:rPr>
          <w:rFonts w:ascii="Times" w:hAnsi="Times" w:cs="Times"/>
          <w:sz w:val="24"/>
          <w:szCs w:val="24"/>
        </w:rPr>
      </w:pPr>
    </w:p>
    <w:p w14:paraId="28B369E6" w14:textId="77777777" w:rsidR="00924EA3" w:rsidRDefault="00924EA3" w:rsidP="00924EA3">
      <w:pPr>
        <w:spacing w:after="0" w:line="240" w:lineRule="auto"/>
        <w:jc w:val="both"/>
        <w:rPr>
          <w:rFonts w:ascii="Times" w:hAnsi="Times" w:cs="Times"/>
          <w:sz w:val="24"/>
          <w:szCs w:val="24"/>
        </w:rPr>
      </w:pPr>
    </w:p>
    <w:p w14:paraId="05F27546" w14:textId="77777777" w:rsidR="00924EA3" w:rsidRDefault="00924EA3" w:rsidP="00924EA3">
      <w:pPr>
        <w:spacing w:after="0" w:line="240" w:lineRule="auto"/>
        <w:jc w:val="both"/>
        <w:rPr>
          <w:rFonts w:ascii="Times" w:hAnsi="Times" w:cs="Times"/>
          <w:sz w:val="24"/>
          <w:szCs w:val="24"/>
        </w:rPr>
      </w:pPr>
    </w:p>
    <w:p w14:paraId="4189B44E" w14:textId="77777777" w:rsidR="00924EA3" w:rsidRDefault="00924EA3" w:rsidP="00924EA3">
      <w:pPr>
        <w:spacing w:after="0" w:line="240" w:lineRule="auto"/>
        <w:jc w:val="both"/>
        <w:rPr>
          <w:rFonts w:ascii="Times" w:hAnsi="Times" w:cs="Times"/>
          <w:sz w:val="24"/>
          <w:szCs w:val="24"/>
        </w:rPr>
      </w:pPr>
    </w:p>
    <w:p w14:paraId="5AD6DED0" w14:textId="77777777" w:rsidR="00924EA3" w:rsidRDefault="00924EA3" w:rsidP="00924EA3">
      <w:pPr>
        <w:spacing w:after="0" w:line="240" w:lineRule="auto"/>
        <w:jc w:val="both"/>
        <w:rPr>
          <w:rFonts w:ascii="Times" w:hAnsi="Times" w:cs="Times"/>
          <w:sz w:val="24"/>
          <w:szCs w:val="24"/>
        </w:rPr>
      </w:pPr>
    </w:p>
    <w:p w14:paraId="270E56AD" w14:textId="77777777" w:rsidR="001246D4" w:rsidRDefault="001246D4">
      <w:pPr>
        <w:rPr>
          <w:rFonts w:ascii="Times" w:hAnsi="Times" w:cs="Times"/>
          <w:b/>
          <w:sz w:val="24"/>
          <w:szCs w:val="24"/>
        </w:rPr>
      </w:pPr>
      <w:r>
        <w:rPr>
          <w:rFonts w:ascii="Times" w:hAnsi="Times" w:cs="Times"/>
          <w:b/>
          <w:sz w:val="24"/>
          <w:szCs w:val="24"/>
        </w:rPr>
        <w:br w:type="page"/>
      </w:r>
    </w:p>
    <w:p w14:paraId="00CF31D7" w14:textId="67F03858" w:rsidR="00924EA3" w:rsidRPr="0083340A" w:rsidRDefault="00924EA3" w:rsidP="00924EA3">
      <w:pPr>
        <w:spacing w:after="0" w:line="240" w:lineRule="auto"/>
        <w:jc w:val="both"/>
        <w:rPr>
          <w:rFonts w:ascii="Times" w:hAnsi="Times" w:cs="Times"/>
          <w:sz w:val="24"/>
          <w:szCs w:val="24"/>
        </w:rPr>
      </w:pPr>
      <w:r w:rsidRPr="00856892">
        <w:rPr>
          <w:rFonts w:ascii="Times" w:hAnsi="Times" w:cs="Times"/>
          <w:b/>
          <w:sz w:val="24"/>
          <w:szCs w:val="24"/>
        </w:rPr>
        <w:lastRenderedPageBreak/>
        <w:t>Table 2.</w:t>
      </w:r>
      <w:r w:rsidR="001246D4">
        <w:rPr>
          <w:rFonts w:ascii="Times" w:hAnsi="Times" w:cs="Times"/>
          <w:sz w:val="24"/>
          <w:szCs w:val="24"/>
        </w:rPr>
        <w:t xml:space="preserve"> </w:t>
      </w:r>
      <w:r w:rsidRPr="0083340A">
        <w:rPr>
          <w:rFonts w:ascii="Times" w:hAnsi="Times" w:cs="Times"/>
          <w:sz w:val="24"/>
          <w:szCs w:val="24"/>
        </w:rPr>
        <w:t xml:space="preserve">Decomposition of the </w:t>
      </w:r>
      <w:r w:rsidR="00FF71AC">
        <w:rPr>
          <w:rFonts w:ascii="Times" w:hAnsi="Times" w:cs="Times"/>
          <w:sz w:val="24"/>
          <w:szCs w:val="24"/>
        </w:rPr>
        <w:t xml:space="preserve">average </w:t>
      </w:r>
      <w:r w:rsidRPr="0083340A">
        <w:rPr>
          <w:rFonts w:ascii="Times" w:hAnsi="Times" w:cs="Times"/>
          <w:sz w:val="24"/>
          <w:szCs w:val="24"/>
        </w:rPr>
        <w:t xml:space="preserve">LJ </w:t>
      </w:r>
      <w:r w:rsidR="00FF71AC">
        <w:rPr>
          <w:rFonts w:ascii="Times" w:hAnsi="Times" w:cs="Times"/>
          <w:sz w:val="24"/>
          <w:szCs w:val="24"/>
        </w:rPr>
        <w:t>contribution to</w:t>
      </w:r>
      <w:r w:rsidRPr="0083340A">
        <w:rPr>
          <w:rFonts w:ascii="Times" w:hAnsi="Times" w:cs="Times"/>
          <w:sz w:val="24"/>
          <w:szCs w:val="24"/>
        </w:rPr>
        <w:t xml:space="preserve"> the spectroscopic map </w:t>
      </w:r>
      <w:r w:rsidR="00FF71AC">
        <w:rPr>
          <w:rFonts w:ascii="Times" w:hAnsi="Times" w:cs="Times"/>
          <w:sz w:val="24"/>
          <w:szCs w:val="24"/>
        </w:rPr>
        <w:t>for the CO</w:t>
      </w:r>
      <w:r w:rsidR="00FF71AC" w:rsidRPr="00FF71AC">
        <w:rPr>
          <w:rFonts w:ascii="Times" w:hAnsi="Times" w:cs="Times"/>
          <w:sz w:val="24"/>
          <w:szCs w:val="24"/>
          <w:vertAlign w:val="subscript"/>
        </w:rPr>
        <w:t>2</w:t>
      </w:r>
      <w:r w:rsidR="00FF71AC">
        <w:rPr>
          <w:rFonts w:ascii="Times" w:hAnsi="Times" w:cs="Times"/>
          <w:sz w:val="24"/>
          <w:szCs w:val="24"/>
        </w:rPr>
        <w:t xml:space="preserve"> asymmetric stretch frequency in </w:t>
      </w:r>
      <w:r w:rsidR="00FF71AC" w:rsidRPr="005D2AF3">
        <w:rPr>
          <w:rFonts w:ascii="Times" w:hAnsi="Times" w:cs="Times"/>
          <w:sz w:val="24"/>
          <w:szCs w:val="24"/>
        </w:rPr>
        <w:t>[C</w:t>
      </w:r>
      <w:r w:rsidR="00FF71AC" w:rsidRPr="005D2AF3">
        <w:rPr>
          <w:rFonts w:ascii="Times" w:hAnsi="Times" w:cs="Times"/>
          <w:sz w:val="24"/>
          <w:szCs w:val="24"/>
          <w:vertAlign w:val="subscript"/>
        </w:rPr>
        <w:t>4</w:t>
      </w:r>
      <w:r w:rsidR="00FF71AC" w:rsidRPr="005D2AF3">
        <w:rPr>
          <w:rFonts w:ascii="Times" w:hAnsi="Times" w:cs="Times"/>
          <w:sz w:val="24"/>
          <w:szCs w:val="24"/>
        </w:rPr>
        <w:t>C</w:t>
      </w:r>
      <w:r w:rsidR="00FF71AC" w:rsidRPr="005D2AF3">
        <w:rPr>
          <w:rFonts w:ascii="Times" w:hAnsi="Times" w:cs="Times"/>
          <w:sz w:val="24"/>
          <w:szCs w:val="24"/>
          <w:vertAlign w:val="subscript"/>
        </w:rPr>
        <w:t>1</w:t>
      </w:r>
      <w:proofErr w:type="gramStart"/>
      <w:r w:rsidR="00FF71AC" w:rsidRPr="005D2AF3">
        <w:rPr>
          <w:rFonts w:ascii="Times" w:hAnsi="Times" w:cs="Times"/>
          <w:sz w:val="24"/>
          <w:szCs w:val="24"/>
        </w:rPr>
        <w:t>im][</w:t>
      </w:r>
      <w:proofErr w:type="gramEnd"/>
      <w:r w:rsidR="00FF71AC" w:rsidRPr="005D2AF3">
        <w:rPr>
          <w:rFonts w:ascii="Times" w:hAnsi="Times" w:cs="Times"/>
          <w:sz w:val="24"/>
          <w:szCs w:val="24"/>
        </w:rPr>
        <w:t>PF</w:t>
      </w:r>
      <w:r w:rsidR="00FF71AC" w:rsidRPr="005D2AF3">
        <w:rPr>
          <w:rFonts w:ascii="Times" w:hAnsi="Times" w:cs="Times"/>
          <w:sz w:val="24"/>
          <w:szCs w:val="24"/>
          <w:vertAlign w:val="subscript"/>
        </w:rPr>
        <w:t>6</w:t>
      </w:r>
      <w:r w:rsidR="00FF71AC">
        <w:rPr>
          <w:rFonts w:ascii="Times" w:hAnsi="Times" w:cs="Times"/>
          <w:sz w:val="24"/>
          <w:szCs w:val="24"/>
        </w:rPr>
        <w:t xml:space="preserve">] </w:t>
      </w:r>
      <w:r w:rsidRPr="0083340A">
        <w:rPr>
          <w:rFonts w:ascii="Times" w:hAnsi="Times" w:cs="Times"/>
          <w:sz w:val="24"/>
          <w:szCs w:val="24"/>
        </w:rPr>
        <w:t>into attractive and repulsive components.</w:t>
      </w:r>
    </w:p>
    <w:p w14:paraId="4D734656" w14:textId="7D71A831" w:rsidR="00924EA3" w:rsidRPr="006C774A" w:rsidRDefault="00924EA3" w:rsidP="00924EA3">
      <w:pPr>
        <w:spacing w:after="0" w:line="240" w:lineRule="auto"/>
        <w:jc w:val="both"/>
        <w:rPr>
          <w:rFonts w:ascii="Times" w:hAnsi="Times" w:cs="Times"/>
          <w:sz w:val="24"/>
          <w:szCs w:val="24"/>
        </w:rPr>
      </w:pPr>
    </w:p>
    <w:tbl>
      <w:tblPr>
        <w:tblStyle w:val="TableGrid"/>
        <w:tblW w:w="0" w:type="auto"/>
        <w:jc w:val="center"/>
        <w:tblLook w:val="04A0" w:firstRow="1" w:lastRow="0" w:firstColumn="1" w:lastColumn="0" w:noHBand="0" w:noVBand="1"/>
      </w:tblPr>
      <w:tblGrid>
        <w:gridCol w:w="2424"/>
        <w:gridCol w:w="2425"/>
        <w:gridCol w:w="2425"/>
      </w:tblGrid>
      <w:tr w:rsidR="00FF71AC" w:rsidRPr="001A0E9B" w14:paraId="1F4D4F45" w14:textId="712E1265" w:rsidTr="004A0076">
        <w:trPr>
          <w:trHeight w:val="283"/>
          <w:jc w:val="center"/>
        </w:trPr>
        <w:tc>
          <w:tcPr>
            <w:tcW w:w="2424" w:type="dxa"/>
            <w:tcBorders>
              <w:left w:val="nil"/>
              <w:right w:val="nil"/>
            </w:tcBorders>
          </w:tcPr>
          <w:p w14:paraId="5A5E3994" w14:textId="1A3676A8" w:rsidR="00924EA3" w:rsidRPr="00FF71AC" w:rsidRDefault="00924EA3" w:rsidP="00FF71AC">
            <w:pPr>
              <w:jc w:val="center"/>
              <w:rPr>
                <w:rFonts w:ascii="Times" w:hAnsi="Times" w:cs="Times"/>
                <w:sz w:val="24"/>
                <w:szCs w:val="24"/>
              </w:rPr>
            </w:pPr>
            <w:r w:rsidRPr="00FF71AC">
              <w:rPr>
                <w:rFonts w:ascii="Times" w:hAnsi="Times" w:cs="Times"/>
                <w:sz w:val="24"/>
                <w:szCs w:val="24"/>
              </w:rPr>
              <w:t>LJ Component</w:t>
            </w:r>
          </w:p>
        </w:tc>
        <w:tc>
          <w:tcPr>
            <w:tcW w:w="2425" w:type="dxa"/>
            <w:tcBorders>
              <w:left w:val="nil"/>
              <w:right w:val="nil"/>
            </w:tcBorders>
          </w:tcPr>
          <w:p w14:paraId="6BD3CD50" w14:textId="38327759" w:rsidR="00924EA3" w:rsidRPr="00FF71AC" w:rsidRDefault="00FF71AC" w:rsidP="00FF71AC">
            <w:pPr>
              <w:jc w:val="center"/>
              <w:rPr>
                <w:rFonts w:ascii="Times" w:hAnsi="Times" w:cs="Times"/>
                <w:sz w:val="24"/>
                <w:szCs w:val="24"/>
              </w:rPr>
            </w:pPr>
            <w:r w:rsidRPr="00FF71AC">
              <w:rPr>
                <w:rFonts w:ascii="Times" w:hAnsi="Times" w:cs="Times"/>
                <w:sz w:val="24"/>
                <w:szCs w:val="24"/>
              </w:rPr>
              <w:t>Site</w:t>
            </w:r>
          </w:p>
        </w:tc>
        <w:tc>
          <w:tcPr>
            <w:tcW w:w="2425" w:type="dxa"/>
            <w:tcBorders>
              <w:left w:val="nil"/>
              <w:right w:val="nil"/>
            </w:tcBorders>
          </w:tcPr>
          <w:p w14:paraId="37785B24" w14:textId="015986DA" w:rsidR="00924EA3" w:rsidRPr="001A0E9B" w:rsidRDefault="000B17BB" w:rsidP="00FF71AC">
            <w:pPr>
              <w:jc w:val="center"/>
              <w:rPr>
                <w:rFonts w:ascii="Times" w:hAnsi="Times" w:cs="Times"/>
                <w:b/>
                <w:sz w:val="24"/>
                <w:szCs w:val="24"/>
              </w:rPr>
            </w:pPr>
            <m:oMath>
              <m:d>
                <m:dPr>
                  <m:begChr m:val="〈"/>
                  <m:endChr m:val="〉"/>
                  <m:ctrlPr>
                    <w:rPr>
                      <w:rFonts w:ascii="Cambria Math" w:hAnsi="Cambria Math" w:cs="Times"/>
                      <w:sz w:val="24"/>
                      <w:szCs w:val="24"/>
                    </w:rPr>
                  </m:ctrlPr>
                </m:dPr>
                <m:e>
                  <m:r>
                    <m:rPr>
                      <m:sty m:val="p"/>
                    </m:rPr>
                    <w:rPr>
                      <w:rFonts w:ascii="Cambria Math" w:hAnsi="Cambria Math" w:cs="Times"/>
                      <w:sz w:val="24"/>
                      <w:szCs w:val="24"/>
                    </w:rPr>
                    <m:t>Δω</m:t>
                  </m:r>
                </m:e>
              </m:d>
            </m:oMath>
            <w:r w:rsidR="00FF71AC">
              <w:rPr>
                <w:rFonts w:ascii="Times" w:eastAsiaTheme="minorEastAsia" w:hAnsi="Times" w:cs="Times"/>
                <w:sz w:val="24"/>
                <w:szCs w:val="24"/>
              </w:rPr>
              <w:t xml:space="preserve"> (</w:t>
            </w:r>
            <w:r w:rsidR="00FF71AC" w:rsidRPr="005D0492">
              <w:rPr>
                <w:rFonts w:ascii="Times" w:hAnsi="Times" w:cs="Times"/>
                <w:sz w:val="24"/>
                <w:szCs w:val="24"/>
              </w:rPr>
              <w:t>cm</w:t>
            </w:r>
            <w:r w:rsidR="00FF71AC" w:rsidRPr="005D0492">
              <w:rPr>
                <w:rFonts w:ascii="Times" w:hAnsi="Times" w:cs="Times"/>
                <w:sz w:val="24"/>
                <w:szCs w:val="24"/>
                <w:vertAlign w:val="superscript"/>
              </w:rPr>
              <w:t>-1</w:t>
            </w:r>
            <w:r w:rsidR="00FF71AC">
              <w:rPr>
                <w:rFonts w:ascii="Times" w:hAnsi="Times" w:cs="Times"/>
                <w:sz w:val="24"/>
                <w:szCs w:val="24"/>
              </w:rPr>
              <w:t>)</w:t>
            </w:r>
          </w:p>
        </w:tc>
      </w:tr>
      <w:tr w:rsidR="00C4783C" w:rsidRPr="001A0E9B" w14:paraId="7AFC7D23" w14:textId="307210E2" w:rsidTr="00C4783C">
        <w:trPr>
          <w:trHeight w:val="269"/>
          <w:jc w:val="center"/>
        </w:trPr>
        <w:tc>
          <w:tcPr>
            <w:tcW w:w="2424" w:type="dxa"/>
            <w:vMerge w:val="restart"/>
            <w:tcBorders>
              <w:left w:val="nil"/>
              <w:right w:val="nil"/>
            </w:tcBorders>
            <w:vAlign w:val="center"/>
          </w:tcPr>
          <w:p w14:paraId="73E6BFB6" w14:textId="0F849153" w:rsidR="00C4783C" w:rsidRPr="001A0E9B" w:rsidRDefault="00C4783C" w:rsidP="00C4783C">
            <w:pPr>
              <w:jc w:val="center"/>
              <w:rPr>
                <w:rFonts w:ascii="Times" w:hAnsi="Times" w:cs="Times"/>
                <w:sz w:val="24"/>
                <w:szCs w:val="24"/>
              </w:rPr>
            </w:pPr>
            <w:r w:rsidRPr="001A0E9B">
              <w:rPr>
                <w:rFonts w:ascii="Times" w:hAnsi="Times" w:cs="Times"/>
                <w:sz w:val="24"/>
                <w:szCs w:val="24"/>
              </w:rPr>
              <w:t>Attractive</w:t>
            </w:r>
          </w:p>
        </w:tc>
        <w:tc>
          <w:tcPr>
            <w:tcW w:w="2425" w:type="dxa"/>
            <w:tcBorders>
              <w:left w:val="nil"/>
              <w:bottom w:val="nil"/>
              <w:right w:val="nil"/>
            </w:tcBorders>
          </w:tcPr>
          <w:p w14:paraId="7655AB6A" w14:textId="6BC7CE87" w:rsidR="00C4783C" w:rsidRPr="001A0E9B" w:rsidRDefault="00C4783C" w:rsidP="00FF71AC">
            <w:pPr>
              <w:jc w:val="center"/>
              <w:rPr>
                <w:rFonts w:ascii="Times" w:hAnsi="Times" w:cs="Times"/>
                <w:sz w:val="24"/>
                <w:szCs w:val="24"/>
              </w:rPr>
            </w:pPr>
            <w:r w:rsidRPr="001A0E9B">
              <w:rPr>
                <w:rFonts w:ascii="Times" w:hAnsi="Times" w:cs="Times"/>
                <w:sz w:val="24"/>
                <w:szCs w:val="24"/>
              </w:rPr>
              <w:t>O</w:t>
            </w:r>
          </w:p>
        </w:tc>
        <w:tc>
          <w:tcPr>
            <w:tcW w:w="2425" w:type="dxa"/>
            <w:tcBorders>
              <w:left w:val="nil"/>
              <w:bottom w:val="nil"/>
              <w:right w:val="nil"/>
            </w:tcBorders>
          </w:tcPr>
          <w:p w14:paraId="4F9DFCEA" w14:textId="098A2405" w:rsidR="00C4783C" w:rsidRPr="001A0E9B" w:rsidRDefault="00C4783C" w:rsidP="00FF71AC">
            <w:pPr>
              <w:jc w:val="center"/>
              <w:rPr>
                <w:rFonts w:ascii="Times" w:hAnsi="Times" w:cs="Times"/>
                <w:sz w:val="24"/>
                <w:szCs w:val="24"/>
              </w:rPr>
            </w:pPr>
            <w:r>
              <w:rPr>
                <w:rFonts w:ascii="Times" w:hAnsi="Times" w:cs="Times"/>
                <w:sz w:val="24"/>
                <w:szCs w:val="24"/>
              </w:rPr>
              <w:t>–21.7</w:t>
            </w:r>
          </w:p>
        </w:tc>
      </w:tr>
      <w:tr w:rsidR="00C4783C" w:rsidRPr="001A0E9B" w14:paraId="453623A3" w14:textId="6A1C728D" w:rsidTr="005502D3">
        <w:trPr>
          <w:trHeight w:val="269"/>
          <w:jc w:val="center"/>
        </w:trPr>
        <w:tc>
          <w:tcPr>
            <w:tcW w:w="2424" w:type="dxa"/>
            <w:vMerge/>
            <w:tcBorders>
              <w:left w:val="nil"/>
              <w:right w:val="nil"/>
            </w:tcBorders>
          </w:tcPr>
          <w:p w14:paraId="4359A9A4" w14:textId="22FE8E76" w:rsidR="00C4783C" w:rsidRPr="001A0E9B" w:rsidRDefault="00C4783C" w:rsidP="00FF71AC">
            <w:pPr>
              <w:jc w:val="center"/>
              <w:rPr>
                <w:rFonts w:ascii="Times" w:hAnsi="Times" w:cs="Times"/>
                <w:sz w:val="24"/>
                <w:szCs w:val="24"/>
              </w:rPr>
            </w:pPr>
          </w:p>
        </w:tc>
        <w:tc>
          <w:tcPr>
            <w:tcW w:w="2425" w:type="dxa"/>
            <w:tcBorders>
              <w:top w:val="nil"/>
              <w:left w:val="nil"/>
              <w:bottom w:val="nil"/>
              <w:right w:val="nil"/>
            </w:tcBorders>
          </w:tcPr>
          <w:p w14:paraId="61CDD137" w14:textId="1AAC0EF9" w:rsidR="00C4783C" w:rsidRPr="001A0E9B" w:rsidRDefault="00C4783C" w:rsidP="00FF71AC">
            <w:pPr>
              <w:jc w:val="center"/>
              <w:rPr>
                <w:rFonts w:ascii="Times" w:hAnsi="Times" w:cs="Times"/>
                <w:sz w:val="24"/>
                <w:szCs w:val="24"/>
              </w:rPr>
            </w:pPr>
            <w:r w:rsidRPr="001A0E9B">
              <w:rPr>
                <w:rFonts w:ascii="Times" w:hAnsi="Times" w:cs="Times"/>
                <w:sz w:val="24"/>
                <w:szCs w:val="24"/>
              </w:rPr>
              <w:t>C</w:t>
            </w:r>
          </w:p>
        </w:tc>
        <w:tc>
          <w:tcPr>
            <w:tcW w:w="2425" w:type="dxa"/>
            <w:tcBorders>
              <w:top w:val="nil"/>
              <w:left w:val="nil"/>
              <w:bottom w:val="nil"/>
              <w:right w:val="nil"/>
            </w:tcBorders>
          </w:tcPr>
          <w:p w14:paraId="2FE0269D" w14:textId="3159C27B" w:rsidR="00C4783C" w:rsidRPr="001A0E9B" w:rsidRDefault="00C4783C" w:rsidP="00FF71AC">
            <w:pPr>
              <w:jc w:val="center"/>
              <w:rPr>
                <w:rFonts w:ascii="Times" w:hAnsi="Times" w:cs="Times"/>
                <w:sz w:val="24"/>
                <w:szCs w:val="24"/>
              </w:rPr>
            </w:pPr>
            <w:r>
              <w:rPr>
                <w:rFonts w:ascii="Times" w:hAnsi="Times" w:cs="Times"/>
                <w:sz w:val="24"/>
                <w:szCs w:val="24"/>
              </w:rPr>
              <w:t>14.8</w:t>
            </w:r>
          </w:p>
        </w:tc>
      </w:tr>
      <w:tr w:rsidR="00C4783C" w:rsidRPr="001A0E9B" w14:paraId="582E8239" w14:textId="09EB4AB7" w:rsidTr="005502D3">
        <w:trPr>
          <w:trHeight w:val="269"/>
          <w:jc w:val="center"/>
        </w:trPr>
        <w:tc>
          <w:tcPr>
            <w:tcW w:w="2424" w:type="dxa"/>
            <w:vMerge/>
            <w:tcBorders>
              <w:left w:val="nil"/>
              <w:right w:val="nil"/>
            </w:tcBorders>
          </w:tcPr>
          <w:p w14:paraId="4901EC72" w14:textId="606387FA" w:rsidR="00C4783C" w:rsidRPr="001A0E9B" w:rsidRDefault="00C4783C" w:rsidP="00FF71AC">
            <w:pPr>
              <w:jc w:val="center"/>
              <w:rPr>
                <w:rFonts w:ascii="Times" w:hAnsi="Times" w:cs="Times"/>
                <w:sz w:val="24"/>
                <w:szCs w:val="24"/>
              </w:rPr>
            </w:pPr>
          </w:p>
        </w:tc>
        <w:tc>
          <w:tcPr>
            <w:tcW w:w="2425" w:type="dxa"/>
            <w:tcBorders>
              <w:top w:val="nil"/>
              <w:left w:val="nil"/>
              <w:right w:val="nil"/>
            </w:tcBorders>
          </w:tcPr>
          <w:p w14:paraId="69D8AF26" w14:textId="5E99B03E" w:rsidR="00C4783C" w:rsidRPr="001A0E9B" w:rsidRDefault="00C4783C" w:rsidP="00FF71AC">
            <w:pPr>
              <w:jc w:val="center"/>
              <w:rPr>
                <w:rFonts w:ascii="Times" w:hAnsi="Times" w:cs="Times"/>
                <w:sz w:val="24"/>
                <w:szCs w:val="24"/>
              </w:rPr>
            </w:pPr>
            <w:r>
              <w:rPr>
                <w:rFonts w:ascii="Times" w:hAnsi="Times" w:cs="Times"/>
                <w:sz w:val="24"/>
                <w:szCs w:val="24"/>
              </w:rPr>
              <w:t>Sum</w:t>
            </w:r>
          </w:p>
        </w:tc>
        <w:tc>
          <w:tcPr>
            <w:tcW w:w="2425" w:type="dxa"/>
            <w:tcBorders>
              <w:top w:val="nil"/>
              <w:left w:val="nil"/>
              <w:right w:val="nil"/>
            </w:tcBorders>
          </w:tcPr>
          <w:p w14:paraId="38C42790" w14:textId="45EE84B5" w:rsidR="00C4783C" w:rsidRPr="001A0E9B" w:rsidRDefault="00C4783C" w:rsidP="00FF71AC">
            <w:pPr>
              <w:jc w:val="center"/>
              <w:rPr>
                <w:rFonts w:ascii="Times" w:hAnsi="Times" w:cs="Times"/>
                <w:sz w:val="24"/>
                <w:szCs w:val="24"/>
              </w:rPr>
            </w:pPr>
            <w:r>
              <w:rPr>
                <w:rFonts w:ascii="Times" w:hAnsi="Times" w:cs="Times"/>
                <w:sz w:val="24"/>
                <w:szCs w:val="24"/>
              </w:rPr>
              <w:t>–6.9</w:t>
            </w:r>
          </w:p>
        </w:tc>
      </w:tr>
      <w:tr w:rsidR="00C4783C" w:rsidRPr="001A0E9B" w14:paraId="521C99A0" w14:textId="43133A66" w:rsidTr="005502D3">
        <w:trPr>
          <w:trHeight w:val="269"/>
          <w:jc w:val="center"/>
        </w:trPr>
        <w:tc>
          <w:tcPr>
            <w:tcW w:w="2424" w:type="dxa"/>
            <w:vMerge w:val="restart"/>
            <w:tcBorders>
              <w:left w:val="nil"/>
              <w:right w:val="nil"/>
            </w:tcBorders>
            <w:vAlign w:val="center"/>
          </w:tcPr>
          <w:p w14:paraId="0B46A66B" w14:textId="229E0F4C" w:rsidR="00C4783C" w:rsidRPr="001A0E9B" w:rsidRDefault="00C4783C" w:rsidP="00C4783C">
            <w:pPr>
              <w:jc w:val="center"/>
              <w:rPr>
                <w:rFonts w:ascii="Times" w:hAnsi="Times" w:cs="Times"/>
                <w:sz w:val="24"/>
                <w:szCs w:val="24"/>
              </w:rPr>
            </w:pPr>
            <w:r w:rsidRPr="001A0E9B">
              <w:rPr>
                <w:rFonts w:ascii="Times" w:hAnsi="Times" w:cs="Times"/>
                <w:sz w:val="24"/>
                <w:szCs w:val="24"/>
              </w:rPr>
              <w:t>Repulsive</w:t>
            </w:r>
          </w:p>
        </w:tc>
        <w:tc>
          <w:tcPr>
            <w:tcW w:w="2425" w:type="dxa"/>
            <w:tcBorders>
              <w:left w:val="nil"/>
              <w:bottom w:val="nil"/>
              <w:right w:val="nil"/>
            </w:tcBorders>
          </w:tcPr>
          <w:p w14:paraId="306B04F4" w14:textId="24BD8EA8" w:rsidR="00C4783C" w:rsidRPr="001A0E9B" w:rsidRDefault="00C4783C" w:rsidP="00FF71AC">
            <w:pPr>
              <w:jc w:val="center"/>
              <w:rPr>
                <w:rFonts w:ascii="Times" w:hAnsi="Times" w:cs="Times"/>
                <w:sz w:val="24"/>
                <w:szCs w:val="24"/>
              </w:rPr>
            </w:pPr>
            <w:r w:rsidRPr="001A0E9B">
              <w:rPr>
                <w:rFonts w:ascii="Times" w:hAnsi="Times" w:cs="Times"/>
                <w:sz w:val="24"/>
                <w:szCs w:val="24"/>
              </w:rPr>
              <w:t>O</w:t>
            </w:r>
          </w:p>
        </w:tc>
        <w:tc>
          <w:tcPr>
            <w:tcW w:w="2425" w:type="dxa"/>
            <w:tcBorders>
              <w:left w:val="nil"/>
              <w:bottom w:val="nil"/>
              <w:right w:val="nil"/>
            </w:tcBorders>
          </w:tcPr>
          <w:p w14:paraId="14A9D351" w14:textId="659754F9" w:rsidR="00C4783C" w:rsidRPr="001A0E9B" w:rsidRDefault="00C4783C" w:rsidP="00FF71AC">
            <w:pPr>
              <w:jc w:val="center"/>
              <w:rPr>
                <w:rFonts w:ascii="Times" w:hAnsi="Times" w:cs="Times"/>
                <w:sz w:val="24"/>
                <w:szCs w:val="24"/>
              </w:rPr>
            </w:pPr>
            <w:r>
              <w:rPr>
                <w:rFonts w:ascii="Times" w:hAnsi="Times" w:cs="Times"/>
                <w:sz w:val="24"/>
                <w:szCs w:val="24"/>
              </w:rPr>
              <w:t>12.3</w:t>
            </w:r>
          </w:p>
        </w:tc>
      </w:tr>
      <w:tr w:rsidR="00C4783C" w:rsidRPr="001A0E9B" w14:paraId="0D164FD2" w14:textId="6F89EDED" w:rsidTr="005502D3">
        <w:trPr>
          <w:trHeight w:val="269"/>
          <w:jc w:val="center"/>
        </w:trPr>
        <w:tc>
          <w:tcPr>
            <w:tcW w:w="2424" w:type="dxa"/>
            <w:vMerge/>
            <w:tcBorders>
              <w:left w:val="nil"/>
              <w:right w:val="nil"/>
            </w:tcBorders>
            <w:vAlign w:val="center"/>
          </w:tcPr>
          <w:p w14:paraId="2E3E68BE" w14:textId="53B4362B" w:rsidR="00C4783C" w:rsidRPr="001A0E9B" w:rsidRDefault="00C4783C" w:rsidP="00C4783C">
            <w:pPr>
              <w:jc w:val="center"/>
              <w:rPr>
                <w:rFonts w:ascii="Times" w:hAnsi="Times" w:cs="Times"/>
                <w:sz w:val="24"/>
                <w:szCs w:val="24"/>
              </w:rPr>
            </w:pPr>
          </w:p>
        </w:tc>
        <w:tc>
          <w:tcPr>
            <w:tcW w:w="2425" w:type="dxa"/>
            <w:tcBorders>
              <w:top w:val="nil"/>
              <w:left w:val="nil"/>
              <w:bottom w:val="nil"/>
              <w:right w:val="nil"/>
            </w:tcBorders>
          </w:tcPr>
          <w:p w14:paraId="2B44FDCB" w14:textId="438EE4AA" w:rsidR="00C4783C" w:rsidRPr="001A0E9B" w:rsidRDefault="00C4783C" w:rsidP="00FF71AC">
            <w:pPr>
              <w:jc w:val="center"/>
              <w:rPr>
                <w:rFonts w:ascii="Times" w:hAnsi="Times" w:cs="Times"/>
                <w:sz w:val="24"/>
                <w:szCs w:val="24"/>
              </w:rPr>
            </w:pPr>
            <w:r w:rsidRPr="001A0E9B">
              <w:rPr>
                <w:rFonts w:ascii="Times" w:hAnsi="Times" w:cs="Times"/>
                <w:sz w:val="24"/>
                <w:szCs w:val="24"/>
              </w:rPr>
              <w:t>C</w:t>
            </w:r>
          </w:p>
        </w:tc>
        <w:tc>
          <w:tcPr>
            <w:tcW w:w="2425" w:type="dxa"/>
            <w:tcBorders>
              <w:top w:val="nil"/>
              <w:left w:val="nil"/>
              <w:bottom w:val="nil"/>
              <w:right w:val="nil"/>
            </w:tcBorders>
          </w:tcPr>
          <w:p w14:paraId="10C91423" w14:textId="657AD951" w:rsidR="00C4783C" w:rsidRPr="001A0E9B" w:rsidRDefault="00C4783C" w:rsidP="00FF71AC">
            <w:pPr>
              <w:jc w:val="center"/>
              <w:rPr>
                <w:rFonts w:ascii="Times" w:hAnsi="Times" w:cs="Times"/>
                <w:sz w:val="24"/>
                <w:szCs w:val="24"/>
              </w:rPr>
            </w:pPr>
            <w:r>
              <w:rPr>
                <w:rFonts w:ascii="Times" w:hAnsi="Times" w:cs="Times"/>
                <w:sz w:val="24"/>
                <w:szCs w:val="24"/>
              </w:rPr>
              <w:t>–7.4</w:t>
            </w:r>
          </w:p>
        </w:tc>
      </w:tr>
      <w:tr w:rsidR="00C4783C" w:rsidRPr="001A0E9B" w14:paraId="10C3FBE7" w14:textId="600004DA" w:rsidTr="005502D3">
        <w:trPr>
          <w:trHeight w:val="283"/>
          <w:jc w:val="center"/>
        </w:trPr>
        <w:tc>
          <w:tcPr>
            <w:tcW w:w="2424" w:type="dxa"/>
            <w:vMerge/>
            <w:tcBorders>
              <w:left w:val="nil"/>
              <w:right w:val="nil"/>
            </w:tcBorders>
            <w:vAlign w:val="center"/>
          </w:tcPr>
          <w:p w14:paraId="2C00DB3F" w14:textId="19798A6C" w:rsidR="00C4783C" w:rsidRPr="001A0E9B" w:rsidRDefault="00C4783C" w:rsidP="00C4783C">
            <w:pPr>
              <w:jc w:val="center"/>
              <w:rPr>
                <w:rFonts w:ascii="Times" w:hAnsi="Times" w:cs="Times"/>
                <w:sz w:val="24"/>
                <w:szCs w:val="24"/>
              </w:rPr>
            </w:pPr>
          </w:p>
        </w:tc>
        <w:tc>
          <w:tcPr>
            <w:tcW w:w="2425" w:type="dxa"/>
            <w:tcBorders>
              <w:top w:val="nil"/>
              <w:left w:val="nil"/>
              <w:right w:val="nil"/>
            </w:tcBorders>
          </w:tcPr>
          <w:p w14:paraId="37E7BCF4" w14:textId="1316ACCF" w:rsidR="00C4783C" w:rsidRPr="001A0E9B" w:rsidRDefault="00C4783C" w:rsidP="00FF71AC">
            <w:pPr>
              <w:jc w:val="center"/>
              <w:rPr>
                <w:rFonts w:ascii="Times" w:hAnsi="Times" w:cs="Times"/>
                <w:sz w:val="24"/>
                <w:szCs w:val="24"/>
              </w:rPr>
            </w:pPr>
            <w:r>
              <w:rPr>
                <w:rFonts w:ascii="Times" w:hAnsi="Times" w:cs="Times"/>
                <w:sz w:val="24"/>
                <w:szCs w:val="24"/>
              </w:rPr>
              <w:t>Sum</w:t>
            </w:r>
          </w:p>
        </w:tc>
        <w:tc>
          <w:tcPr>
            <w:tcW w:w="2425" w:type="dxa"/>
            <w:tcBorders>
              <w:top w:val="nil"/>
              <w:left w:val="nil"/>
              <w:right w:val="nil"/>
            </w:tcBorders>
          </w:tcPr>
          <w:p w14:paraId="5048B7E7" w14:textId="7BAD2185" w:rsidR="00C4783C" w:rsidRPr="001A0E9B" w:rsidRDefault="00C4783C" w:rsidP="00FF71AC">
            <w:pPr>
              <w:jc w:val="center"/>
              <w:rPr>
                <w:rFonts w:ascii="Times" w:hAnsi="Times" w:cs="Times"/>
                <w:sz w:val="24"/>
                <w:szCs w:val="24"/>
              </w:rPr>
            </w:pPr>
            <w:r>
              <w:rPr>
                <w:rFonts w:ascii="Times" w:hAnsi="Times" w:cs="Times"/>
                <w:sz w:val="24"/>
                <w:szCs w:val="24"/>
              </w:rPr>
              <w:t>4.9</w:t>
            </w:r>
          </w:p>
        </w:tc>
      </w:tr>
      <w:tr w:rsidR="00C4783C" w:rsidRPr="001A0E9B" w14:paraId="38E03019" w14:textId="37A12611" w:rsidTr="005502D3">
        <w:trPr>
          <w:trHeight w:val="296"/>
          <w:jc w:val="center"/>
        </w:trPr>
        <w:tc>
          <w:tcPr>
            <w:tcW w:w="2424" w:type="dxa"/>
            <w:vMerge w:val="restart"/>
            <w:tcBorders>
              <w:left w:val="nil"/>
              <w:right w:val="nil"/>
            </w:tcBorders>
            <w:vAlign w:val="center"/>
          </w:tcPr>
          <w:p w14:paraId="49A37E5F" w14:textId="7BC6FC1A" w:rsidR="00C4783C" w:rsidRPr="001A0E9B" w:rsidRDefault="00C4783C" w:rsidP="00C4783C">
            <w:pPr>
              <w:jc w:val="center"/>
              <w:rPr>
                <w:rFonts w:ascii="Times" w:hAnsi="Times" w:cs="Times"/>
                <w:sz w:val="24"/>
                <w:szCs w:val="24"/>
              </w:rPr>
            </w:pPr>
            <w:r w:rsidRPr="001A0E9B">
              <w:rPr>
                <w:rFonts w:ascii="Times" w:hAnsi="Times" w:cs="Times"/>
                <w:sz w:val="24"/>
                <w:szCs w:val="24"/>
              </w:rPr>
              <w:t>Total</w:t>
            </w:r>
          </w:p>
        </w:tc>
        <w:tc>
          <w:tcPr>
            <w:tcW w:w="2425" w:type="dxa"/>
            <w:tcBorders>
              <w:left w:val="nil"/>
              <w:bottom w:val="nil"/>
              <w:right w:val="nil"/>
            </w:tcBorders>
          </w:tcPr>
          <w:p w14:paraId="2033D7DB" w14:textId="6296F8E4" w:rsidR="00C4783C" w:rsidRPr="001A0E9B" w:rsidRDefault="00C4783C" w:rsidP="00FF71AC">
            <w:pPr>
              <w:jc w:val="center"/>
              <w:rPr>
                <w:rFonts w:ascii="Times" w:hAnsi="Times" w:cs="Times"/>
                <w:sz w:val="24"/>
                <w:szCs w:val="24"/>
              </w:rPr>
            </w:pPr>
            <w:r w:rsidRPr="001A0E9B">
              <w:rPr>
                <w:rFonts w:ascii="Times" w:hAnsi="Times" w:cs="Times"/>
                <w:sz w:val="24"/>
                <w:szCs w:val="24"/>
              </w:rPr>
              <w:t>O</w:t>
            </w:r>
          </w:p>
        </w:tc>
        <w:tc>
          <w:tcPr>
            <w:tcW w:w="2425" w:type="dxa"/>
            <w:tcBorders>
              <w:left w:val="nil"/>
              <w:bottom w:val="nil"/>
              <w:right w:val="nil"/>
            </w:tcBorders>
          </w:tcPr>
          <w:p w14:paraId="7FECC220" w14:textId="72B52617" w:rsidR="00C4783C" w:rsidRPr="001A0E9B" w:rsidRDefault="00C4783C" w:rsidP="00FF71AC">
            <w:pPr>
              <w:jc w:val="center"/>
              <w:rPr>
                <w:rFonts w:ascii="Times" w:hAnsi="Times" w:cs="Times"/>
                <w:sz w:val="24"/>
                <w:szCs w:val="24"/>
              </w:rPr>
            </w:pPr>
            <w:r>
              <w:rPr>
                <w:rFonts w:ascii="Times" w:hAnsi="Times" w:cs="Times"/>
                <w:sz w:val="24"/>
                <w:szCs w:val="24"/>
              </w:rPr>
              <w:t>–9.4</w:t>
            </w:r>
          </w:p>
        </w:tc>
      </w:tr>
      <w:tr w:rsidR="00C4783C" w:rsidRPr="001A0E9B" w14:paraId="511DF3F8" w14:textId="4689B27C" w:rsidTr="005502D3">
        <w:trPr>
          <w:trHeight w:val="269"/>
          <w:jc w:val="center"/>
        </w:trPr>
        <w:tc>
          <w:tcPr>
            <w:tcW w:w="2424" w:type="dxa"/>
            <w:vMerge/>
            <w:tcBorders>
              <w:left w:val="nil"/>
              <w:right w:val="nil"/>
            </w:tcBorders>
            <w:vAlign w:val="center"/>
          </w:tcPr>
          <w:p w14:paraId="0BA20D45" w14:textId="3C3E25B4" w:rsidR="00C4783C" w:rsidRPr="001A0E9B" w:rsidRDefault="00C4783C" w:rsidP="00C4783C">
            <w:pPr>
              <w:jc w:val="center"/>
              <w:rPr>
                <w:rFonts w:ascii="Times" w:hAnsi="Times" w:cs="Times"/>
                <w:sz w:val="24"/>
                <w:szCs w:val="24"/>
              </w:rPr>
            </w:pPr>
          </w:p>
        </w:tc>
        <w:tc>
          <w:tcPr>
            <w:tcW w:w="2425" w:type="dxa"/>
            <w:tcBorders>
              <w:top w:val="nil"/>
              <w:left w:val="nil"/>
              <w:bottom w:val="nil"/>
              <w:right w:val="nil"/>
            </w:tcBorders>
          </w:tcPr>
          <w:p w14:paraId="62E3CFE7" w14:textId="373947D4" w:rsidR="00C4783C" w:rsidRPr="001A0E9B" w:rsidRDefault="00C4783C" w:rsidP="00FF71AC">
            <w:pPr>
              <w:jc w:val="center"/>
              <w:rPr>
                <w:rFonts w:ascii="Times" w:hAnsi="Times" w:cs="Times"/>
                <w:sz w:val="24"/>
                <w:szCs w:val="24"/>
              </w:rPr>
            </w:pPr>
            <w:r w:rsidRPr="001A0E9B">
              <w:rPr>
                <w:rFonts w:ascii="Times" w:hAnsi="Times" w:cs="Times"/>
                <w:sz w:val="24"/>
                <w:szCs w:val="24"/>
              </w:rPr>
              <w:t>C</w:t>
            </w:r>
          </w:p>
        </w:tc>
        <w:tc>
          <w:tcPr>
            <w:tcW w:w="2425" w:type="dxa"/>
            <w:tcBorders>
              <w:top w:val="nil"/>
              <w:left w:val="nil"/>
              <w:bottom w:val="nil"/>
              <w:right w:val="nil"/>
            </w:tcBorders>
          </w:tcPr>
          <w:p w14:paraId="58ABC7D4" w14:textId="61DF0B12" w:rsidR="00C4783C" w:rsidRPr="001A0E9B" w:rsidRDefault="00C4783C" w:rsidP="00FF71AC">
            <w:pPr>
              <w:jc w:val="center"/>
              <w:rPr>
                <w:rFonts w:ascii="Times" w:hAnsi="Times" w:cs="Times"/>
                <w:sz w:val="24"/>
                <w:szCs w:val="24"/>
              </w:rPr>
            </w:pPr>
            <w:r>
              <w:rPr>
                <w:rFonts w:ascii="Times" w:hAnsi="Times" w:cs="Times"/>
                <w:sz w:val="24"/>
                <w:szCs w:val="24"/>
              </w:rPr>
              <w:t>7.3</w:t>
            </w:r>
          </w:p>
        </w:tc>
      </w:tr>
      <w:tr w:rsidR="00C4783C" w:rsidRPr="001A0E9B" w14:paraId="1288EA4F" w14:textId="69916BB2" w:rsidTr="005502D3">
        <w:trPr>
          <w:trHeight w:val="283"/>
          <w:jc w:val="center"/>
        </w:trPr>
        <w:tc>
          <w:tcPr>
            <w:tcW w:w="2424" w:type="dxa"/>
            <w:vMerge/>
            <w:tcBorders>
              <w:left w:val="nil"/>
              <w:right w:val="nil"/>
            </w:tcBorders>
            <w:vAlign w:val="center"/>
          </w:tcPr>
          <w:p w14:paraId="052556C6" w14:textId="2B912194" w:rsidR="00C4783C" w:rsidRPr="001A0E9B" w:rsidRDefault="00C4783C" w:rsidP="00C4783C">
            <w:pPr>
              <w:jc w:val="center"/>
              <w:rPr>
                <w:rFonts w:ascii="Times" w:hAnsi="Times" w:cs="Times"/>
                <w:sz w:val="24"/>
                <w:szCs w:val="24"/>
              </w:rPr>
            </w:pPr>
          </w:p>
        </w:tc>
        <w:tc>
          <w:tcPr>
            <w:tcW w:w="2425" w:type="dxa"/>
            <w:tcBorders>
              <w:top w:val="nil"/>
              <w:left w:val="nil"/>
              <w:right w:val="nil"/>
            </w:tcBorders>
          </w:tcPr>
          <w:p w14:paraId="047EB011" w14:textId="79C1FF22" w:rsidR="00C4783C" w:rsidRPr="001A0E9B" w:rsidRDefault="00C4783C" w:rsidP="00FF71AC">
            <w:pPr>
              <w:jc w:val="center"/>
              <w:rPr>
                <w:rFonts w:ascii="Times" w:hAnsi="Times" w:cs="Times"/>
                <w:sz w:val="24"/>
                <w:szCs w:val="24"/>
              </w:rPr>
            </w:pPr>
            <w:r w:rsidRPr="001A0E9B">
              <w:rPr>
                <w:rFonts w:ascii="Times" w:hAnsi="Times" w:cs="Times"/>
                <w:sz w:val="24"/>
                <w:szCs w:val="24"/>
              </w:rPr>
              <w:t>Sum</w:t>
            </w:r>
          </w:p>
        </w:tc>
        <w:tc>
          <w:tcPr>
            <w:tcW w:w="2425" w:type="dxa"/>
            <w:tcBorders>
              <w:top w:val="nil"/>
              <w:left w:val="nil"/>
              <w:right w:val="nil"/>
            </w:tcBorders>
          </w:tcPr>
          <w:p w14:paraId="0B353041" w14:textId="096A3307" w:rsidR="00C4783C" w:rsidRPr="001A0E9B" w:rsidRDefault="00C4783C" w:rsidP="00FF71AC">
            <w:pPr>
              <w:jc w:val="center"/>
              <w:rPr>
                <w:rFonts w:ascii="Times" w:hAnsi="Times" w:cs="Times"/>
                <w:sz w:val="24"/>
                <w:szCs w:val="24"/>
              </w:rPr>
            </w:pPr>
            <w:r>
              <w:rPr>
                <w:rFonts w:ascii="Times" w:hAnsi="Times" w:cs="Times"/>
                <w:sz w:val="24"/>
                <w:szCs w:val="24"/>
              </w:rPr>
              <w:t>–2.1</w:t>
            </w:r>
          </w:p>
        </w:tc>
      </w:tr>
    </w:tbl>
    <w:p w14:paraId="2991911F" w14:textId="0ADD6E33" w:rsidR="00924EA3" w:rsidRPr="006C774A" w:rsidRDefault="00924EA3" w:rsidP="00924EA3">
      <w:pPr>
        <w:spacing w:after="0" w:line="240" w:lineRule="auto"/>
        <w:jc w:val="both"/>
        <w:rPr>
          <w:rFonts w:ascii="Times" w:hAnsi="Times" w:cs="Times"/>
          <w:sz w:val="24"/>
          <w:szCs w:val="24"/>
        </w:rPr>
      </w:pPr>
    </w:p>
    <w:p w14:paraId="4436D56C" w14:textId="463D9AE8" w:rsidR="00924EA3" w:rsidRPr="006C774A" w:rsidRDefault="00924EA3" w:rsidP="00924EA3">
      <w:pPr>
        <w:spacing w:after="0" w:line="240" w:lineRule="auto"/>
        <w:jc w:val="both"/>
        <w:rPr>
          <w:rFonts w:ascii="Times" w:hAnsi="Times" w:cs="Times"/>
          <w:sz w:val="24"/>
          <w:szCs w:val="24"/>
        </w:rPr>
      </w:pPr>
    </w:p>
    <w:p w14:paraId="06A676BD" w14:textId="446C931E" w:rsidR="00924EA3" w:rsidRPr="006C774A" w:rsidRDefault="00924EA3" w:rsidP="00924EA3">
      <w:pPr>
        <w:spacing w:after="0" w:line="240" w:lineRule="auto"/>
        <w:jc w:val="both"/>
        <w:rPr>
          <w:rFonts w:ascii="Times" w:hAnsi="Times" w:cs="Times"/>
          <w:sz w:val="24"/>
          <w:szCs w:val="24"/>
        </w:rPr>
      </w:pPr>
    </w:p>
    <w:p w14:paraId="3B25F6B8" w14:textId="77777777" w:rsidR="00924EA3" w:rsidRPr="006C774A" w:rsidRDefault="00924EA3" w:rsidP="00924EA3">
      <w:pPr>
        <w:spacing w:after="0" w:line="240" w:lineRule="auto"/>
        <w:jc w:val="both"/>
        <w:rPr>
          <w:rFonts w:ascii="Times" w:hAnsi="Times" w:cs="Times"/>
          <w:sz w:val="24"/>
          <w:szCs w:val="24"/>
        </w:rPr>
      </w:pPr>
    </w:p>
    <w:p w14:paraId="3A76C451" w14:textId="77777777" w:rsidR="00924EA3" w:rsidRPr="006C774A" w:rsidRDefault="00924EA3" w:rsidP="00924EA3">
      <w:pPr>
        <w:spacing w:after="0" w:line="240" w:lineRule="auto"/>
        <w:jc w:val="both"/>
        <w:rPr>
          <w:rFonts w:ascii="Times" w:hAnsi="Times" w:cs="Times"/>
          <w:sz w:val="24"/>
          <w:szCs w:val="24"/>
        </w:rPr>
      </w:pPr>
    </w:p>
    <w:p w14:paraId="7956183C" w14:textId="77777777" w:rsidR="00924EA3" w:rsidRPr="006C774A" w:rsidRDefault="00924EA3" w:rsidP="00924EA3">
      <w:pPr>
        <w:spacing w:after="0" w:line="240" w:lineRule="auto"/>
        <w:jc w:val="both"/>
        <w:rPr>
          <w:rFonts w:ascii="Times" w:hAnsi="Times" w:cs="Times"/>
          <w:sz w:val="24"/>
          <w:szCs w:val="24"/>
        </w:rPr>
      </w:pPr>
      <w:r w:rsidRPr="006C774A">
        <w:rPr>
          <w:rFonts w:ascii="Times" w:hAnsi="Times" w:cs="Times"/>
          <w:sz w:val="24"/>
          <w:szCs w:val="24"/>
        </w:rPr>
        <w:t xml:space="preserve"> </w:t>
      </w:r>
    </w:p>
    <w:p w14:paraId="76ECBA91" w14:textId="77777777" w:rsidR="00924EA3" w:rsidRPr="006C774A" w:rsidRDefault="00924EA3" w:rsidP="00924EA3">
      <w:pPr>
        <w:spacing w:after="0" w:line="240" w:lineRule="auto"/>
        <w:jc w:val="both"/>
        <w:rPr>
          <w:rFonts w:ascii="Times" w:hAnsi="Times" w:cs="Times"/>
          <w:sz w:val="24"/>
          <w:szCs w:val="24"/>
        </w:rPr>
      </w:pPr>
    </w:p>
    <w:p w14:paraId="72BE47C8" w14:textId="77777777" w:rsidR="00924EA3" w:rsidRDefault="00924EA3" w:rsidP="00924EA3">
      <w:pPr>
        <w:spacing w:after="0" w:line="240" w:lineRule="auto"/>
        <w:jc w:val="both"/>
        <w:rPr>
          <w:rFonts w:ascii="Times" w:hAnsi="Times" w:cs="Times"/>
          <w:i/>
          <w:sz w:val="24"/>
          <w:szCs w:val="24"/>
        </w:rPr>
      </w:pPr>
      <w:r>
        <w:rPr>
          <w:rFonts w:ascii="Times" w:hAnsi="Times" w:cs="Times"/>
          <w:i/>
          <w:sz w:val="24"/>
          <w:szCs w:val="24"/>
        </w:rPr>
        <w:br w:type="page"/>
      </w:r>
    </w:p>
    <w:p w14:paraId="0B7C0C2D" w14:textId="77777777" w:rsidR="00924EA3" w:rsidRPr="00227E2A" w:rsidRDefault="00924EA3" w:rsidP="00DC1C24">
      <w:pPr>
        <w:spacing w:after="0" w:line="480" w:lineRule="auto"/>
        <w:jc w:val="center"/>
        <w:rPr>
          <w:rFonts w:ascii="Times" w:hAnsi="Times" w:cs="Times"/>
          <w:b/>
          <w:sz w:val="24"/>
          <w:szCs w:val="24"/>
        </w:rPr>
      </w:pPr>
      <w:r>
        <w:rPr>
          <w:rFonts w:ascii="Times" w:hAnsi="Times" w:cs="Times"/>
          <w:b/>
          <w:noProof/>
          <w:sz w:val="24"/>
          <w:szCs w:val="24"/>
        </w:rPr>
        <w:lastRenderedPageBreak/>
        <w:drawing>
          <wp:inline distT="0" distB="0" distL="0" distR="0" wp14:anchorId="47EC5B8E" wp14:editId="6CD0B501">
            <wp:extent cx="5880735" cy="5272335"/>
            <wp:effectExtent l="0" t="0" r="12065" b="11430"/>
            <wp:docPr id="1" name="Picture 1" descr="Untitled:Users:clydedaly:Dropbox:UND-DB:co2_frequency_map:draft:DalyFigures:AngleDependence:anglev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clydedaly:Dropbox:UND-DB:co2_frequency_map:draft:DalyFigures:AngleDependence:anglevw.pdf"/>
                    <pic:cNvPicPr>
                      <a:picLocks noChangeAspect="1" noChangeArrowheads="1"/>
                    </pic:cNvPicPr>
                  </pic:nvPicPr>
                  <pic:blipFill rotWithShape="1">
                    <a:blip r:embed="rId7">
                      <a:extLst>
                        <a:ext uri="{28A0092B-C50C-407E-A947-70E740481C1C}">
                          <a14:useLocalDpi xmlns:a14="http://schemas.microsoft.com/office/drawing/2010/main" val="0"/>
                        </a:ext>
                      </a:extLst>
                    </a:blip>
                    <a:srcRect l="7171" t="13033" r="19140" b="1457"/>
                    <a:stretch/>
                  </pic:blipFill>
                  <pic:spPr bwMode="auto">
                    <a:xfrm>
                      <a:off x="0" y="0"/>
                      <a:ext cx="5891481" cy="528196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p w14:paraId="30EBC37C" w14:textId="7D86BDED" w:rsidR="00924EA3" w:rsidRPr="0083340A" w:rsidRDefault="00DB6CB2" w:rsidP="00A51569">
      <w:pPr>
        <w:spacing w:after="0" w:line="240" w:lineRule="auto"/>
        <w:jc w:val="both"/>
        <w:rPr>
          <w:rFonts w:ascii="Times" w:hAnsi="Times" w:cs="Times"/>
          <w:sz w:val="24"/>
          <w:szCs w:val="24"/>
        </w:rPr>
      </w:pPr>
      <w:r w:rsidRPr="00DB6CB2">
        <w:rPr>
          <w:rFonts w:ascii="Times" w:hAnsi="Times" w:cs="Times"/>
          <w:b/>
          <w:sz w:val="24"/>
          <w:szCs w:val="24"/>
        </w:rPr>
        <w:t>Figure 1.</w:t>
      </w:r>
      <w:r w:rsidR="00924EA3" w:rsidRPr="0083340A">
        <w:rPr>
          <w:rFonts w:ascii="Times" w:hAnsi="Times" w:cs="Times"/>
          <w:sz w:val="24"/>
          <w:szCs w:val="24"/>
        </w:rPr>
        <w:t xml:space="preserve"> </w:t>
      </w:r>
      <w:r w:rsidR="00A51569">
        <w:rPr>
          <w:rFonts w:ascii="Times" w:hAnsi="Times" w:cs="Times"/>
          <w:sz w:val="24"/>
          <w:szCs w:val="24"/>
        </w:rPr>
        <w:t xml:space="preserve">Relationship between the </w:t>
      </w:r>
      <w:r w:rsidR="00924EA3" w:rsidRPr="0083340A">
        <w:rPr>
          <w:rFonts w:ascii="Times" w:hAnsi="Times" w:cs="Times"/>
          <w:sz w:val="24"/>
          <w:szCs w:val="24"/>
        </w:rPr>
        <w:t>CO</w:t>
      </w:r>
      <w:r w:rsidR="00924EA3" w:rsidRPr="0083340A">
        <w:rPr>
          <w:rFonts w:ascii="Times" w:hAnsi="Times" w:cs="Times"/>
          <w:sz w:val="24"/>
          <w:szCs w:val="24"/>
          <w:vertAlign w:val="subscript"/>
        </w:rPr>
        <w:t>2</w:t>
      </w:r>
      <w:r w:rsidR="00924EA3" w:rsidRPr="0083340A">
        <w:rPr>
          <w:rFonts w:ascii="Times" w:hAnsi="Times" w:cs="Times"/>
          <w:sz w:val="24"/>
          <w:szCs w:val="24"/>
        </w:rPr>
        <w:t xml:space="preserve"> asymmetric stretch vibrational frequency</w:t>
      </w:r>
      <w:r w:rsidR="00A51569">
        <w:rPr>
          <w:rFonts w:ascii="Times" w:hAnsi="Times" w:cs="Times"/>
          <w:sz w:val="24"/>
          <w:szCs w:val="24"/>
        </w:rPr>
        <w:t xml:space="preserve"> and the OCO angle, </w:t>
      </w:r>
      <m:oMath>
        <m:sSub>
          <m:sSubPr>
            <m:ctrlPr>
              <w:rPr>
                <w:rFonts w:ascii="Cambria Math" w:hAnsi="Cambria Math" w:cs="Times"/>
                <w:i/>
                <w:sz w:val="24"/>
                <w:szCs w:val="24"/>
              </w:rPr>
            </m:ctrlPr>
          </m:sSubPr>
          <m:e>
            <m:r>
              <w:rPr>
                <w:rFonts w:ascii="Cambria Math" w:hAnsi="Cambria Math" w:cs="Times"/>
                <w:sz w:val="24"/>
                <w:szCs w:val="24"/>
              </w:rPr>
              <m:t>θ</m:t>
            </m:r>
          </m:e>
          <m:sub>
            <m:r>
              <m:rPr>
                <m:sty m:val="p"/>
              </m:rPr>
              <w:rPr>
                <w:rFonts w:ascii="Cambria Math" w:hAnsi="Cambria Math" w:cs="Times"/>
                <w:sz w:val="24"/>
                <w:szCs w:val="24"/>
              </w:rPr>
              <m:t>OCO</m:t>
            </m:r>
          </m:sub>
        </m:sSub>
      </m:oMath>
      <w:r w:rsidR="00A51569">
        <w:rPr>
          <w:rFonts w:ascii="Times" w:hAnsi="Times" w:cs="Times"/>
          <w:sz w:val="24"/>
          <w:szCs w:val="24"/>
        </w:rPr>
        <w:t>, for CO</w:t>
      </w:r>
      <w:r w:rsidR="00A51569" w:rsidRPr="00A51569">
        <w:rPr>
          <w:rFonts w:ascii="Times" w:hAnsi="Times" w:cs="Times"/>
          <w:sz w:val="24"/>
          <w:szCs w:val="24"/>
          <w:vertAlign w:val="subscript"/>
        </w:rPr>
        <w:t>2</w:t>
      </w:r>
      <w:r w:rsidR="00A51569">
        <w:rPr>
          <w:rFonts w:ascii="Times" w:hAnsi="Times" w:cs="Times"/>
          <w:sz w:val="24"/>
          <w:szCs w:val="24"/>
        </w:rPr>
        <w:t xml:space="preserve"> in the gas-phase (green circles) and in the </w:t>
      </w:r>
      <w:r w:rsidR="00A51569" w:rsidRPr="0083340A">
        <w:rPr>
          <w:rFonts w:ascii="Times" w:hAnsi="Times" w:cs="Times"/>
          <w:sz w:val="24"/>
          <w:szCs w:val="24"/>
        </w:rPr>
        <w:t>[C</w:t>
      </w:r>
      <w:r w:rsidR="00A51569" w:rsidRPr="0083340A">
        <w:rPr>
          <w:rFonts w:ascii="Times" w:hAnsi="Times" w:cs="Times"/>
          <w:sz w:val="24"/>
          <w:szCs w:val="24"/>
          <w:vertAlign w:val="subscript"/>
        </w:rPr>
        <w:t>4</w:t>
      </w:r>
      <w:r w:rsidR="00A51569" w:rsidRPr="0083340A">
        <w:rPr>
          <w:rFonts w:ascii="Times" w:hAnsi="Times" w:cs="Times"/>
          <w:sz w:val="24"/>
          <w:szCs w:val="24"/>
        </w:rPr>
        <w:t>C</w:t>
      </w:r>
      <w:r w:rsidR="00A51569" w:rsidRPr="0083340A">
        <w:rPr>
          <w:rFonts w:ascii="Times" w:hAnsi="Times" w:cs="Times"/>
          <w:sz w:val="24"/>
          <w:szCs w:val="24"/>
          <w:vertAlign w:val="subscript"/>
        </w:rPr>
        <w:t>1</w:t>
      </w:r>
      <w:proofErr w:type="gramStart"/>
      <w:r w:rsidR="00A51569" w:rsidRPr="0083340A">
        <w:rPr>
          <w:rFonts w:ascii="Times" w:hAnsi="Times" w:cs="Times"/>
          <w:sz w:val="24"/>
          <w:szCs w:val="24"/>
        </w:rPr>
        <w:t>im][</w:t>
      </w:r>
      <w:proofErr w:type="gramEnd"/>
      <w:r w:rsidR="00A51569" w:rsidRPr="0083340A">
        <w:rPr>
          <w:rFonts w:ascii="Times" w:hAnsi="Times" w:cs="Times"/>
          <w:sz w:val="24"/>
          <w:szCs w:val="24"/>
        </w:rPr>
        <w:t>PF</w:t>
      </w:r>
      <w:r w:rsidR="00A51569" w:rsidRPr="0083340A">
        <w:rPr>
          <w:rFonts w:ascii="Times" w:hAnsi="Times" w:cs="Times"/>
          <w:sz w:val="24"/>
          <w:szCs w:val="24"/>
          <w:vertAlign w:val="subscript"/>
        </w:rPr>
        <w:t>6</w:t>
      </w:r>
      <w:r w:rsidR="00A51569" w:rsidRPr="0083340A">
        <w:rPr>
          <w:rFonts w:ascii="Times" w:hAnsi="Times" w:cs="Times"/>
          <w:sz w:val="24"/>
          <w:szCs w:val="24"/>
        </w:rPr>
        <w:t xml:space="preserve">] </w:t>
      </w:r>
      <w:r w:rsidR="00A51569">
        <w:rPr>
          <w:rFonts w:ascii="Times" w:hAnsi="Times" w:cs="Times"/>
          <w:sz w:val="24"/>
          <w:szCs w:val="24"/>
        </w:rPr>
        <w:t xml:space="preserve">IL (black circles). The gas-phase data are perfectly correlated with </w:t>
      </w:r>
      <m:oMath>
        <m:r>
          <w:rPr>
            <w:rFonts w:ascii="Cambria Math" w:hAnsi="Cambria Math" w:cs="Times"/>
            <w:sz w:val="24"/>
            <w:szCs w:val="24"/>
          </w:rPr>
          <m:t>1+</m:t>
        </m:r>
        <m:r>
          <m:rPr>
            <m:sty m:val="p"/>
          </m:rPr>
          <w:rPr>
            <w:rFonts w:ascii="Cambria Math" w:hAnsi="Cambria Math" w:cs="Times"/>
            <w:sz w:val="24"/>
            <w:szCs w:val="24"/>
          </w:rPr>
          <m:t>cos⁡</m:t>
        </m:r>
        <m:r>
          <w:rPr>
            <w:rFonts w:ascii="Cambria Math" w:hAnsi="Cambria Math" w:cs="Times"/>
            <w:sz w:val="24"/>
            <w:szCs w:val="24"/>
          </w:rPr>
          <m:t>(</m:t>
        </m:r>
        <m:sSub>
          <m:sSubPr>
            <m:ctrlPr>
              <w:rPr>
                <w:rFonts w:ascii="Cambria Math" w:hAnsi="Cambria Math" w:cs="Times"/>
                <w:i/>
                <w:sz w:val="24"/>
                <w:szCs w:val="24"/>
              </w:rPr>
            </m:ctrlPr>
          </m:sSubPr>
          <m:e>
            <m:r>
              <w:rPr>
                <w:rFonts w:ascii="Cambria Math" w:hAnsi="Cambria Math" w:cs="Times"/>
                <w:sz w:val="24"/>
                <w:szCs w:val="24"/>
              </w:rPr>
              <m:t>θ</m:t>
            </m:r>
          </m:e>
          <m:sub>
            <m:r>
              <m:rPr>
                <m:sty m:val="p"/>
              </m:rPr>
              <w:rPr>
                <w:rFonts w:ascii="Cambria Math" w:hAnsi="Cambria Math" w:cs="Times"/>
                <w:sz w:val="24"/>
                <w:szCs w:val="24"/>
              </w:rPr>
              <m:t>OCO</m:t>
            </m:r>
          </m:sub>
        </m:sSub>
        <m:r>
          <w:rPr>
            <w:rFonts w:ascii="Cambria Math" w:hAnsi="Cambria Math" w:cs="Times"/>
            <w:sz w:val="24"/>
            <w:szCs w:val="24"/>
          </w:rPr>
          <m:t>)</m:t>
        </m:r>
      </m:oMath>
      <w:r w:rsidR="00A51569">
        <w:rPr>
          <w:rFonts w:ascii="Times" w:hAnsi="Times" w:cs="Times"/>
          <w:sz w:val="24"/>
          <w:szCs w:val="24"/>
        </w:rPr>
        <w:t>. The vibrational frequencies for</w:t>
      </w:r>
      <w:r w:rsidR="00924EA3" w:rsidRPr="0083340A">
        <w:rPr>
          <w:rFonts w:ascii="Times" w:hAnsi="Times" w:cs="Times"/>
          <w:sz w:val="24"/>
          <w:szCs w:val="24"/>
        </w:rPr>
        <w:t xml:space="preserve"> CO</w:t>
      </w:r>
      <w:r w:rsidR="00924EA3" w:rsidRPr="0083340A">
        <w:rPr>
          <w:rFonts w:ascii="Times" w:hAnsi="Times" w:cs="Times"/>
          <w:sz w:val="24"/>
          <w:szCs w:val="24"/>
          <w:vertAlign w:val="subscript"/>
        </w:rPr>
        <w:t>2</w:t>
      </w:r>
      <w:r w:rsidR="00924EA3" w:rsidRPr="0083340A">
        <w:rPr>
          <w:rFonts w:ascii="Times" w:hAnsi="Times" w:cs="Times"/>
          <w:sz w:val="24"/>
          <w:szCs w:val="24"/>
        </w:rPr>
        <w:t xml:space="preserve"> in the [C</w:t>
      </w:r>
      <w:r w:rsidR="00924EA3" w:rsidRPr="0083340A">
        <w:rPr>
          <w:rFonts w:ascii="Times" w:hAnsi="Times" w:cs="Times"/>
          <w:sz w:val="24"/>
          <w:szCs w:val="24"/>
          <w:vertAlign w:val="subscript"/>
        </w:rPr>
        <w:t>4</w:t>
      </w:r>
      <w:r w:rsidR="00924EA3" w:rsidRPr="0083340A">
        <w:rPr>
          <w:rFonts w:ascii="Times" w:hAnsi="Times" w:cs="Times"/>
          <w:sz w:val="24"/>
          <w:szCs w:val="24"/>
        </w:rPr>
        <w:t>C</w:t>
      </w:r>
      <w:r w:rsidR="00924EA3" w:rsidRPr="0083340A">
        <w:rPr>
          <w:rFonts w:ascii="Times" w:hAnsi="Times" w:cs="Times"/>
          <w:sz w:val="24"/>
          <w:szCs w:val="24"/>
          <w:vertAlign w:val="subscript"/>
        </w:rPr>
        <w:t>1</w:t>
      </w:r>
      <w:proofErr w:type="gramStart"/>
      <w:r w:rsidR="00924EA3" w:rsidRPr="0083340A">
        <w:rPr>
          <w:rFonts w:ascii="Times" w:hAnsi="Times" w:cs="Times"/>
          <w:sz w:val="24"/>
          <w:szCs w:val="24"/>
        </w:rPr>
        <w:t>im][</w:t>
      </w:r>
      <w:proofErr w:type="gramEnd"/>
      <w:r w:rsidR="00924EA3" w:rsidRPr="0083340A">
        <w:rPr>
          <w:rFonts w:ascii="Times" w:hAnsi="Times" w:cs="Times"/>
          <w:sz w:val="24"/>
          <w:szCs w:val="24"/>
        </w:rPr>
        <w:t>PF</w:t>
      </w:r>
      <w:r w:rsidR="00924EA3" w:rsidRPr="0083340A">
        <w:rPr>
          <w:rFonts w:ascii="Times" w:hAnsi="Times" w:cs="Times"/>
          <w:sz w:val="24"/>
          <w:szCs w:val="24"/>
          <w:vertAlign w:val="subscript"/>
        </w:rPr>
        <w:t>6</w:t>
      </w:r>
      <w:r w:rsidR="00924EA3" w:rsidRPr="0083340A">
        <w:rPr>
          <w:rFonts w:ascii="Times" w:hAnsi="Times" w:cs="Times"/>
          <w:sz w:val="24"/>
          <w:szCs w:val="24"/>
        </w:rPr>
        <w:t xml:space="preserve">] solvent also show this relationship, but additional solvation effects on the frequency are also present. </w:t>
      </w:r>
    </w:p>
    <w:p w14:paraId="19AAAB96" w14:textId="75EB151F" w:rsidR="00924EA3" w:rsidRPr="0083340A" w:rsidRDefault="00924EA3" w:rsidP="00924EA3">
      <w:pPr>
        <w:spacing w:after="0" w:line="240" w:lineRule="auto"/>
        <w:jc w:val="both"/>
        <w:rPr>
          <w:rFonts w:ascii="Times" w:hAnsi="Times" w:cs="Times"/>
          <w:sz w:val="24"/>
          <w:szCs w:val="24"/>
        </w:rPr>
      </w:pPr>
      <w:r w:rsidRPr="0083340A">
        <w:rPr>
          <w:rFonts w:ascii="Times" w:hAnsi="Times" w:cs="Times"/>
          <w:sz w:val="24"/>
          <w:szCs w:val="24"/>
        </w:rPr>
        <w:br w:type="page"/>
      </w:r>
    </w:p>
    <w:p w14:paraId="4385592E" w14:textId="77777777" w:rsidR="00924EA3" w:rsidRPr="001A0E9B" w:rsidRDefault="00924EA3" w:rsidP="00924EA3">
      <w:pPr>
        <w:spacing w:after="0" w:line="240" w:lineRule="auto"/>
        <w:jc w:val="center"/>
        <w:rPr>
          <w:rFonts w:ascii="Times" w:hAnsi="Times" w:cs="Times"/>
          <w:i/>
          <w:sz w:val="24"/>
          <w:szCs w:val="24"/>
        </w:rPr>
      </w:pPr>
      <w:r>
        <w:rPr>
          <w:rFonts w:ascii="Times" w:hAnsi="Times" w:cs="Times"/>
          <w:i/>
          <w:noProof/>
          <w:sz w:val="24"/>
          <w:szCs w:val="24"/>
        </w:rPr>
        <w:lastRenderedPageBreak/>
        <w:drawing>
          <wp:inline distT="0" distB="0" distL="0" distR="0" wp14:anchorId="65C6A4C6" wp14:editId="10AC31D3">
            <wp:extent cx="5690820" cy="5756308"/>
            <wp:effectExtent l="0" t="7620" r="0" b="0"/>
            <wp:docPr id="6" name="Picture 6" descr="Untitled:private:var:folders:2h:5vldf9vx4q727884f0cv5t4c0000gn:T:com.apple.Preview:PostScript-oNziXM:traingingse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Untitled:private:var:folders:2h:5vldf9vx4q727884f0cv5t4c0000gn:T:com.apple.Preview:PostScript-oNziXM:traingingset.pdf"/>
                    <pic:cNvPicPr>
                      <a:picLocks noChangeAspect="1" noChangeArrowheads="1"/>
                    </pic:cNvPicPr>
                  </pic:nvPicPr>
                  <pic:blipFill rotWithShape="1">
                    <a:blip r:embed="rId8">
                      <a:extLst>
                        <a:ext uri="{28A0092B-C50C-407E-A947-70E740481C1C}">
                          <a14:useLocalDpi xmlns:a14="http://schemas.microsoft.com/office/drawing/2010/main" val="0"/>
                        </a:ext>
                      </a:extLst>
                    </a:blip>
                    <a:srcRect l="4198" t="18844" b="6221"/>
                    <a:stretch/>
                  </pic:blipFill>
                  <pic:spPr bwMode="auto">
                    <a:xfrm rot="5400000">
                      <a:off x="0" y="0"/>
                      <a:ext cx="5691094" cy="575658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p w14:paraId="6DBB22AF" w14:textId="77777777" w:rsidR="00924EA3" w:rsidRDefault="00924EA3" w:rsidP="00924EA3">
      <w:pPr>
        <w:spacing w:after="0" w:line="240" w:lineRule="auto"/>
        <w:jc w:val="both"/>
        <w:rPr>
          <w:rFonts w:ascii="Times" w:hAnsi="Times" w:cs="Times"/>
          <w:sz w:val="24"/>
          <w:szCs w:val="24"/>
        </w:rPr>
      </w:pPr>
    </w:p>
    <w:p w14:paraId="3F2E7FC5" w14:textId="77777777" w:rsidR="00924EA3" w:rsidRDefault="00924EA3" w:rsidP="00924EA3">
      <w:pPr>
        <w:spacing w:after="0" w:line="240" w:lineRule="auto"/>
        <w:jc w:val="both"/>
        <w:rPr>
          <w:rFonts w:ascii="Times" w:hAnsi="Times" w:cs="Times"/>
          <w:sz w:val="24"/>
          <w:szCs w:val="24"/>
        </w:rPr>
      </w:pPr>
    </w:p>
    <w:p w14:paraId="75E88D7E" w14:textId="687C1DED" w:rsidR="00924EA3" w:rsidRPr="0083340A" w:rsidRDefault="00DB6CB2" w:rsidP="00924EA3">
      <w:pPr>
        <w:spacing w:after="0" w:line="240" w:lineRule="auto"/>
        <w:jc w:val="both"/>
        <w:rPr>
          <w:rFonts w:ascii="Times" w:hAnsi="Times" w:cs="Times"/>
          <w:sz w:val="24"/>
          <w:szCs w:val="24"/>
        </w:rPr>
      </w:pPr>
      <w:r w:rsidRPr="00DB6CB2">
        <w:rPr>
          <w:rFonts w:ascii="Times" w:hAnsi="Times" w:cs="Times"/>
          <w:b/>
          <w:sz w:val="24"/>
          <w:szCs w:val="24"/>
        </w:rPr>
        <w:t>Figure 2.</w:t>
      </w:r>
      <w:r w:rsidR="00924EA3" w:rsidRPr="0083340A">
        <w:rPr>
          <w:rFonts w:ascii="Times" w:hAnsi="Times" w:cs="Times"/>
          <w:sz w:val="24"/>
          <w:szCs w:val="24"/>
        </w:rPr>
        <w:t xml:space="preserve"> </w:t>
      </w:r>
      <w:r w:rsidR="00DC1C24">
        <w:rPr>
          <w:rFonts w:ascii="Times" w:hAnsi="Times" w:cs="Times"/>
          <w:sz w:val="24"/>
          <w:szCs w:val="24"/>
        </w:rPr>
        <w:t>R</w:t>
      </w:r>
      <w:r w:rsidR="00924EA3" w:rsidRPr="0083340A">
        <w:rPr>
          <w:rFonts w:ascii="Times" w:hAnsi="Times" w:cs="Times"/>
          <w:sz w:val="24"/>
          <w:szCs w:val="24"/>
        </w:rPr>
        <w:t xml:space="preserve">elationship between </w:t>
      </w:r>
      <w:r w:rsidR="00DC1C24">
        <w:rPr>
          <w:rFonts w:ascii="Times" w:hAnsi="Times" w:cs="Times"/>
          <w:sz w:val="24"/>
          <w:szCs w:val="24"/>
        </w:rPr>
        <w:t>CO</w:t>
      </w:r>
      <w:r w:rsidR="00DC1C24" w:rsidRPr="00DC1C24">
        <w:rPr>
          <w:rFonts w:ascii="Times" w:hAnsi="Times" w:cs="Times"/>
          <w:sz w:val="24"/>
          <w:szCs w:val="24"/>
          <w:vertAlign w:val="subscript"/>
        </w:rPr>
        <w:t>2</w:t>
      </w:r>
      <w:r w:rsidR="00DC1C24">
        <w:rPr>
          <w:rFonts w:ascii="Times" w:hAnsi="Times" w:cs="Times"/>
          <w:sz w:val="24"/>
          <w:szCs w:val="24"/>
        </w:rPr>
        <w:t xml:space="preserve"> asymmetric stretch </w:t>
      </w:r>
      <w:r w:rsidR="00924EA3" w:rsidRPr="0083340A">
        <w:rPr>
          <w:rFonts w:ascii="Times" w:hAnsi="Times" w:cs="Times"/>
          <w:sz w:val="24"/>
          <w:szCs w:val="24"/>
        </w:rPr>
        <w:t xml:space="preserve">frequencies </w:t>
      </w:r>
      <w:r w:rsidR="00DC1C24">
        <w:rPr>
          <w:rFonts w:ascii="Times" w:hAnsi="Times" w:cs="Times"/>
          <w:sz w:val="24"/>
          <w:szCs w:val="24"/>
        </w:rPr>
        <w:t xml:space="preserve">in the </w:t>
      </w:r>
      <w:r w:rsidR="00DC1C24" w:rsidRPr="0083340A">
        <w:rPr>
          <w:rFonts w:ascii="Times" w:hAnsi="Times" w:cs="Times"/>
          <w:sz w:val="24"/>
          <w:szCs w:val="24"/>
        </w:rPr>
        <w:t>[C</w:t>
      </w:r>
      <w:r w:rsidR="00DC1C24" w:rsidRPr="0083340A">
        <w:rPr>
          <w:rFonts w:ascii="Times" w:hAnsi="Times" w:cs="Times"/>
          <w:sz w:val="24"/>
          <w:szCs w:val="24"/>
          <w:vertAlign w:val="subscript"/>
        </w:rPr>
        <w:t>4</w:t>
      </w:r>
      <w:r w:rsidR="00DC1C24" w:rsidRPr="0083340A">
        <w:rPr>
          <w:rFonts w:ascii="Times" w:hAnsi="Times" w:cs="Times"/>
          <w:sz w:val="24"/>
          <w:szCs w:val="24"/>
        </w:rPr>
        <w:t>C</w:t>
      </w:r>
      <w:r w:rsidR="00DC1C24" w:rsidRPr="0083340A">
        <w:rPr>
          <w:rFonts w:ascii="Times" w:hAnsi="Times" w:cs="Times"/>
          <w:sz w:val="24"/>
          <w:szCs w:val="24"/>
          <w:vertAlign w:val="subscript"/>
        </w:rPr>
        <w:t>1</w:t>
      </w:r>
      <w:proofErr w:type="gramStart"/>
      <w:r w:rsidR="00DC1C24" w:rsidRPr="0083340A">
        <w:rPr>
          <w:rFonts w:ascii="Times" w:hAnsi="Times" w:cs="Times"/>
          <w:sz w:val="24"/>
          <w:szCs w:val="24"/>
        </w:rPr>
        <w:t>im][</w:t>
      </w:r>
      <w:proofErr w:type="gramEnd"/>
      <w:r w:rsidR="00DC1C24" w:rsidRPr="0083340A">
        <w:rPr>
          <w:rFonts w:ascii="Times" w:hAnsi="Times" w:cs="Times"/>
          <w:sz w:val="24"/>
          <w:szCs w:val="24"/>
        </w:rPr>
        <w:t>PF</w:t>
      </w:r>
      <w:r w:rsidR="00DC1C24" w:rsidRPr="0083340A">
        <w:rPr>
          <w:rFonts w:ascii="Times" w:hAnsi="Times" w:cs="Times"/>
          <w:sz w:val="24"/>
          <w:szCs w:val="24"/>
          <w:vertAlign w:val="subscript"/>
        </w:rPr>
        <w:t>6</w:t>
      </w:r>
      <w:r w:rsidR="00DC1C24" w:rsidRPr="0083340A">
        <w:rPr>
          <w:rFonts w:ascii="Times" w:hAnsi="Times" w:cs="Times"/>
          <w:sz w:val="24"/>
          <w:szCs w:val="24"/>
        </w:rPr>
        <w:t xml:space="preserve">] </w:t>
      </w:r>
      <w:r w:rsidR="00DC1C24">
        <w:rPr>
          <w:rFonts w:ascii="Times" w:hAnsi="Times" w:cs="Times"/>
          <w:sz w:val="24"/>
          <w:szCs w:val="24"/>
        </w:rPr>
        <w:t>IL</w:t>
      </w:r>
      <w:r w:rsidR="00DC1C24" w:rsidRPr="0083340A">
        <w:rPr>
          <w:rFonts w:ascii="Times" w:hAnsi="Times" w:cs="Times"/>
          <w:sz w:val="24"/>
          <w:szCs w:val="24"/>
        </w:rPr>
        <w:t xml:space="preserve"> </w:t>
      </w:r>
      <w:r w:rsidR="00924EA3" w:rsidRPr="0083340A">
        <w:rPr>
          <w:rFonts w:ascii="Times" w:hAnsi="Times" w:cs="Times"/>
          <w:sz w:val="24"/>
          <w:szCs w:val="24"/>
        </w:rPr>
        <w:t xml:space="preserve">calculated using the DVR method and those calculated using the </w:t>
      </w:r>
      <w:r w:rsidR="00DC1C24">
        <w:rPr>
          <w:rFonts w:ascii="Times" w:hAnsi="Times" w:cs="Times"/>
          <w:sz w:val="24"/>
          <w:szCs w:val="24"/>
        </w:rPr>
        <w:t xml:space="preserve">spectroscopic </w:t>
      </w:r>
      <w:r w:rsidR="00924EA3" w:rsidRPr="0083340A">
        <w:rPr>
          <w:rFonts w:ascii="Times" w:hAnsi="Times" w:cs="Times"/>
          <w:sz w:val="24"/>
          <w:szCs w:val="24"/>
        </w:rPr>
        <w:t xml:space="preserve">map for the </w:t>
      </w:r>
      <w:r w:rsidR="00DC1C24">
        <w:rPr>
          <w:rFonts w:ascii="Times" w:hAnsi="Times" w:cs="Times"/>
          <w:sz w:val="24"/>
          <w:szCs w:val="24"/>
        </w:rPr>
        <w:t xml:space="preserve">500 </w:t>
      </w:r>
      <w:r w:rsidR="00924EA3" w:rsidRPr="0083340A">
        <w:rPr>
          <w:rFonts w:ascii="Times" w:hAnsi="Times" w:cs="Times"/>
          <w:sz w:val="24"/>
          <w:szCs w:val="24"/>
        </w:rPr>
        <w:t>test set</w:t>
      </w:r>
      <w:r w:rsidR="00DC1C24">
        <w:rPr>
          <w:rFonts w:ascii="Times" w:hAnsi="Times" w:cs="Times"/>
          <w:sz w:val="24"/>
          <w:szCs w:val="24"/>
        </w:rPr>
        <w:t xml:space="preserve"> clusters (black circles). The red line represents a perfect correlation and the 95% prediction interval is indicated with green lines. </w:t>
      </w:r>
      <w:r w:rsidR="00924EA3" w:rsidRPr="0083340A">
        <w:rPr>
          <w:rFonts w:ascii="Times" w:hAnsi="Times" w:cs="Times"/>
          <w:sz w:val="24"/>
          <w:szCs w:val="24"/>
        </w:rPr>
        <w:t xml:space="preserve">The </w:t>
      </w:r>
      <w:r w:rsidR="00DC1C24">
        <w:rPr>
          <w:rFonts w:ascii="Times" w:hAnsi="Times" w:cs="Times"/>
          <w:sz w:val="24"/>
          <w:szCs w:val="24"/>
        </w:rPr>
        <w:t>spectroscopic map has a</w:t>
      </w:r>
      <w:r w:rsidR="00924EA3" w:rsidRPr="0083340A">
        <w:rPr>
          <w:rFonts w:ascii="Times" w:hAnsi="Times" w:cs="Times"/>
          <w:sz w:val="24"/>
          <w:szCs w:val="24"/>
        </w:rPr>
        <w:t xml:space="preserve"> </w:t>
      </w:r>
      <w:r w:rsidR="00DC1C24">
        <w:rPr>
          <w:rFonts w:ascii="Times" w:hAnsi="Times" w:cs="Times"/>
          <w:sz w:val="24"/>
          <w:szCs w:val="24"/>
        </w:rPr>
        <w:t>regression coefficient of R = 0.94 and a root means squared error of</w:t>
      </w:r>
      <w:r w:rsidR="00924EA3">
        <w:rPr>
          <w:rFonts w:ascii="Times" w:hAnsi="Times" w:cs="Times"/>
          <w:sz w:val="24"/>
          <w:szCs w:val="24"/>
        </w:rPr>
        <w:t xml:space="preserve"> </w:t>
      </w:r>
      <w:r w:rsidR="00DC1C24">
        <w:rPr>
          <w:rFonts w:ascii="Times" w:hAnsi="Times" w:cs="Times"/>
          <w:sz w:val="24"/>
          <w:szCs w:val="24"/>
        </w:rPr>
        <w:t>2.7</w:t>
      </w:r>
      <w:r w:rsidR="00924EA3" w:rsidRPr="0083340A">
        <w:rPr>
          <w:rFonts w:ascii="Times" w:hAnsi="Times" w:cs="Times"/>
          <w:sz w:val="24"/>
          <w:szCs w:val="24"/>
        </w:rPr>
        <w:t xml:space="preserve"> cm</w:t>
      </w:r>
      <w:r w:rsidR="00924EA3" w:rsidRPr="00DC1C24">
        <w:rPr>
          <w:rFonts w:ascii="Times" w:hAnsi="Times" w:cs="Times"/>
          <w:sz w:val="24"/>
          <w:szCs w:val="24"/>
          <w:vertAlign w:val="superscript"/>
        </w:rPr>
        <w:t>-1</w:t>
      </w:r>
      <w:r w:rsidR="00DC1C24">
        <w:rPr>
          <w:rFonts w:ascii="Times" w:hAnsi="Times" w:cs="Times"/>
          <w:sz w:val="24"/>
          <w:szCs w:val="24"/>
        </w:rPr>
        <w:t>.</w:t>
      </w:r>
      <w:r w:rsidR="00924EA3" w:rsidRPr="0083340A">
        <w:rPr>
          <w:rFonts w:ascii="Times" w:hAnsi="Times" w:cs="Times"/>
          <w:sz w:val="24"/>
          <w:szCs w:val="24"/>
        </w:rPr>
        <w:br w:type="page"/>
      </w:r>
    </w:p>
    <w:p w14:paraId="5C0D4CC7" w14:textId="63801426" w:rsidR="005C30F8" w:rsidRDefault="00E22E36" w:rsidP="005502D3">
      <w:pPr>
        <w:spacing w:after="0" w:line="240" w:lineRule="auto"/>
        <w:jc w:val="center"/>
        <w:rPr>
          <w:rFonts w:ascii="Times" w:hAnsi="Times" w:cs="Times"/>
          <w:i/>
          <w:sz w:val="24"/>
          <w:szCs w:val="24"/>
        </w:rPr>
      </w:pPr>
      <w:r>
        <w:rPr>
          <w:rFonts w:ascii="Times" w:hAnsi="Times" w:cs="Times"/>
          <w:i/>
          <w:noProof/>
          <w:sz w:val="24"/>
          <w:szCs w:val="24"/>
        </w:rPr>
        <w:lastRenderedPageBreak/>
        <w:drawing>
          <wp:inline distT="0" distB="0" distL="0" distR="0" wp14:anchorId="34492666" wp14:editId="63D7F3E4">
            <wp:extent cx="5935022" cy="5717540"/>
            <wp:effectExtent l="0" t="0" r="8890" b="0"/>
            <wp:docPr id="4" name="Picture 4" descr="tdm%20(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m%20(2).pdf"/>
                    <pic:cNvPicPr>
                      <a:picLocks noChangeAspect="1" noChangeArrowheads="1"/>
                    </pic:cNvPicPr>
                  </pic:nvPicPr>
                  <pic:blipFill rotWithShape="1">
                    <a:blip r:embed="rId9">
                      <a:extLst>
                        <a:ext uri="{28A0092B-C50C-407E-A947-70E740481C1C}">
                          <a14:useLocalDpi xmlns:a14="http://schemas.microsoft.com/office/drawing/2010/main" val="0"/>
                        </a:ext>
                      </a:extLst>
                    </a:blip>
                    <a:srcRect l="10383" t="11636" r="18616"/>
                    <a:stretch/>
                  </pic:blipFill>
                  <pic:spPr bwMode="auto">
                    <a:xfrm>
                      <a:off x="0" y="0"/>
                      <a:ext cx="5955834" cy="573758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p w14:paraId="7B5A72E2" w14:textId="77777777" w:rsidR="005502D3" w:rsidRPr="005502D3" w:rsidRDefault="005502D3" w:rsidP="005502D3">
      <w:pPr>
        <w:spacing w:after="0" w:line="240" w:lineRule="auto"/>
        <w:jc w:val="center"/>
        <w:rPr>
          <w:rFonts w:ascii="Times" w:hAnsi="Times" w:cs="Times"/>
          <w:i/>
          <w:sz w:val="24"/>
          <w:szCs w:val="24"/>
        </w:rPr>
      </w:pPr>
    </w:p>
    <w:p w14:paraId="72115A33" w14:textId="04A534FA" w:rsidR="00924EA3" w:rsidRPr="001A0E9B" w:rsidRDefault="00DB6CB2" w:rsidP="00924EA3">
      <w:pPr>
        <w:spacing w:after="0" w:line="240" w:lineRule="auto"/>
        <w:jc w:val="both"/>
        <w:rPr>
          <w:rFonts w:ascii="Times" w:hAnsi="Times" w:cs="Times"/>
          <w:i/>
          <w:sz w:val="24"/>
          <w:szCs w:val="24"/>
        </w:rPr>
      </w:pPr>
      <w:r w:rsidRPr="00DB6CB2">
        <w:rPr>
          <w:rFonts w:ascii="Times" w:hAnsi="Times" w:cs="Times"/>
          <w:b/>
          <w:sz w:val="24"/>
          <w:szCs w:val="24"/>
        </w:rPr>
        <w:t>Figure 3.</w:t>
      </w:r>
      <w:r w:rsidR="00924EA3" w:rsidRPr="0083340A">
        <w:rPr>
          <w:rFonts w:ascii="Times" w:hAnsi="Times" w:cs="Times"/>
          <w:sz w:val="24"/>
          <w:szCs w:val="24"/>
        </w:rPr>
        <w:t xml:space="preserve"> </w:t>
      </w:r>
      <w:r w:rsidR="00A921EA">
        <w:rPr>
          <w:rFonts w:ascii="Times" w:hAnsi="Times" w:cs="Times"/>
          <w:sz w:val="24"/>
          <w:szCs w:val="24"/>
        </w:rPr>
        <w:t>T</w:t>
      </w:r>
      <w:r w:rsidR="005502D3">
        <w:rPr>
          <w:rFonts w:ascii="Times" w:hAnsi="Times" w:cs="Times"/>
          <w:sz w:val="24"/>
          <w:szCs w:val="24"/>
        </w:rPr>
        <w:t>ransition dipole moment</w:t>
      </w:r>
      <w:r w:rsidR="002D48D0">
        <w:rPr>
          <w:rFonts w:ascii="Times" w:hAnsi="Times" w:cs="Times"/>
          <w:sz w:val="24"/>
          <w:szCs w:val="24"/>
        </w:rPr>
        <w:t xml:space="preserve"> integral</w:t>
      </w:r>
      <w:r w:rsidR="005502D3">
        <w:rPr>
          <w:rFonts w:ascii="Times" w:hAnsi="Times" w:cs="Times"/>
          <w:sz w:val="24"/>
          <w:szCs w:val="24"/>
        </w:rPr>
        <w:t xml:space="preserve">, </w:t>
      </w:r>
      <m:oMath>
        <m:sSub>
          <m:sSubPr>
            <m:ctrlPr>
              <w:rPr>
                <w:rFonts w:ascii="Cambria Math" w:hAnsi="Cambria Math" w:cs="Times"/>
                <w:i/>
                <w:sz w:val="24"/>
                <w:szCs w:val="24"/>
              </w:rPr>
            </m:ctrlPr>
          </m:sSubPr>
          <m:e>
            <m:r>
              <w:rPr>
                <w:rFonts w:ascii="Cambria Math" w:hAnsi="Cambria Math" w:cs="Times"/>
                <w:sz w:val="24"/>
                <w:szCs w:val="24"/>
              </w:rPr>
              <m:t>μ</m:t>
            </m:r>
          </m:e>
          <m:sub>
            <m:r>
              <w:rPr>
                <w:rFonts w:ascii="Cambria Math" w:hAnsi="Cambria Math" w:cs="Times"/>
                <w:sz w:val="24"/>
                <w:szCs w:val="24"/>
              </w:rPr>
              <m:t>01</m:t>
            </m:r>
          </m:sub>
        </m:sSub>
      </m:oMath>
      <w:r w:rsidR="005502D3">
        <w:rPr>
          <w:rFonts w:ascii="Times" w:hAnsi="Times" w:cs="Times"/>
          <w:sz w:val="24"/>
          <w:szCs w:val="24"/>
        </w:rPr>
        <w:t>, of the asymmetric stretch of CO</w:t>
      </w:r>
      <w:r w:rsidR="005502D3" w:rsidRPr="005502D3">
        <w:rPr>
          <w:rFonts w:ascii="Times" w:hAnsi="Times" w:cs="Times"/>
          <w:sz w:val="24"/>
          <w:szCs w:val="24"/>
          <w:vertAlign w:val="subscript"/>
        </w:rPr>
        <w:t>2</w:t>
      </w:r>
      <w:r w:rsidR="00BE0538">
        <w:rPr>
          <w:rFonts w:ascii="Times" w:hAnsi="Times" w:cs="Times"/>
          <w:sz w:val="24"/>
          <w:szCs w:val="24"/>
        </w:rPr>
        <w:t xml:space="preserve"> in 1000 </w:t>
      </w:r>
      <w:r w:rsidR="005502D3">
        <w:rPr>
          <w:rFonts w:ascii="Times" w:hAnsi="Times" w:cs="Times"/>
          <w:sz w:val="24"/>
          <w:szCs w:val="24"/>
        </w:rPr>
        <w:t>CO</w:t>
      </w:r>
      <w:r w:rsidR="005502D3" w:rsidRPr="005502D3">
        <w:rPr>
          <w:rFonts w:ascii="Times" w:hAnsi="Times" w:cs="Times"/>
          <w:sz w:val="24"/>
          <w:szCs w:val="24"/>
          <w:vertAlign w:val="subscript"/>
        </w:rPr>
        <w:t>2</w:t>
      </w:r>
      <w:r w:rsidR="005502D3">
        <w:rPr>
          <w:rFonts w:ascii="Times" w:hAnsi="Times" w:cs="Times"/>
          <w:sz w:val="24"/>
          <w:szCs w:val="24"/>
        </w:rPr>
        <w:t>-</w:t>
      </w:r>
      <w:r w:rsidR="005502D3" w:rsidRPr="0083340A">
        <w:rPr>
          <w:rFonts w:ascii="Times" w:hAnsi="Times" w:cs="Times"/>
          <w:sz w:val="24"/>
          <w:szCs w:val="24"/>
        </w:rPr>
        <w:t>[C</w:t>
      </w:r>
      <w:r w:rsidR="005502D3" w:rsidRPr="0083340A">
        <w:rPr>
          <w:rFonts w:ascii="Times" w:hAnsi="Times" w:cs="Times"/>
          <w:sz w:val="24"/>
          <w:szCs w:val="24"/>
          <w:vertAlign w:val="subscript"/>
        </w:rPr>
        <w:t>4</w:t>
      </w:r>
      <w:r w:rsidR="005502D3" w:rsidRPr="0083340A">
        <w:rPr>
          <w:rFonts w:ascii="Times" w:hAnsi="Times" w:cs="Times"/>
          <w:sz w:val="24"/>
          <w:szCs w:val="24"/>
        </w:rPr>
        <w:t>C</w:t>
      </w:r>
      <w:r w:rsidR="005502D3" w:rsidRPr="0083340A">
        <w:rPr>
          <w:rFonts w:ascii="Times" w:hAnsi="Times" w:cs="Times"/>
          <w:sz w:val="24"/>
          <w:szCs w:val="24"/>
          <w:vertAlign w:val="subscript"/>
        </w:rPr>
        <w:t>1</w:t>
      </w:r>
      <w:proofErr w:type="gramStart"/>
      <w:r w:rsidR="005502D3" w:rsidRPr="0083340A">
        <w:rPr>
          <w:rFonts w:ascii="Times" w:hAnsi="Times" w:cs="Times"/>
          <w:sz w:val="24"/>
          <w:szCs w:val="24"/>
        </w:rPr>
        <w:t>im][</w:t>
      </w:r>
      <w:proofErr w:type="gramEnd"/>
      <w:r w:rsidR="005502D3" w:rsidRPr="0083340A">
        <w:rPr>
          <w:rFonts w:ascii="Times" w:hAnsi="Times" w:cs="Times"/>
          <w:sz w:val="24"/>
          <w:szCs w:val="24"/>
        </w:rPr>
        <w:t>PF</w:t>
      </w:r>
      <w:r w:rsidR="005502D3" w:rsidRPr="0083340A">
        <w:rPr>
          <w:rFonts w:ascii="Times" w:hAnsi="Times" w:cs="Times"/>
          <w:sz w:val="24"/>
          <w:szCs w:val="24"/>
          <w:vertAlign w:val="subscript"/>
        </w:rPr>
        <w:t>6</w:t>
      </w:r>
      <w:r w:rsidR="005502D3" w:rsidRPr="0083340A">
        <w:rPr>
          <w:rFonts w:ascii="Times" w:hAnsi="Times" w:cs="Times"/>
          <w:sz w:val="24"/>
          <w:szCs w:val="24"/>
        </w:rPr>
        <w:t>]</w:t>
      </w:r>
      <w:r w:rsidR="005502D3">
        <w:rPr>
          <w:rFonts w:ascii="Times" w:hAnsi="Times" w:cs="Times"/>
          <w:sz w:val="24"/>
          <w:szCs w:val="24"/>
        </w:rPr>
        <w:t xml:space="preserve"> clusters versus the asymmetric stretch vibrational frequency, </w:t>
      </w:r>
      <m:oMath>
        <m:sSub>
          <m:sSubPr>
            <m:ctrlPr>
              <w:rPr>
                <w:rFonts w:ascii="Cambria Math" w:hAnsi="Cambria Math" w:cs="Times"/>
                <w:i/>
                <w:sz w:val="24"/>
                <w:szCs w:val="24"/>
              </w:rPr>
            </m:ctrlPr>
          </m:sSubPr>
          <m:e>
            <m:r>
              <w:rPr>
                <w:rFonts w:ascii="Cambria Math" w:hAnsi="Cambria Math" w:cs="Times"/>
                <w:sz w:val="24"/>
                <w:szCs w:val="24"/>
              </w:rPr>
              <m:t>ω</m:t>
            </m:r>
          </m:e>
          <m:sub>
            <m:r>
              <m:rPr>
                <m:sty m:val="p"/>
              </m:rPr>
              <w:rPr>
                <w:rFonts w:ascii="Cambria Math" w:hAnsi="Cambria Math" w:cs="Times"/>
                <w:sz w:val="24"/>
                <w:szCs w:val="24"/>
              </w:rPr>
              <m:t>a</m:t>
            </m:r>
          </m:sub>
        </m:sSub>
      </m:oMath>
      <w:r w:rsidR="00A921EA">
        <w:rPr>
          <w:rFonts w:ascii="Times" w:hAnsi="Times" w:cs="Times"/>
          <w:sz w:val="24"/>
          <w:szCs w:val="24"/>
        </w:rPr>
        <w:t xml:space="preserve">, where </w:t>
      </w:r>
      <m:oMath>
        <m:sSubSup>
          <m:sSubSupPr>
            <m:ctrlPr>
              <w:rPr>
                <w:rFonts w:ascii="Cambria Math" w:hAnsi="Cambria Math" w:cs="Times"/>
                <w:i/>
                <w:sz w:val="24"/>
                <w:szCs w:val="24"/>
              </w:rPr>
            </m:ctrlPr>
          </m:sSubSupPr>
          <m:e>
            <m:r>
              <w:rPr>
                <w:rFonts w:ascii="Cambria Math" w:hAnsi="Cambria Math" w:cs="Times"/>
                <w:sz w:val="24"/>
                <w:szCs w:val="24"/>
              </w:rPr>
              <m:t>μ</m:t>
            </m:r>
          </m:e>
          <m:sub>
            <m:r>
              <w:rPr>
                <w:rFonts w:ascii="Cambria Math" w:hAnsi="Cambria Math" w:cs="Times"/>
                <w:sz w:val="24"/>
                <w:szCs w:val="24"/>
              </w:rPr>
              <m:t>01</m:t>
            </m:r>
          </m:sub>
          <m:sup>
            <m:r>
              <m:rPr>
                <m:sty m:val="p"/>
              </m:rPr>
              <w:rPr>
                <w:rFonts w:ascii="Cambria Math" w:hAnsi="Cambria Math" w:cs="Times"/>
                <w:sz w:val="24"/>
                <w:szCs w:val="24"/>
              </w:rPr>
              <m:t>g</m:t>
            </m:r>
          </m:sup>
        </m:sSubSup>
      </m:oMath>
      <w:r w:rsidR="00A921EA">
        <w:rPr>
          <w:rFonts w:ascii="Times" w:eastAsiaTheme="minorEastAsia" w:hAnsi="Times" w:cs="Times"/>
          <w:sz w:val="24"/>
          <w:szCs w:val="24"/>
        </w:rPr>
        <w:t xml:space="preserve"> is the transition dipole moment </w:t>
      </w:r>
      <w:r w:rsidR="002D48D0">
        <w:rPr>
          <w:rFonts w:ascii="Times" w:eastAsiaTheme="minorEastAsia" w:hAnsi="Times" w:cs="Times"/>
          <w:sz w:val="24"/>
          <w:szCs w:val="24"/>
        </w:rPr>
        <w:t xml:space="preserve">integral </w:t>
      </w:r>
      <w:r w:rsidR="00A921EA">
        <w:rPr>
          <w:rFonts w:ascii="Times" w:eastAsiaTheme="minorEastAsia" w:hAnsi="Times" w:cs="Times"/>
          <w:sz w:val="24"/>
          <w:szCs w:val="24"/>
        </w:rPr>
        <w:t>of the asymmetric stretch of CO</w:t>
      </w:r>
      <w:r w:rsidR="00A921EA" w:rsidRPr="00A921EA">
        <w:rPr>
          <w:rFonts w:ascii="Times" w:eastAsiaTheme="minorEastAsia" w:hAnsi="Times" w:cs="Times"/>
          <w:sz w:val="24"/>
          <w:szCs w:val="24"/>
          <w:vertAlign w:val="subscript"/>
        </w:rPr>
        <w:t>2</w:t>
      </w:r>
      <w:r w:rsidR="00A921EA">
        <w:rPr>
          <w:rFonts w:ascii="Times" w:eastAsiaTheme="minorEastAsia" w:hAnsi="Times" w:cs="Times"/>
          <w:sz w:val="24"/>
          <w:szCs w:val="24"/>
        </w:rPr>
        <w:t xml:space="preserve"> in the gas-phase </w:t>
      </w:r>
      <w:r w:rsidR="00A921EA">
        <w:rPr>
          <w:rFonts w:ascii="Times" w:hAnsi="Times" w:cs="Times"/>
          <w:sz w:val="24"/>
          <w:szCs w:val="24"/>
        </w:rPr>
        <w:t>(blue circles)</w:t>
      </w:r>
      <w:r w:rsidR="00A921EA">
        <w:rPr>
          <w:rFonts w:ascii="Times" w:eastAsiaTheme="minorEastAsia" w:hAnsi="Times" w:cs="Times"/>
          <w:sz w:val="24"/>
          <w:szCs w:val="24"/>
        </w:rPr>
        <w:t xml:space="preserve">. A linear fit of the data (black line) has a slope close to zero indicating that the Condon approximation is reasonable for the </w:t>
      </w:r>
      <w:r w:rsidR="00A921EA">
        <w:rPr>
          <w:rFonts w:ascii="Times" w:hAnsi="Times" w:cs="Times"/>
          <w:sz w:val="24"/>
          <w:szCs w:val="24"/>
        </w:rPr>
        <w:t>asymmetric stretch of CO</w:t>
      </w:r>
      <w:r w:rsidR="00A921EA" w:rsidRPr="005502D3">
        <w:rPr>
          <w:rFonts w:ascii="Times" w:hAnsi="Times" w:cs="Times"/>
          <w:sz w:val="24"/>
          <w:szCs w:val="24"/>
          <w:vertAlign w:val="subscript"/>
        </w:rPr>
        <w:t>2</w:t>
      </w:r>
      <w:r w:rsidR="00A921EA">
        <w:rPr>
          <w:rFonts w:ascii="Times" w:hAnsi="Times" w:cs="Times"/>
          <w:sz w:val="24"/>
          <w:szCs w:val="24"/>
        </w:rPr>
        <w:t xml:space="preserve"> in the [</w:t>
      </w:r>
      <w:r w:rsidR="00A921EA" w:rsidRPr="0083340A">
        <w:rPr>
          <w:rFonts w:ascii="Times" w:hAnsi="Times" w:cs="Times"/>
          <w:sz w:val="24"/>
          <w:szCs w:val="24"/>
        </w:rPr>
        <w:t>C</w:t>
      </w:r>
      <w:r w:rsidR="00A921EA" w:rsidRPr="0083340A">
        <w:rPr>
          <w:rFonts w:ascii="Times" w:hAnsi="Times" w:cs="Times"/>
          <w:sz w:val="24"/>
          <w:szCs w:val="24"/>
          <w:vertAlign w:val="subscript"/>
        </w:rPr>
        <w:t>4</w:t>
      </w:r>
      <w:r w:rsidR="00A921EA" w:rsidRPr="0083340A">
        <w:rPr>
          <w:rFonts w:ascii="Times" w:hAnsi="Times" w:cs="Times"/>
          <w:sz w:val="24"/>
          <w:szCs w:val="24"/>
        </w:rPr>
        <w:t>C</w:t>
      </w:r>
      <w:r w:rsidR="00A921EA" w:rsidRPr="0083340A">
        <w:rPr>
          <w:rFonts w:ascii="Times" w:hAnsi="Times" w:cs="Times"/>
          <w:sz w:val="24"/>
          <w:szCs w:val="24"/>
          <w:vertAlign w:val="subscript"/>
        </w:rPr>
        <w:t>1</w:t>
      </w:r>
      <w:proofErr w:type="gramStart"/>
      <w:r w:rsidR="00A921EA" w:rsidRPr="0083340A">
        <w:rPr>
          <w:rFonts w:ascii="Times" w:hAnsi="Times" w:cs="Times"/>
          <w:sz w:val="24"/>
          <w:szCs w:val="24"/>
        </w:rPr>
        <w:t>im][</w:t>
      </w:r>
      <w:proofErr w:type="gramEnd"/>
      <w:r w:rsidR="00A921EA" w:rsidRPr="0083340A">
        <w:rPr>
          <w:rFonts w:ascii="Times" w:hAnsi="Times" w:cs="Times"/>
          <w:sz w:val="24"/>
          <w:szCs w:val="24"/>
        </w:rPr>
        <w:t>PF</w:t>
      </w:r>
      <w:r w:rsidR="00A921EA" w:rsidRPr="0083340A">
        <w:rPr>
          <w:rFonts w:ascii="Times" w:hAnsi="Times" w:cs="Times"/>
          <w:sz w:val="24"/>
          <w:szCs w:val="24"/>
          <w:vertAlign w:val="subscript"/>
        </w:rPr>
        <w:t>6</w:t>
      </w:r>
      <w:r w:rsidR="00A921EA" w:rsidRPr="0083340A">
        <w:rPr>
          <w:rFonts w:ascii="Times" w:hAnsi="Times" w:cs="Times"/>
          <w:sz w:val="24"/>
          <w:szCs w:val="24"/>
        </w:rPr>
        <w:t>]</w:t>
      </w:r>
      <w:r w:rsidR="00A921EA">
        <w:rPr>
          <w:rFonts w:ascii="Times" w:hAnsi="Times" w:cs="Times"/>
          <w:sz w:val="24"/>
          <w:szCs w:val="24"/>
        </w:rPr>
        <w:t xml:space="preserve"> IL.</w:t>
      </w:r>
    </w:p>
    <w:p w14:paraId="11B2806F" w14:textId="77777777" w:rsidR="00924EA3" w:rsidRDefault="00924EA3" w:rsidP="00DC1C24">
      <w:pPr>
        <w:spacing w:after="0" w:line="240" w:lineRule="auto"/>
        <w:jc w:val="center"/>
        <w:rPr>
          <w:rFonts w:ascii="Times" w:hAnsi="Times" w:cs="Times"/>
          <w:sz w:val="24"/>
          <w:szCs w:val="24"/>
        </w:rPr>
      </w:pPr>
      <w:r w:rsidRPr="006736F5">
        <w:rPr>
          <w:rFonts w:ascii="Times" w:hAnsi="Times" w:cs="Times"/>
          <w:noProof/>
          <w:sz w:val="24"/>
          <w:szCs w:val="24"/>
        </w:rPr>
        <w:lastRenderedPageBreak/>
        <w:drawing>
          <wp:inline distT="0" distB="0" distL="0" distR="0" wp14:anchorId="39BB3589" wp14:editId="0AEA201D">
            <wp:extent cx="5905388" cy="3945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347" cy="3953314"/>
                    </a:xfrm>
                    <a:prstGeom prst="rect">
                      <a:avLst/>
                    </a:prstGeom>
                    <a:noFill/>
                  </pic:spPr>
                </pic:pic>
              </a:graphicData>
            </a:graphic>
          </wp:inline>
        </w:drawing>
      </w:r>
    </w:p>
    <w:p w14:paraId="07F5E889" w14:textId="77777777" w:rsidR="00924EA3" w:rsidRDefault="00924EA3" w:rsidP="00924EA3">
      <w:pPr>
        <w:spacing w:after="0" w:line="240" w:lineRule="auto"/>
        <w:jc w:val="both"/>
        <w:rPr>
          <w:rFonts w:ascii="Times" w:hAnsi="Times" w:cs="Times"/>
          <w:sz w:val="24"/>
          <w:szCs w:val="24"/>
        </w:rPr>
      </w:pPr>
    </w:p>
    <w:p w14:paraId="7FE68ACF" w14:textId="5D42348F" w:rsidR="00924EA3" w:rsidRPr="0083340A" w:rsidRDefault="00DB6CB2" w:rsidP="00924EA3">
      <w:pPr>
        <w:spacing w:after="0" w:line="240" w:lineRule="auto"/>
        <w:jc w:val="both"/>
        <w:rPr>
          <w:rFonts w:ascii="Times" w:hAnsi="Times" w:cs="Times"/>
          <w:sz w:val="24"/>
          <w:szCs w:val="24"/>
        </w:rPr>
      </w:pPr>
      <w:r w:rsidRPr="00DB6CB2">
        <w:rPr>
          <w:rFonts w:ascii="Times" w:hAnsi="Times" w:cs="Times"/>
          <w:b/>
          <w:sz w:val="24"/>
          <w:szCs w:val="24"/>
        </w:rPr>
        <w:t>Figure 4.</w:t>
      </w:r>
      <w:r>
        <w:rPr>
          <w:rFonts w:ascii="Times" w:hAnsi="Times" w:cs="Times"/>
          <w:sz w:val="24"/>
          <w:szCs w:val="24"/>
        </w:rPr>
        <w:t xml:space="preserve"> </w:t>
      </w:r>
      <w:r w:rsidR="00924EA3" w:rsidRPr="0083340A">
        <w:rPr>
          <w:rFonts w:ascii="Times" w:hAnsi="Times" w:cs="Times"/>
          <w:sz w:val="24"/>
          <w:szCs w:val="24"/>
        </w:rPr>
        <w:t xml:space="preserve">Homogeneous instantaneous linewidth as a function of correlation time for fast motions, with </w:t>
      </w:r>
      <m:oMath>
        <m:sSubSup>
          <m:sSubSupPr>
            <m:ctrlPr>
              <w:rPr>
                <w:rFonts w:ascii="Cambria Math" w:hAnsi="Cambria Math" w:cs="Times"/>
                <w:sz w:val="24"/>
                <w:szCs w:val="24"/>
              </w:rPr>
            </m:ctrlPr>
          </m:sSubSupPr>
          <m:e>
            <m:r>
              <m:rPr>
                <m:sty m:val="p"/>
              </m:rPr>
              <w:rPr>
                <w:rFonts w:ascii="Cambria Math" w:hAnsi="Cambria Math" w:cs="Times"/>
                <w:sz w:val="24"/>
                <w:szCs w:val="24"/>
              </w:rPr>
              <m:t>T</m:t>
            </m:r>
          </m:e>
          <m:sub>
            <m:r>
              <m:rPr>
                <m:sty m:val="p"/>
              </m:rPr>
              <w:rPr>
                <w:rFonts w:ascii="Cambria Math" w:hAnsi="Cambria Math" w:cs="Times"/>
                <w:sz w:val="24"/>
                <w:szCs w:val="24"/>
              </w:rPr>
              <m:t>2</m:t>
            </m:r>
          </m:sub>
          <m:sup>
            <m:r>
              <m:rPr>
                <m:sty m:val="p"/>
              </m:rPr>
              <w:rPr>
                <w:rFonts w:ascii="Cambria Math" w:hAnsi="Cambria Math" w:cs="Times"/>
                <w:sz w:val="24"/>
                <w:szCs w:val="24"/>
              </w:rPr>
              <m:t>*</m:t>
            </m:r>
          </m:sup>
        </m:sSubSup>
        <m:r>
          <m:rPr>
            <m:sty m:val="p"/>
          </m:rPr>
          <w:rPr>
            <w:rFonts w:ascii="Cambria Math" w:hAnsi="Cambria Math" w:cs="Times"/>
            <w:sz w:val="24"/>
            <w:szCs w:val="24"/>
          </w:rPr>
          <m:t>=4</m:t>
        </m:r>
      </m:oMath>
      <w:r w:rsidR="00924EA3" w:rsidRPr="0083340A">
        <w:rPr>
          <w:rFonts w:ascii="Times" w:hAnsi="Times" w:cs="Times"/>
          <w:sz w:val="24"/>
          <w:szCs w:val="24"/>
        </w:rPr>
        <w:t xml:space="preserve"> ps, with upper and lower bounds estimated for</w:t>
      </w:r>
      <w:r w:rsidR="00924EA3">
        <w:rPr>
          <w:rFonts w:ascii="Times" w:hAnsi="Times" w:cs="Times"/>
          <w:sz w:val="24"/>
          <w:szCs w:val="24"/>
        </w:rPr>
        <w:t xml:space="preserve"> </w:t>
      </w:r>
      <m:oMath>
        <m:sSub>
          <m:sSubPr>
            <m:ctrlPr>
              <w:rPr>
                <w:rFonts w:ascii="Cambria Math" w:hAnsi="Cambria Math" w:cs="Times"/>
                <w:sz w:val="24"/>
                <w:szCs w:val="24"/>
              </w:rPr>
            </m:ctrlPr>
          </m:sSubPr>
          <m:e>
            <m:acc>
              <m:accPr>
                <m:chr m:val="̃"/>
                <m:ctrlPr>
                  <w:rPr>
                    <w:rFonts w:ascii="Cambria Math" w:hAnsi="Cambria Math" w:cs="Times"/>
                    <w:sz w:val="24"/>
                    <w:szCs w:val="24"/>
                  </w:rPr>
                </m:ctrlPr>
              </m:accPr>
              <m:e>
                <m:r>
                  <m:rPr>
                    <m:sty m:val="p"/>
                  </m:rPr>
                  <w:rPr>
                    <w:rFonts w:ascii="Cambria Math" w:hAnsi="Cambria Math" w:cs="Times"/>
                    <w:sz w:val="24"/>
                    <w:szCs w:val="24"/>
                  </w:rPr>
                  <m:t>Δ</m:t>
                </m:r>
              </m:e>
            </m:acc>
          </m:e>
          <m:sub>
            <m:r>
              <m:rPr>
                <m:sty m:val="p"/>
              </m:rPr>
              <w:rPr>
                <w:rFonts w:ascii="Cambria Math" w:hAnsi="Cambria Math" w:cs="Times"/>
                <w:sz w:val="24"/>
                <w:szCs w:val="24"/>
              </w:rPr>
              <m:t>H</m:t>
            </m:r>
          </m:sub>
        </m:sSub>
      </m:oMath>
      <w:r w:rsidR="00924EA3" w:rsidRPr="0083340A">
        <w:rPr>
          <w:rFonts w:ascii="Times" w:hAnsi="Times" w:cs="Times"/>
          <w:sz w:val="24"/>
          <w:szCs w:val="24"/>
        </w:rPr>
        <w:t>. The upper bound, based on an estimated fastest allowed inertial response timescale, and the lower bound, ba</w:t>
      </w:r>
      <w:proofErr w:type="spellStart"/>
      <w:r w:rsidR="00924EA3" w:rsidRPr="0083340A">
        <w:rPr>
          <w:rFonts w:ascii="Times" w:hAnsi="Times" w:cs="Times"/>
          <w:sz w:val="24"/>
          <w:szCs w:val="24"/>
        </w:rPr>
        <w:t>sed</w:t>
      </w:r>
      <w:proofErr w:type="spellEnd"/>
      <w:r w:rsidR="00924EA3" w:rsidRPr="0083340A">
        <w:rPr>
          <w:rFonts w:ascii="Times" w:hAnsi="Times" w:cs="Times"/>
          <w:sz w:val="24"/>
          <w:szCs w:val="24"/>
        </w:rPr>
        <w:t xml:space="preserve"> on a threshold value of </w:t>
      </w:r>
      <m:oMath>
        <m:sSub>
          <m:sSubPr>
            <m:ctrlPr>
              <w:rPr>
                <w:rFonts w:ascii="Cambria Math" w:hAnsi="Cambria Math" w:cs="Times"/>
                <w:sz w:val="24"/>
                <w:szCs w:val="24"/>
              </w:rPr>
            </m:ctrlPr>
          </m:sSubPr>
          <m:e>
            <m:r>
              <m:rPr>
                <m:sty m:val="p"/>
              </m:rPr>
              <w:rPr>
                <w:rFonts w:ascii="Cambria Math" w:hAnsi="Cambria Math" w:cs="Times"/>
                <w:sz w:val="24"/>
                <w:szCs w:val="24"/>
              </w:rPr>
              <m:t>Δ</m:t>
            </m:r>
          </m:e>
          <m:sub>
            <m:r>
              <m:rPr>
                <m:sty m:val="p"/>
              </m:rPr>
              <w:rPr>
                <w:rFonts w:ascii="Cambria Math" w:hAnsi="Cambria Math" w:cs="Times"/>
                <w:sz w:val="24"/>
                <w:szCs w:val="24"/>
              </w:rPr>
              <m:t>H</m:t>
            </m:r>
          </m:sub>
        </m:sSub>
        <m:sSub>
          <m:sSubPr>
            <m:ctrlPr>
              <w:rPr>
                <w:rFonts w:ascii="Cambria Math" w:hAnsi="Cambria Math" w:cs="Times"/>
                <w:sz w:val="24"/>
                <w:szCs w:val="24"/>
              </w:rPr>
            </m:ctrlPr>
          </m:sSubPr>
          <m:e>
            <m:r>
              <m:rPr>
                <m:sty m:val="p"/>
              </m:rPr>
              <w:rPr>
                <w:rFonts w:ascii="Cambria Math" w:hAnsi="Cambria Math" w:cs="Times"/>
                <w:sz w:val="24"/>
                <w:szCs w:val="24"/>
              </w:rPr>
              <m:t>τ</m:t>
            </m:r>
          </m:e>
          <m:sub>
            <m:r>
              <m:rPr>
                <m:sty m:val="p"/>
              </m:rPr>
              <w:rPr>
                <w:rFonts w:ascii="Cambria Math" w:hAnsi="Cambria Math" w:cs="Times"/>
                <w:sz w:val="24"/>
                <w:szCs w:val="24"/>
              </w:rPr>
              <m:t>H</m:t>
            </m:r>
          </m:sub>
        </m:sSub>
      </m:oMath>
      <w:r w:rsidR="00924EA3" w:rsidRPr="0083340A">
        <w:rPr>
          <w:rFonts w:ascii="Times" w:hAnsi="Times" w:cs="Times"/>
          <w:sz w:val="24"/>
          <w:szCs w:val="24"/>
        </w:rPr>
        <w:t>, are indicated by dashed horizontal lines. The resulting instantaneous frequency range for homogeneous motions is between 6 and 10 cm</w:t>
      </w:r>
      <w:r w:rsidR="00924EA3" w:rsidRPr="0083340A">
        <w:rPr>
          <w:rFonts w:ascii="Times" w:hAnsi="Times" w:cs="Times"/>
          <w:sz w:val="24"/>
          <w:szCs w:val="24"/>
          <w:vertAlign w:val="superscript"/>
        </w:rPr>
        <w:t>-1</w:t>
      </w:r>
      <w:r w:rsidR="00924EA3" w:rsidRPr="0083340A">
        <w:rPr>
          <w:rFonts w:ascii="Times" w:hAnsi="Times" w:cs="Times"/>
          <w:sz w:val="24"/>
          <w:szCs w:val="24"/>
        </w:rPr>
        <w:t>.</w:t>
      </w:r>
    </w:p>
    <w:p w14:paraId="4A682C7F" w14:textId="77777777" w:rsidR="00924EA3" w:rsidRPr="0083340A" w:rsidRDefault="00924EA3" w:rsidP="00924EA3">
      <w:pPr>
        <w:spacing w:after="0" w:line="240" w:lineRule="auto"/>
        <w:jc w:val="both"/>
        <w:rPr>
          <w:rFonts w:ascii="Times" w:hAnsi="Times" w:cs="Times"/>
          <w:sz w:val="24"/>
          <w:szCs w:val="24"/>
        </w:rPr>
      </w:pPr>
      <w:r w:rsidRPr="0083340A">
        <w:rPr>
          <w:rFonts w:ascii="Times" w:hAnsi="Times" w:cs="Times"/>
          <w:sz w:val="24"/>
          <w:szCs w:val="24"/>
        </w:rPr>
        <w:br w:type="page"/>
      </w:r>
    </w:p>
    <w:p w14:paraId="197FE360" w14:textId="68EC3169" w:rsidR="00924EA3" w:rsidRDefault="005502D3" w:rsidP="005502D3">
      <w:pPr>
        <w:spacing w:after="0" w:line="240" w:lineRule="auto"/>
        <w:jc w:val="center"/>
        <w:rPr>
          <w:rFonts w:ascii="Times" w:hAnsi="Times" w:cs="Times"/>
          <w:sz w:val="24"/>
          <w:szCs w:val="24"/>
        </w:rPr>
      </w:pPr>
      <w:r>
        <w:rPr>
          <w:rFonts w:ascii="Times" w:hAnsi="Times" w:cs="Times"/>
          <w:noProof/>
          <w:sz w:val="24"/>
          <w:szCs w:val="24"/>
        </w:rPr>
        <w:lastRenderedPageBreak/>
        <w:drawing>
          <wp:inline distT="0" distB="0" distL="0" distR="0" wp14:anchorId="39E1CCAC" wp14:editId="522CDADF">
            <wp:extent cx="5880735" cy="5866766"/>
            <wp:effectExtent l="0" t="0" r="12065" b="635"/>
            <wp:docPr id="5" name="Picture 5" descr="flex_histograms%20(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x_histograms%20(5).pdf"/>
                    <pic:cNvPicPr>
                      <a:picLocks noChangeAspect="1" noChangeArrowheads="1"/>
                    </pic:cNvPicPr>
                  </pic:nvPicPr>
                  <pic:blipFill rotWithShape="1">
                    <a:blip r:embed="rId11">
                      <a:extLst>
                        <a:ext uri="{28A0092B-C50C-407E-A947-70E740481C1C}">
                          <a14:useLocalDpi xmlns:a14="http://schemas.microsoft.com/office/drawing/2010/main" val="0"/>
                        </a:ext>
                      </a:extLst>
                    </a:blip>
                    <a:srcRect l="14505" t="13411" r="18310"/>
                    <a:stretch/>
                  </pic:blipFill>
                  <pic:spPr bwMode="auto">
                    <a:xfrm>
                      <a:off x="0" y="0"/>
                      <a:ext cx="5894526" cy="588052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p w14:paraId="5A42882E" w14:textId="77777777" w:rsidR="00924EA3" w:rsidRDefault="00924EA3" w:rsidP="00924EA3">
      <w:pPr>
        <w:spacing w:after="0" w:line="240" w:lineRule="auto"/>
        <w:jc w:val="both"/>
        <w:rPr>
          <w:rFonts w:ascii="Times" w:hAnsi="Times" w:cs="Times"/>
          <w:sz w:val="24"/>
          <w:szCs w:val="24"/>
        </w:rPr>
      </w:pPr>
    </w:p>
    <w:p w14:paraId="456F304A" w14:textId="4F1C5F7C" w:rsidR="00924EA3" w:rsidRPr="0083340A" w:rsidRDefault="00924EA3" w:rsidP="00924EA3">
      <w:pPr>
        <w:spacing w:after="0" w:line="240" w:lineRule="auto"/>
        <w:jc w:val="both"/>
        <w:rPr>
          <w:rFonts w:ascii="Times" w:hAnsi="Times" w:cs="Times"/>
          <w:sz w:val="24"/>
          <w:szCs w:val="24"/>
        </w:rPr>
      </w:pPr>
      <w:r w:rsidRPr="00DB6CB2">
        <w:rPr>
          <w:rFonts w:ascii="Times" w:hAnsi="Times" w:cs="Times"/>
          <w:b/>
          <w:sz w:val="24"/>
          <w:szCs w:val="24"/>
        </w:rPr>
        <w:t>Figure 5</w:t>
      </w:r>
      <w:r w:rsidR="00DB6CB2" w:rsidRPr="00DB6CB2">
        <w:rPr>
          <w:rFonts w:ascii="Times" w:hAnsi="Times" w:cs="Times"/>
          <w:b/>
          <w:sz w:val="24"/>
          <w:szCs w:val="24"/>
        </w:rPr>
        <w:t>.</w:t>
      </w:r>
      <w:r w:rsidRPr="0083340A">
        <w:rPr>
          <w:rFonts w:ascii="Times" w:hAnsi="Times" w:cs="Times"/>
          <w:sz w:val="24"/>
          <w:szCs w:val="24"/>
        </w:rPr>
        <w:t xml:space="preserve"> </w:t>
      </w:r>
      <w:r w:rsidR="00A921EA" w:rsidRPr="00A921EA">
        <w:rPr>
          <w:rFonts w:ascii="Times" w:hAnsi="Times" w:cs="Times"/>
          <w:sz w:val="24"/>
          <w:szCs w:val="24"/>
        </w:rPr>
        <w:t>H</w:t>
      </w:r>
      <w:r w:rsidRPr="00A921EA">
        <w:rPr>
          <w:rFonts w:ascii="Times" w:hAnsi="Times" w:cs="Times"/>
          <w:sz w:val="24"/>
          <w:szCs w:val="24"/>
        </w:rPr>
        <w:t xml:space="preserve">istograms </w:t>
      </w:r>
      <w:r w:rsidR="00A921EA">
        <w:rPr>
          <w:rFonts w:ascii="Times" w:hAnsi="Times" w:cs="Times"/>
          <w:sz w:val="24"/>
          <w:szCs w:val="24"/>
        </w:rPr>
        <w:t>of the CO</w:t>
      </w:r>
      <w:r w:rsidR="00A921EA" w:rsidRPr="00A921EA">
        <w:rPr>
          <w:rFonts w:ascii="Times" w:hAnsi="Times" w:cs="Times"/>
          <w:sz w:val="24"/>
          <w:szCs w:val="24"/>
          <w:vertAlign w:val="subscript"/>
        </w:rPr>
        <w:t>2</w:t>
      </w:r>
      <w:r w:rsidR="00A921EA">
        <w:rPr>
          <w:rFonts w:ascii="Times" w:hAnsi="Times" w:cs="Times"/>
          <w:sz w:val="24"/>
          <w:szCs w:val="24"/>
        </w:rPr>
        <w:t xml:space="preserve"> asymmetric stretch vibrational frequency, </w:t>
      </w:r>
      <m:oMath>
        <m:sSub>
          <m:sSubPr>
            <m:ctrlPr>
              <w:rPr>
                <w:rFonts w:ascii="Cambria Math" w:hAnsi="Cambria Math" w:cs="Times"/>
                <w:i/>
                <w:sz w:val="24"/>
                <w:szCs w:val="24"/>
              </w:rPr>
            </m:ctrlPr>
          </m:sSubPr>
          <m:e>
            <m:r>
              <w:rPr>
                <w:rFonts w:ascii="Cambria Math" w:hAnsi="Cambria Math" w:cs="Times"/>
                <w:sz w:val="24"/>
                <w:szCs w:val="24"/>
              </w:rPr>
              <m:t>ω</m:t>
            </m:r>
          </m:e>
          <m:sub>
            <m:r>
              <m:rPr>
                <m:sty m:val="p"/>
              </m:rPr>
              <w:rPr>
                <w:rFonts w:ascii="Cambria Math" w:hAnsi="Cambria Math" w:cs="Times"/>
                <w:sz w:val="24"/>
                <w:szCs w:val="24"/>
              </w:rPr>
              <m:t>a</m:t>
            </m:r>
          </m:sub>
        </m:sSub>
      </m:oMath>
      <w:r w:rsidR="00A921EA">
        <w:rPr>
          <w:rFonts w:ascii="Times" w:eastAsiaTheme="minorEastAsia" w:hAnsi="Times" w:cs="Times"/>
          <w:sz w:val="24"/>
          <w:szCs w:val="24"/>
        </w:rPr>
        <w:t xml:space="preserve">, </w:t>
      </w:r>
      <w:r w:rsidR="00A921EA">
        <w:rPr>
          <w:rFonts w:ascii="Times" w:hAnsi="Times" w:cs="Times"/>
          <w:sz w:val="24"/>
          <w:szCs w:val="24"/>
        </w:rPr>
        <w:t>for 1000 CO</w:t>
      </w:r>
      <w:r w:rsidR="00A921EA" w:rsidRPr="00A921EA">
        <w:rPr>
          <w:rFonts w:ascii="Times" w:hAnsi="Times" w:cs="Times"/>
          <w:sz w:val="24"/>
          <w:szCs w:val="24"/>
          <w:vertAlign w:val="subscript"/>
        </w:rPr>
        <w:t>2</w:t>
      </w:r>
      <w:r w:rsidR="00A921EA">
        <w:rPr>
          <w:rFonts w:ascii="Times" w:hAnsi="Times" w:cs="Times"/>
          <w:sz w:val="24"/>
          <w:szCs w:val="24"/>
        </w:rPr>
        <w:t>-[</w:t>
      </w:r>
      <w:r w:rsidR="00A921EA" w:rsidRPr="0083340A">
        <w:rPr>
          <w:rFonts w:ascii="Times" w:hAnsi="Times" w:cs="Times"/>
          <w:sz w:val="24"/>
          <w:szCs w:val="24"/>
        </w:rPr>
        <w:t>C</w:t>
      </w:r>
      <w:r w:rsidR="00A921EA" w:rsidRPr="0083340A">
        <w:rPr>
          <w:rFonts w:ascii="Times" w:hAnsi="Times" w:cs="Times"/>
          <w:sz w:val="24"/>
          <w:szCs w:val="24"/>
          <w:vertAlign w:val="subscript"/>
        </w:rPr>
        <w:t>4</w:t>
      </w:r>
      <w:r w:rsidR="00A921EA" w:rsidRPr="0083340A">
        <w:rPr>
          <w:rFonts w:ascii="Times" w:hAnsi="Times" w:cs="Times"/>
          <w:sz w:val="24"/>
          <w:szCs w:val="24"/>
        </w:rPr>
        <w:t>C</w:t>
      </w:r>
      <w:r w:rsidR="00A921EA" w:rsidRPr="0083340A">
        <w:rPr>
          <w:rFonts w:ascii="Times" w:hAnsi="Times" w:cs="Times"/>
          <w:sz w:val="24"/>
          <w:szCs w:val="24"/>
          <w:vertAlign w:val="subscript"/>
        </w:rPr>
        <w:t>1</w:t>
      </w:r>
      <w:proofErr w:type="gramStart"/>
      <w:r w:rsidR="00A921EA" w:rsidRPr="0083340A">
        <w:rPr>
          <w:rFonts w:ascii="Times" w:hAnsi="Times" w:cs="Times"/>
          <w:sz w:val="24"/>
          <w:szCs w:val="24"/>
        </w:rPr>
        <w:t>im][</w:t>
      </w:r>
      <w:proofErr w:type="gramEnd"/>
      <w:r w:rsidR="00A921EA" w:rsidRPr="0083340A">
        <w:rPr>
          <w:rFonts w:ascii="Times" w:hAnsi="Times" w:cs="Times"/>
          <w:sz w:val="24"/>
          <w:szCs w:val="24"/>
        </w:rPr>
        <w:t>PF</w:t>
      </w:r>
      <w:r w:rsidR="00A921EA" w:rsidRPr="0083340A">
        <w:rPr>
          <w:rFonts w:ascii="Times" w:hAnsi="Times" w:cs="Times"/>
          <w:sz w:val="24"/>
          <w:szCs w:val="24"/>
          <w:vertAlign w:val="subscript"/>
        </w:rPr>
        <w:t>6</w:t>
      </w:r>
      <w:r w:rsidR="00A921EA" w:rsidRPr="0083340A">
        <w:rPr>
          <w:rFonts w:ascii="Times" w:hAnsi="Times" w:cs="Times"/>
          <w:sz w:val="24"/>
          <w:szCs w:val="24"/>
        </w:rPr>
        <w:t>]</w:t>
      </w:r>
      <w:r w:rsidR="00A921EA">
        <w:rPr>
          <w:rFonts w:ascii="Times" w:hAnsi="Times" w:cs="Times"/>
          <w:sz w:val="24"/>
          <w:szCs w:val="24"/>
        </w:rPr>
        <w:t xml:space="preserve"> clusters. </w:t>
      </w:r>
      <w:r w:rsidR="009571BD" w:rsidRPr="00A921EA">
        <w:rPr>
          <w:rFonts w:ascii="Times" w:hAnsi="Times" w:cs="Times"/>
          <w:sz w:val="24"/>
          <w:szCs w:val="24"/>
        </w:rPr>
        <w:t>(a)</w:t>
      </w:r>
      <w:r w:rsidR="00A921EA">
        <w:rPr>
          <w:rFonts w:ascii="Times" w:hAnsi="Times" w:cs="Times"/>
          <w:sz w:val="24"/>
          <w:szCs w:val="24"/>
        </w:rPr>
        <w:t xml:space="preserve"> Clusters extracted from a</w:t>
      </w:r>
      <w:r w:rsidR="00506BEB">
        <w:rPr>
          <w:rFonts w:ascii="Times" w:hAnsi="Times" w:cs="Times"/>
          <w:sz w:val="24"/>
          <w:szCs w:val="24"/>
        </w:rPr>
        <w:t>n</w:t>
      </w:r>
      <w:r w:rsidR="00A921EA">
        <w:rPr>
          <w:rFonts w:ascii="Times" w:hAnsi="Times" w:cs="Times"/>
          <w:sz w:val="24"/>
          <w:szCs w:val="24"/>
        </w:rPr>
        <w:t xml:space="preserve"> MD simulation of flexible CO</w:t>
      </w:r>
      <w:r w:rsidR="00A921EA" w:rsidRPr="00506BEB">
        <w:rPr>
          <w:rFonts w:ascii="Times" w:hAnsi="Times" w:cs="Times"/>
          <w:sz w:val="24"/>
          <w:szCs w:val="24"/>
          <w:vertAlign w:val="subscript"/>
        </w:rPr>
        <w:t xml:space="preserve">2 </w:t>
      </w:r>
      <w:r w:rsidR="00A921EA">
        <w:rPr>
          <w:rFonts w:ascii="Times" w:hAnsi="Times" w:cs="Times"/>
          <w:sz w:val="24"/>
          <w:szCs w:val="24"/>
        </w:rPr>
        <w:t>in the [</w:t>
      </w:r>
      <w:r w:rsidR="00A921EA" w:rsidRPr="0083340A">
        <w:rPr>
          <w:rFonts w:ascii="Times" w:hAnsi="Times" w:cs="Times"/>
          <w:sz w:val="24"/>
          <w:szCs w:val="24"/>
        </w:rPr>
        <w:t>C</w:t>
      </w:r>
      <w:r w:rsidR="00A921EA" w:rsidRPr="0083340A">
        <w:rPr>
          <w:rFonts w:ascii="Times" w:hAnsi="Times" w:cs="Times"/>
          <w:sz w:val="24"/>
          <w:szCs w:val="24"/>
          <w:vertAlign w:val="subscript"/>
        </w:rPr>
        <w:t>4</w:t>
      </w:r>
      <w:r w:rsidR="00A921EA" w:rsidRPr="0083340A">
        <w:rPr>
          <w:rFonts w:ascii="Times" w:hAnsi="Times" w:cs="Times"/>
          <w:sz w:val="24"/>
          <w:szCs w:val="24"/>
        </w:rPr>
        <w:t>C</w:t>
      </w:r>
      <w:r w:rsidR="00A921EA" w:rsidRPr="0083340A">
        <w:rPr>
          <w:rFonts w:ascii="Times" w:hAnsi="Times" w:cs="Times"/>
          <w:sz w:val="24"/>
          <w:szCs w:val="24"/>
          <w:vertAlign w:val="subscript"/>
        </w:rPr>
        <w:t>1</w:t>
      </w:r>
      <w:proofErr w:type="gramStart"/>
      <w:r w:rsidR="00A921EA" w:rsidRPr="0083340A">
        <w:rPr>
          <w:rFonts w:ascii="Times" w:hAnsi="Times" w:cs="Times"/>
          <w:sz w:val="24"/>
          <w:szCs w:val="24"/>
        </w:rPr>
        <w:t>im][</w:t>
      </w:r>
      <w:proofErr w:type="gramEnd"/>
      <w:r w:rsidR="00A921EA" w:rsidRPr="0083340A">
        <w:rPr>
          <w:rFonts w:ascii="Times" w:hAnsi="Times" w:cs="Times"/>
          <w:sz w:val="24"/>
          <w:szCs w:val="24"/>
        </w:rPr>
        <w:t>PF</w:t>
      </w:r>
      <w:r w:rsidR="00A921EA" w:rsidRPr="0083340A">
        <w:rPr>
          <w:rFonts w:ascii="Times" w:hAnsi="Times" w:cs="Times"/>
          <w:sz w:val="24"/>
          <w:szCs w:val="24"/>
          <w:vertAlign w:val="subscript"/>
        </w:rPr>
        <w:t>6</w:t>
      </w:r>
      <w:r w:rsidR="00A921EA" w:rsidRPr="0083340A">
        <w:rPr>
          <w:rFonts w:ascii="Times" w:hAnsi="Times" w:cs="Times"/>
          <w:sz w:val="24"/>
          <w:szCs w:val="24"/>
        </w:rPr>
        <w:t>]</w:t>
      </w:r>
      <w:r w:rsidR="00A921EA">
        <w:rPr>
          <w:rFonts w:ascii="Times" w:hAnsi="Times" w:cs="Times"/>
          <w:sz w:val="24"/>
          <w:szCs w:val="24"/>
        </w:rPr>
        <w:t xml:space="preserve"> IL</w:t>
      </w:r>
      <w:r w:rsidR="00506BEB">
        <w:rPr>
          <w:rFonts w:ascii="Times" w:hAnsi="Times" w:cs="Times"/>
          <w:sz w:val="24"/>
          <w:szCs w:val="24"/>
        </w:rPr>
        <w:t>.</w:t>
      </w:r>
      <w:r w:rsidR="00A921EA">
        <w:rPr>
          <w:rFonts w:ascii="Times" w:hAnsi="Times" w:cs="Times"/>
          <w:sz w:val="24"/>
          <w:szCs w:val="24"/>
        </w:rPr>
        <w:t xml:space="preserve"> </w:t>
      </w:r>
      <w:r w:rsidR="00506BEB">
        <w:rPr>
          <w:rFonts w:ascii="Times" w:hAnsi="Times" w:cs="Times"/>
          <w:sz w:val="24"/>
          <w:szCs w:val="24"/>
        </w:rPr>
        <w:t>(b)</w:t>
      </w:r>
      <w:r w:rsidR="009571BD" w:rsidRPr="00A921EA">
        <w:rPr>
          <w:rFonts w:ascii="Times" w:hAnsi="Times" w:cs="Times"/>
          <w:sz w:val="24"/>
          <w:szCs w:val="24"/>
        </w:rPr>
        <w:t xml:space="preserve"> </w:t>
      </w:r>
      <w:r w:rsidR="00506BEB">
        <w:rPr>
          <w:rFonts w:ascii="Times" w:hAnsi="Times" w:cs="Times"/>
          <w:sz w:val="24"/>
          <w:szCs w:val="24"/>
        </w:rPr>
        <w:t>Clusters extracted from an MD simulation of flexible CO</w:t>
      </w:r>
      <w:r w:rsidR="00506BEB" w:rsidRPr="00506BEB">
        <w:rPr>
          <w:rFonts w:ascii="Times" w:hAnsi="Times" w:cs="Times"/>
          <w:sz w:val="24"/>
          <w:szCs w:val="24"/>
          <w:vertAlign w:val="subscript"/>
        </w:rPr>
        <w:t xml:space="preserve">2 </w:t>
      </w:r>
      <w:r w:rsidR="00506BEB">
        <w:rPr>
          <w:rFonts w:ascii="Times" w:hAnsi="Times" w:cs="Times"/>
          <w:sz w:val="24"/>
          <w:szCs w:val="24"/>
        </w:rPr>
        <w:t>in the [</w:t>
      </w:r>
      <w:r w:rsidR="00506BEB" w:rsidRPr="0083340A">
        <w:rPr>
          <w:rFonts w:ascii="Times" w:hAnsi="Times" w:cs="Times"/>
          <w:sz w:val="24"/>
          <w:szCs w:val="24"/>
        </w:rPr>
        <w:t>C</w:t>
      </w:r>
      <w:r w:rsidR="00506BEB" w:rsidRPr="0083340A">
        <w:rPr>
          <w:rFonts w:ascii="Times" w:hAnsi="Times" w:cs="Times"/>
          <w:sz w:val="24"/>
          <w:szCs w:val="24"/>
          <w:vertAlign w:val="subscript"/>
        </w:rPr>
        <w:t>4</w:t>
      </w:r>
      <w:r w:rsidR="00506BEB" w:rsidRPr="0083340A">
        <w:rPr>
          <w:rFonts w:ascii="Times" w:hAnsi="Times" w:cs="Times"/>
          <w:sz w:val="24"/>
          <w:szCs w:val="24"/>
        </w:rPr>
        <w:t>C</w:t>
      </w:r>
      <w:r w:rsidR="00506BEB" w:rsidRPr="0083340A">
        <w:rPr>
          <w:rFonts w:ascii="Times" w:hAnsi="Times" w:cs="Times"/>
          <w:sz w:val="24"/>
          <w:szCs w:val="24"/>
          <w:vertAlign w:val="subscript"/>
        </w:rPr>
        <w:t>1</w:t>
      </w:r>
      <w:proofErr w:type="gramStart"/>
      <w:r w:rsidR="00506BEB" w:rsidRPr="0083340A">
        <w:rPr>
          <w:rFonts w:ascii="Times" w:hAnsi="Times" w:cs="Times"/>
          <w:sz w:val="24"/>
          <w:szCs w:val="24"/>
        </w:rPr>
        <w:t>im][</w:t>
      </w:r>
      <w:proofErr w:type="gramEnd"/>
      <w:r w:rsidR="00506BEB" w:rsidRPr="0083340A">
        <w:rPr>
          <w:rFonts w:ascii="Times" w:hAnsi="Times" w:cs="Times"/>
          <w:sz w:val="24"/>
          <w:szCs w:val="24"/>
        </w:rPr>
        <w:t>PF</w:t>
      </w:r>
      <w:r w:rsidR="00506BEB" w:rsidRPr="0083340A">
        <w:rPr>
          <w:rFonts w:ascii="Times" w:hAnsi="Times" w:cs="Times"/>
          <w:sz w:val="24"/>
          <w:szCs w:val="24"/>
          <w:vertAlign w:val="subscript"/>
        </w:rPr>
        <w:t>6</w:t>
      </w:r>
      <w:r w:rsidR="00506BEB" w:rsidRPr="0083340A">
        <w:rPr>
          <w:rFonts w:ascii="Times" w:hAnsi="Times" w:cs="Times"/>
          <w:sz w:val="24"/>
          <w:szCs w:val="24"/>
        </w:rPr>
        <w:t>]</w:t>
      </w:r>
      <w:r w:rsidR="00506BEB">
        <w:rPr>
          <w:rFonts w:ascii="Times" w:hAnsi="Times" w:cs="Times"/>
          <w:sz w:val="24"/>
          <w:szCs w:val="24"/>
        </w:rPr>
        <w:t xml:space="preserve"> IL, but where the CO</w:t>
      </w:r>
      <w:r w:rsidR="00506BEB" w:rsidRPr="00B22D58">
        <w:rPr>
          <w:rFonts w:ascii="Times" w:hAnsi="Times" w:cs="Times"/>
          <w:sz w:val="24"/>
          <w:szCs w:val="24"/>
          <w:vertAlign w:val="subscript"/>
        </w:rPr>
        <w:t>2</w:t>
      </w:r>
      <w:r w:rsidR="00506BEB">
        <w:rPr>
          <w:rFonts w:ascii="Times" w:hAnsi="Times" w:cs="Times"/>
          <w:sz w:val="24"/>
          <w:szCs w:val="24"/>
        </w:rPr>
        <w:t xml:space="preserve"> geometry is relaxed. (c) Clusters extracted from an MD simulation of rigid CO</w:t>
      </w:r>
      <w:r w:rsidR="00506BEB" w:rsidRPr="00506BEB">
        <w:rPr>
          <w:rFonts w:ascii="Times" w:hAnsi="Times" w:cs="Times"/>
          <w:sz w:val="24"/>
          <w:szCs w:val="24"/>
          <w:vertAlign w:val="subscript"/>
        </w:rPr>
        <w:t xml:space="preserve">2 </w:t>
      </w:r>
      <w:r w:rsidR="00506BEB">
        <w:rPr>
          <w:rFonts w:ascii="Times" w:hAnsi="Times" w:cs="Times"/>
          <w:sz w:val="24"/>
          <w:szCs w:val="24"/>
        </w:rPr>
        <w:t>in the [</w:t>
      </w:r>
      <w:r w:rsidR="00506BEB" w:rsidRPr="0083340A">
        <w:rPr>
          <w:rFonts w:ascii="Times" w:hAnsi="Times" w:cs="Times"/>
          <w:sz w:val="24"/>
          <w:szCs w:val="24"/>
        </w:rPr>
        <w:t>C</w:t>
      </w:r>
      <w:r w:rsidR="00506BEB" w:rsidRPr="0083340A">
        <w:rPr>
          <w:rFonts w:ascii="Times" w:hAnsi="Times" w:cs="Times"/>
          <w:sz w:val="24"/>
          <w:szCs w:val="24"/>
          <w:vertAlign w:val="subscript"/>
        </w:rPr>
        <w:t>4</w:t>
      </w:r>
      <w:r w:rsidR="00506BEB" w:rsidRPr="0083340A">
        <w:rPr>
          <w:rFonts w:ascii="Times" w:hAnsi="Times" w:cs="Times"/>
          <w:sz w:val="24"/>
          <w:szCs w:val="24"/>
        </w:rPr>
        <w:t>C</w:t>
      </w:r>
      <w:r w:rsidR="00506BEB" w:rsidRPr="0083340A">
        <w:rPr>
          <w:rFonts w:ascii="Times" w:hAnsi="Times" w:cs="Times"/>
          <w:sz w:val="24"/>
          <w:szCs w:val="24"/>
          <w:vertAlign w:val="subscript"/>
        </w:rPr>
        <w:t>1</w:t>
      </w:r>
      <w:proofErr w:type="gramStart"/>
      <w:r w:rsidR="00506BEB" w:rsidRPr="0083340A">
        <w:rPr>
          <w:rFonts w:ascii="Times" w:hAnsi="Times" w:cs="Times"/>
          <w:sz w:val="24"/>
          <w:szCs w:val="24"/>
        </w:rPr>
        <w:t>im][</w:t>
      </w:r>
      <w:proofErr w:type="gramEnd"/>
      <w:r w:rsidR="00506BEB" w:rsidRPr="0083340A">
        <w:rPr>
          <w:rFonts w:ascii="Times" w:hAnsi="Times" w:cs="Times"/>
          <w:sz w:val="24"/>
          <w:szCs w:val="24"/>
        </w:rPr>
        <w:t>PF</w:t>
      </w:r>
      <w:r w:rsidR="00506BEB" w:rsidRPr="0083340A">
        <w:rPr>
          <w:rFonts w:ascii="Times" w:hAnsi="Times" w:cs="Times"/>
          <w:sz w:val="24"/>
          <w:szCs w:val="24"/>
          <w:vertAlign w:val="subscript"/>
        </w:rPr>
        <w:t>6</w:t>
      </w:r>
      <w:r w:rsidR="00506BEB" w:rsidRPr="0083340A">
        <w:rPr>
          <w:rFonts w:ascii="Times" w:hAnsi="Times" w:cs="Times"/>
          <w:sz w:val="24"/>
          <w:szCs w:val="24"/>
        </w:rPr>
        <w:t>]</w:t>
      </w:r>
      <w:r w:rsidR="00506BEB">
        <w:rPr>
          <w:rFonts w:ascii="Times" w:hAnsi="Times" w:cs="Times"/>
          <w:sz w:val="24"/>
          <w:szCs w:val="24"/>
        </w:rPr>
        <w:t xml:space="preserve"> IL. </w:t>
      </w:r>
    </w:p>
    <w:p w14:paraId="334CD542" w14:textId="78934629" w:rsidR="0081467D" w:rsidRPr="005C30F8" w:rsidRDefault="00924EA3" w:rsidP="005C30F8">
      <w:pPr>
        <w:spacing w:after="0" w:line="240" w:lineRule="auto"/>
        <w:jc w:val="both"/>
        <w:rPr>
          <w:rFonts w:ascii="Times" w:hAnsi="Times" w:cs="Times"/>
          <w:sz w:val="24"/>
          <w:szCs w:val="24"/>
        </w:rPr>
      </w:pPr>
      <w:r w:rsidRPr="0083340A">
        <w:rPr>
          <w:rFonts w:ascii="Times" w:hAnsi="Times" w:cs="Times"/>
          <w:sz w:val="24"/>
          <w:szCs w:val="24"/>
        </w:rPr>
        <w:t xml:space="preserve">  </w:t>
      </w:r>
    </w:p>
    <w:sectPr w:rsidR="0081467D" w:rsidRPr="005C30F8">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7F4A3" w14:textId="77777777" w:rsidR="000B17BB" w:rsidRDefault="000B17BB" w:rsidP="00633548">
      <w:pPr>
        <w:spacing w:after="0" w:line="240" w:lineRule="auto"/>
      </w:pPr>
      <w:r>
        <w:separator/>
      </w:r>
    </w:p>
  </w:endnote>
  <w:endnote w:type="continuationSeparator" w:id="0">
    <w:p w14:paraId="0DEA163D" w14:textId="77777777" w:rsidR="000B17BB" w:rsidRDefault="000B17BB" w:rsidP="00633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PT Mono Bold">
    <w:altName w:val="Arial"/>
    <w:charset w:val="00"/>
    <w:family w:val="auto"/>
    <w:pitch w:val="variable"/>
    <w:sig w:usb0="A00002EF" w:usb1="500078EB" w:usb2="00000000" w:usb3="00000000" w:csb0="00000097"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Phosphate Inline">
    <w:altName w:val="Microsoft Himalaya"/>
    <w:charset w:val="00"/>
    <w:family w:val="auto"/>
    <w:pitch w:val="variable"/>
    <w:sig w:usb0="A00000EF" w:usb1="5000204B" w:usb2="0000004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F23D8" w14:textId="77777777" w:rsidR="009A5A4C" w:rsidRDefault="009A5A4C" w:rsidP="00FF61B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A3F808" w14:textId="77777777" w:rsidR="009A5A4C" w:rsidRDefault="009A5A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D28A4" w14:textId="4E89B881" w:rsidR="009A5A4C" w:rsidRDefault="009A5A4C" w:rsidP="00FF61B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2696">
      <w:rPr>
        <w:rStyle w:val="PageNumber"/>
        <w:noProof/>
      </w:rPr>
      <w:t>15</w:t>
    </w:r>
    <w:r>
      <w:rPr>
        <w:rStyle w:val="PageNumber"/>
      </w:rPr>
      <w:fldChar w:fldCharType="end"/>
    </w:r>
  </w:p>
  <w:p w14:paraId="7F6D734C" w14:textId="77777777" w:rsidR="009A5A4C" w:rsidRDefault="009A5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916E0" w14:textId="77777777" w:rsidR="000B17BB" w:rsidRDefault="000B17BB" w:rsidP="00633548">
      <w:pPr>
        <w:spacing w:after="0" w:line="240" w:lineRule="auto"/>
      </w:pPr>
      <w:r>
        <w:separator/>
      </w:r>
    </w:p>
  </w:footnote>
  <w:footnote w:type="continuationSeparator" w:id="0">
    <w:p w14:paraId="07C2FB95" w14:textId="77777777" w:rsidR="000B17BB" w:rsidRDefault="000B17BB" w:rsidP="0063354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quist, Eric John">
    <w15:presenceInfo w15:providerId="None" w15:userId="Berquist, Eric 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78"/>
  <w:activeWritingStyle w:appName="MSWord" w:lang="en-US" w:vendorID="64" w:dllVersion="0"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C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6C774A"/>
    <w:rsid w:val="0000428E"/>
    <w:rsid w:val="00012399"/>
    <w:rsid w:val="00013DDB"/>
    <w:rsid w:val="00016ED6"/>
    <w:rsid w:val="00034544"/>
    <w:rsid w:val="0003703A"/>
    <w:rsid w:val="00044017"/>
    <w:rsid w:val="00047422"/>
    <w:rsid w:val="00066737"/>
    <w:rsid w:val="0008296C"/>
    <w:rsid w:val="00084D8B"/>
    <w:rsid w:val="000B12C0"/>
    <w:rsid w:val="000B17BB"/>
    <w:rsid w:val="000B47F8"/>
    <w:rsid w:val="000D5646"/>
    <w:rsid w:val="000D6266"/>
    <w:rsid w:val="000D72DE"/>
    <w:rsid w:val="000D7BA0"/>
    <w:rsid w:val="000F1215"/>
    <w:rsid w:val="000F7D1E"/>
    <w:rsid w:val="0010252D"/>
    <w:rsid w:val="001246D4"/>
    <w:rsid w:val="001347FE"/>
    <w:rsid w:val="0013720F"/>
    <w:rsid w:val="001554FC"/>
    <w:rsid w:val="00163D73"/>
    <w:rsid w:val="00167206"/>
    <w:rsid w:val="00190A22"/>
    <w:rsid w:val="001A0E9B"/>
    <w:rsid w:val="001B7CB1"/>
    <w:rsid w:val="001C2034"/>
    <w:rsid w:val="001C38E5"/>
    <w:rsid w:val="001E0C34"/>
    <w:rsid w:val="001E5E00"/>
    <w:rsid w:val="001F4721"/>
    <w:rsid w:val="001F6D2D"/>
    <w:rsid w:val="00206C1E"/>
    <w:rsid w:val="00217176"/>
    <w:rsid w:val="00220B53"/>
    <w:rsid w:val="002222FE"/>
    <w:rsid w:val="00236821"/>
    <w:rsid w:val="00237530"/>
    <w:rsid w:val="00252EF5"/>
    <w:rsid w:val="0025458A"/>
    <w:rsid w:val="00262A44"/>
    <w:rsid w:val="00265725"/>
    <w:rsid w:val="00271DE0"/>
    <w:rsid w:val="0027602C"/>
    <w:rsid w:val="00281B85"/>
    <w:rsid w:val="002914E8"/>
    <w:rsid w:val="00294AFF"/>
    <w:rsid w:val="002B07A9"/>
    <w:rsid w:val="002B7098"/>
    <w:rsid w:val="002C2839"/>
    <w:rsid w:val="002D48D0"/>
    <w:rsid w:val="0030011B"/>
    <w:rsid w:val="00303AA8"/>
    <w:rsid w:val="00304AA8"/>
    <w:rsid w:val="00306C00"/>
    <w:rsid w:val="003143AE"/>
    <w:rsid w:val="003222B9"/>
    <w:rsid w:val="00322696"/>
    <w:rsid w:val="00322C51"/>
    <w:rsid w:val="003406DB"/>
    <w:rsid w:val="0035258A"/>
    <w:rsid w:val="00361B60"/>
    <w:rsid w:val="00382643"/>
    <w:rsid w:val="003852F7"/>
    <w:rsid w:val="00385575"/>
    <w:rsid w:val="003875E4"/>
    <w:rsid w:val="00394B47"/>
    <w:rsid w:val="003A5255"/>
    <w:rsid w:val="003A5C91"/>
    <w:rsid w:val="003B4590"/>
    <w:rsid w:val="003C6A29"/>
    <w:rsid w:val="003D599E"/>
    <w:rsid w:val="003E1CBE"/>
    <w:rsid w:val="00400A4D"/>
    <w:rsid w:val="00402B72"/>
    <w:rsid w:val="0040655D"/>
    <w:rsid w:val="0043103F"/>
    <w:rsid w:val="00472643"/>
    <w:rsid w:val="0047536A"/>
    <w:rsid w:val="00481FA4"/>
    <w:rsid w:val="00482BD4"/>
    <w:rsid w:val="0048391B"/>
    <w:rsid w:val="004842C2"/>
    <w:rsid w:val="004916CC"/>
    <w:rsid w:val="004A0076"/>
    <w:rsid w:val="004B2495"/>
    <w:rsid w:val="004D4A45"/>
    <w:rsid w:val="004E0B13"/>
    <w:rsid w:val="004E557C"/>
    <w:rsid w:val="004F4430"/>
    <w:rsid w:val="00502E7F"/>
    <w:rsid w:val="00506BEB"/>
    <w:rsid w:val="005078C7"/>
    <w:rsid w:val="005257A6"/>
    <w:rsid w:val="00525C8B"/>
    <w:rsid w:val="005365C2"/>
    <w:rsid w:val="00546B1F"/>
    <w:rsid w:val="005502D3"/>
    <w:rsid w:val="005804BB"/>
    <w:rsid w:val="005C30F8"/>
    <w:rsid w:val="005C33CF"/>
    <w:rsid w:val="005D2AF3"/>
    <w:rsid w:val="005F0880"/>
    <w:rsid w:val="00616FAE"/>
    <w:rsid w:val="00622508"/>
    <w:rsid w:val="00624BAC"/>
    <w:rsid w:val="00631210"/>
    <w:rsid w:val="00633548"/>
    <w:rsid w:val="00634CB3"/>
    <w:rsid w:val="00634FE0"/>
    <w:rsid w:val="006530A3"/>
    <w:rsid w:val="00653353"/>
    <w:rsid w:val="006542FD"/>
    <w:rsid w:val="00655D40"/>
    <w:rsid w:val="00663980"/>
    <w:rsid w:val="00666B35"/>
    <w:rsid w:val="00671F5F"/>
    <w:rsid w:val="00672660"/>
    <w:rsid w:val="006B269E"/>
    <w:rsid w:val="006C774A"/>
    <w:rsid w:val="006E23E5"/>
    <w:rsid w:val="006E3C8D"/>
    <w:rsid w:val="006E6906"/>
    <w:rsid w:val="006E6C07"/>
    <w:rsid w:val="006F0B43"/>
    <w:rsid w:val="006F6113"/>
    <w:rsid w:val="007011EA"/>
    <w:rsid w:val="007107F4"/>
    <w:rsid w:val="00713BCC"/>
    <w:rsid w:val="00714533"/>
    <w:rsid w:val="007206A0"/>
    <w:rsid w:val="00727C55"/>
    <w:rsid w:val="007468E1"/>
    <w:rsid w:val="00747CB3"/>
    <w:rsid w:val="00752D88"/>
    <w:rsid w:val="00754EDD"/>
    <w:rsid w:val="007610F7"/>
    <w:rsid w:val="00770062"/>
    <w:rsid w:val="00772F76"/>
    <w:rsid w:val="00781A86"/>
    <w:rsid w:val="007A63E7"/>
    <w:rsid w:val="007B1432"/>
    <w:rsid w:val="007B4E45"/>
    <w:rsid w:val="007B7F93"/>
    <w:rsid w:val="007C6E04"/>
    <w:rsid w:val="007D11F4"/>
    <w:rsid w:val="007E4F54"/>
    <w:rsid w:val="007F3EEF"/>
    <w:rsid w:val="007F59EF"/>
    <w:rsid w:val="0081467D"/>
    <w:rsid w:val="00827510"/>
    <w:rsid w:val="0083340A"/>
    <w:rsid w:val="00834A83"/>
    <w:rsid w:val="0084122B"/>
    <w:rsid w:val="0084197F"/>
    <w:rsid w:val="008421FC"/>
    <w:rsid w:val="00856892"/>
    <w:rsid w:val="00861592"/>
    <w:rsid w:val="00882C91"/>
    <w:rsid w:val="008B203A"/>
    <w:rsid w:val="008B4CA5"/>
    <w:rsid w:val="008C27AF"/>
    <w:rsid w:val="008E2FC1"/>
    <w:rsid w:val="008F1DA9"/>
    <w:rsid w:val="00924EA3"/>
    <w:rsid w:val="00932156"/>
    <w:rsid w:val="009439BE"/>
    <w:rsid w:val="009571BD"/>
    <w:rsid w:val="00963EC2"/>
    <w:rsid w:val="00966523"/>
    <w:rsid w:val="00976FE5"/>
    <w:rsid w:val="00982C1A"/>
    <w:rsid w:val="009920B5"/>
    <w:rsid w:val="00992736"/>
    <w:rsid w:val="009933DB"/>
    <w:rsid w:val="00996B51"/>
    <w:rsid w:val="00997205"/>
    <w:rsid w:val="009A4366"/>
    <w:rsid w:val="009A5A4C"/>
    <w:rsid w:val="009C31C8"/>
    <w:rsid w:val="009C3E48"/>
    <w:rsid w:val="009E1469"/>
    <w:rsid w:val="009E178A"/>
    <w:rsid w:val="00A137B0"/>
    <w:rsid w:val="00A32962"/>
    <w:rsid w:val="00A3778F"/>
    <w:rsid w:val="00A41D8E"/>
    <w:rsid w:val="00A46882"/>
    <w:rsid w:val="00A51569"/>
    <w:rsid w:val="00A550BC"/>
    <w:rsid w:val="00A66B77"/>
    <w:rsid w:val="00A70871"/>
    <w:rsid w:val="00A743B2"/>
    <w:rsid w:val="00A843E1"/>
    <w:rsid w:val="00A921EA"/>
    <w:rsid w:val="00A93242"/>
    <w:rsid w:val="00AB37C2"/>
    <w:rsid w:val="00AC0ECE"/>
    <w:rsid w:val="00AD7404"/>
    <w:rsid w:val="00AE6200"/>
    <w:rsid w:val="00AE779A"/>
    <w:rsid w:val="00B01DAD"/>
    <w:rsid w:val="00B12266"/>
    <w:rsid w:val="00B16636"/>
    <w:rsid w:val="00B22D58"/>
    <w:rsid w:val="00B336AE"/>
    <w:rsid w:val="00B36D7B"/>
    <w:rsid w:val="00B418F6"/>
    <w:rsid w:val="00B54E39"/>
    <w:rsid w:val="00B609F4"/>
    <w:rsid w:val="00B702D4"/>
    <w:rsid w:val="00B7190C"/>
    <w:rsid w:val="00B747F1"/>
    <w:rsid w:val="00B80EE6"/>
    <w:rsid w:val="00B833CB"/>
    <w:rsid w:val="00BB21F6"/>
    <w:rsid w:val="00BC797F"/>
    <w:rsid w:val="00BE0538"/>
    <w:rsid w:val="00BE49B7"/>
    <w:rsid w:val="00C01FF5"/>
    <w:rsid w:val="00C045B4"/>
    <w:rsid w:val="00C268F1"/>
    <w:rsid w:val="00C30556"/>
    <w:rsid w:val="00C31E60"/>
    <w:rsid w:val="00C35D95"/>
    <w:rsid w:val="00C448E0"/>
    <w:rsid w:val="00C475C2"/>
    <w:rsid w:val="00C4783C"/>
    <w:rsid w:val="00C57CF1"/>
    <w:rsid w:val="00C67A2A"/>
    <w:rsid w:val="00C75082"/>
    <w:rsid w:val="00C84959"/>
    <w:rsid w:val="00C858E4"/>
    <w:rsid w:val="00C968DA"/>
    <w:rsid w:val="00CA210D"/>
    <w:rsid w:val="00CA442A"/>
    <w:rsid w:val="00CC3119"/>
    <w:rsid w:val="00CD0133"/>
    <w:rsid w:val="00CD7031"/>
    <w:rsid w:val="00CF7DA9"/>
    <w:rsid w:val="00D04D2F"/>
    <w:rsid w:val="00D05143"/>
    <w:rsid w:val="00D40CEF"/>
    <w:rsid w:val="00D5580C"/>
    <w:rsid w:val="00D66D1D"/>
    <w:rsid w:val="00D701CF"/>
    <w:rsid w:val="00D9266D"/>
    <w:rsid w:val="00D936E3"/>
    <w:rsid w:val="00D9694D"/>
    <w:rsid w:val="00DB4728"/>
    <w:rsid w:val="00DB6CB2"/>
    <w:rsid w:val="00DC1C24"/>
    <w:rsid w:val="00DD4548"/>
    <w:rsid w:val="00DF6485"/>
    <w:rsid w:val="00DF794E"/>
    <w:rsid w:val="00E106DC"/>
    <w:rsid w:val="00E21CA6"/>
    <w:rsid w:val="00E22E36"/>
    <w:rsid w:val="00E376AE"/>
    <w:rsid w:val="00E54726"/>
    <w:rsid w:val="00E567DC"/>
    <w:rsid w:val="00E657B6"/>
    <w:rsid w:val="00E81CF0"/>
    <w:rsid w:val="00E83AE3"/>
    <w:rsid w:val="00E93DB8"/>
    <w:rsid w:val="00EB37EC"/>
    <w:rsid w:val="00EB5556"/>
    <w:rsid w:val="00EB58CA"/>
    <w:rsid w:val="00EB7DFA"/>
    <w:rsid w:val="00EC202D"/>
    <w:rsid w:val="00EC2660"/>
    <w:rsid w:val="00EC2710"/>
    <w:rsid w:val="00EC4B16"/>
    <w:rsid w:val="00EC6C1A"/>
    <w:rsid w:val="00EE72A0"/>
    <w:rsid w:val="00EF79F9"/>
    <w:rsid w:val="00F0350C"/>
    <w:rsid w:val="00F10FCB"/>
    <w:rsid w:val="00F13044"/>
    <w:rsid w:val="00F2687A"/>
    <w:rsid w:val="00F31666"/>
    <w:rsid w:val="00F42014"/>
    <w:rsid w:val="00F655C8"/>
    <w:rsid w:val="00F949CB"/>
    <w:rsid w:val="00FA67A8"/>
    <w:rsid w:val="00FB6D41"/>
    <w:rsid w:val="00FC2643"/>
    <w:rsid w:val="00FE09D9"/>
    <w:rsid w:val="00FF61B7"/>
    <w:rsid w:val="00FF6579"/>
    <w:rsid w:val="00FF7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F3CC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12C0"/>
    <w:rPr>
      <w:color w:val="808080"/>
    </w:rPr>
  </w:style>
  <w:style w:type="table" w:styleId="TableGrid">
    <w:name w:val="Table Grid"/>
    <w:basedOn w:val="TableNormal"/>
    <w:uiPriority w:val="39"/>
    <w:rsid w:val="001A0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D41"/>
    <w:rPr>
      <w:sz w:val="16"/>
      <w:szCs w:val="16"/>
    </w:rPr>
  </w:style>
  <w:style w:type="paragraph" w:styleId="CommentText">
    <w:name w:val="annotation text"/>
    <w:basedOn w:val="Normal"/>
    <w:link w:val="CommentTextChar"/>
    <w:uiPriority w:val="99"/>
    <w:semiHidden/>
    <w:unhideWhenUsed/>
    <w:rsid w:val="00FB6D41"/>
    <w:pPr>
      <w:spacing w:line="240" w:lineRule="auto"/>
    </w:pPr>
    <w:rPr>
      <w:sz w:val="20"/>
      <w:szCs w:val="20"/>
    </w:rPr>
  </w:style>
  <w:style w:type="character" w:customStyle="1" w:styleId="CommentTextChar">
    <w:name w:val="Comment Text Char"/>
    <w:basedOn w:val="DefaultParagraphFont"/>
    <w:link w:val="CommentText"/>
    <w:uiPriority w:val="99"/>
    <w:semiHidden/>
    <w:rsid w:val="00FB6D41"/>
    <w:rPr>
      <w:sz w:val="20"/>
      <w:szCs w:val="20"/>
    </w:rPr>
  </w:style>
  <w:style w:type="paragraph" w:styleId="CommentSubject">
    <w:name w:val="annotation subject"/>
    <w:basedOn w:val="CommentText"/>
    <w:next w:val="CommentText"/>
    <w:link w:val="CommentSubjectChar"/>
    <w:uiPriority w:val="99"/>
    <w:semiHidden/>
    <w:unhideWhenUsed/>
    <w:rsid w:val="00FB6D41"/>
    <w:rPr>
      <w:b/>
      <w:bCs/>
    </w:rPr>
  </w:style>
  <w:style w:type="character" w:customStyle="1" w:styleId="CommentSubjectChar">
    <w:name w:val="Comment Subject Char"/>
    <w:basedOn w:val="CommentTextChar"/>
    <w:link w:val="CommentSubject"/>
    <w:uiPriority w:val="99"/>
    <w:semiHidden/>
    <w:rsid w:val="00FB6D41"/>
    <w:rPr>
      <w:b/>
      <w:bCs/>
      <w:sz w:val="20"/>
      <w:szCs w:val="20"/>
    </w:rPr>
  </w:style>
  <w:style w:type="paragraph" w:styleId="BalloonText">
    <w:name w:val="Balloon Text"/>
    <w:basedOn w:val="Normal"/>
    <w:link w:val="BalloonTextChar"/>
    <w:uiPriority w:val="99"/>
    <w:semiHidden/>
    <w:unhideWhenUsed/>
    <w:rsid w:val="00FB6D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D41"/>
    <w:rPr>
      <w:rFonts w:ascii="Segoe UI" w:hAnsi="Segoe UI" w:cs="Segoe UI"/>
      <w:sz w:val="18"/>
      <w:szCs w:val="18"/>
    </w:rPr>
  </w:style>
  <w:style w:type="paragraph" w:styleId="Footer">
    <w:name w:val="footer"/>
    <w:basedOn w:val="Normal"/>
    <w:link w:val="FooterChar"/>
    <w:uiPriority w:val="99"/>
    <w:unhideWhenUsed/>
    <w:rsid w:val="00633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548"/>
  </w:style>
  <w:style w:type="character" w:styleId="PageNumber">
    <w:name w:val="page number"/>
    <w:basedOn w:val="DefaultParagraphFont"/>
    <w:uiPriority w:val="99"/>
    <w:semiHidden/>
    <w:unhideWhenUsed/>
    <w:rsid w:val="00633548"/>
  </w:style>
  <w:style w:type="character" w:styleId="Hyperlink">
    <w:name w:val="Hyperlink"/>
    <w:basedOn w:val="DefaultParagraphFont"/>
    <w:uiPriority w:val="99"/>
    <w:unhideWhenUsed/>
    <w:rsid w:val="005C33CF"/>
    <w:rPr>
      <w:color w:val="0563C1" w:themeColor="hyperlink"/>
      <w:u w:val="single"/>
    </w:rPr>
  </w:style>
  <w:style w:type="character" w:styleId="FollowedHyperlink">
    <w:name w:val="FollowedHyperlink"/>
    <w:basedOn w:val="DefaultParagraphFont"/>
    <w:uiPriority w:val="99"/>
    <w:semiHidden/>
    <w:unhideWhenUsed/>
    <w:rsid w:val="005C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6431">
      <w:bodyDiv w:val="1"/>
      <w:marLeft w:val="0"/>
      <w:marRight w:val="0"/>
      <w:marTop w:val="0"/>
      <w:marBottom w:val="0"/>
      <w:divBdr>
        <w:top w:val="none" w:sz="0" w:space="0" w:color="auto"/>
        <w:left w:val="none" w:sz="0" w:space="0" w:color="auto"/>
        <w:bottom w:val="none" w:sz="0" w:space="0" w:color="auto"/>
        <w:right w:val="none" w:sz="0" w:space="0" w:color="auto"/>
      </w:divBdr>
    </w:div>
    <w:div w:id="20595531">
      <w:bodyDiv w:val="1"/>
      <w:marLeft w:val="0"/>
      <w:marRight w:val="0"/>
      <w:marTop w:val="0"/>
      <w:marBottom w:val="0"/>
      <w:divBdr>
        <w:top w:val="none" w:sz="0" w:space="0" w:color="auto"/>
        <w:left w:val="none" w:sz="0" w:space="0" w:color="auto"/>
        <w:bottom w:val="none" w:sz="0" w:space="0" w:color="auto"/>
        <w:right w:val="none" w:sz="0" w:space="0" w:color="auto"/>
      </w:divBdr>
    </w:div>
    <w:div w:id="87235575">
      <w:bodyDiv w:val="1"/>
      <w:marLeft w:val="0"/>
      <w:marRight w:val="0"/>
      <w:marTop w:val="0"/>
      <w:marBottom w:val="0"/>
      <w:divBdr>
        <w:top w:val="none" w:sz="0" w:space="0" w:color="auto"/>
        <w:left w:val="none" w:sz="0" w:space="0" w:color="auto"/>
        <w:bottom w:val="none" w:sz="0" w:space="0" w:color="auto"/>
        <w:right w:val="none" w:sz="0" w:space="0" w:color="auto"/>
      </w:divBdr>
    </w:div>
    <w:div w:id="335114637">
      <w:bodyDiv w:val="1"/>
      <w:marLeft w:val="0"/>
      <w:marRight w:val="0"/>
      <w:marTop w:val="0"/>
      <w:marBottom w:val="0"/>
      <w:divBdr>
        <w:top w:val="none" w:sz="0" w:space="0" w:color="auto"/>
        <w:left w:val="none" w:sz="0" w:space="0" w:color="auto"/>
        <w:bottom w:val="none" w:sz="0" w:space="0" w:color="auto"/>
        <w:right w:val="none" w:sz="0" w:space="0" w:color="auto"/>
      </w:divBdr>
    </w:div>
    <w:div w:id="1579830459">
      <w:bodyDiv w:val="1"/>
      <w:marLeft w:val="0"/>
      <w:marRight w:val="0"/>
      <w:marTop w:val="0"/>
      <w:marBottom w:val="0"/>
      <w:divBdr>
        <w:top w:val="none" w:sz="0" w:space="0" w:color="auto"/>
        <w:left w:val="none" w:sz="0" w:space="0" w:color="auto"/>
        <w:bottom w:val="none" w:sz="0" w:space="0" w:color="auto"/>
        <w:right w:val="none" w:sz="0" w:space="0" w:color="auto"/>
      </w:divBdr>
    </w:div>
    <w:div w:id="1692106550">
      <w:bodyDiv w:val="1"/>
      <w:marLeft w:val="0"/>
      <w:marRight w:val="0"/>
      <w:marTop w:val="0"/>
      <w:marBottom w:val="0"/>
      <w:divBdr>
        <w:top w:val="none" w:sz="0" w:space="0" w:color="auto"/>
        <w:left w:val="none" w:sz="0" w:space="0" w:color="auto"/>
        <w:bottom w:val="none" w:sz="0" w:space="0" w:color="auto"/>
        <w:right w:val="none" w:sz="0" w:space="0" w:color="auto"/>
      </w:divBdr>
    </w:div>
    <w:div w:id="1926381067">
      <w:bodyDiv w:val="1"/>
      <w:marLeft w:val="0"/>
      <w:marRight w:val="0"/>
      <w:marTop w:val="0"/>
      <w:marBottom w:val="0"/>
      <w:divBdr>
        <w:top w:val="none" w:sz="0" w:space="0" w:color="auto"/>
        <w:left w:val="none" w:sz="0" w:space="0" w:color="auto"/>
        <w:bottom w:val="none" w:sz="0" w:space="0" w:color="auto"/>
        <w:right w:val="none" w:sz="0" w:space="0" w:color="auto"/>
      </w:divBdr>
    </w:div>
    <w:div w:id="20657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32B4-1635-44F4-9FAF-5994B30F4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41</Pages>
  <Words>56162</Words>
  <Characters>320124</Characters>
  <Application>Microsoft Office Word</Application>
  <DocSecurity>0</DocSecurity>
  <Lines>2667</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Brinzer</dc:creator>
  <cp:keywords/>
  <dc:description/>
  <cp:lastModifiedBy>Berquist, Eric John</cp:lastModifiedBy>
  <cp:revision>24</cp:revision>
  <cp:lastPrinted>2016-08-15T13:46:00Z</cp:lastPrinted>
  <dcterms:created xsi:type="dcterms:W3CDTF">2016-08-15T13:46:00Z</dcterms:created>
  <dcterms:modified xsi:type="dcterms:W3CDTF">2016-11-05T16:45:00Z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http://www.zotero.org/styles/the-journal-of-physical-chemistry-b</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http://www.zotero.org/styles/the-journal-of-chemical-physics</vt:lpwstr>
  </property>
  <property fmtid="{D5CDD505-2E9C-101B-9397-08002B2CF9AE}" pid="21" name="Mendeley Recent Style Name 8_1">
    <vt:lpwstr>The Journal of Chemical Physics</vt:lpwstr>
  </property>
  <property fmtid="{D5CDD505-2E9C-101B-9397-08002B2CF9AE}" pid="22" name="Mendeley Recent Style Id 9_1">
    <vt:lpwstr>http://www.zotero.org/styles/the-journal-of-physical-chemistry-b</vt:lpwstr>
  </property>
  <property fmtid="{D5CDD505-2E9C-101B-9397-08002B2CF9AE}" pid="23" name="Mendeley Recent Style Name 9_1">
    <vt:lpwstr>The Journal of Physical Chemistry B</vt:lpwstr>
  </property>
  <property fmtid="{D5CDD505-2E9C-101B-9397-08002B2CF9AE}" pid="24" name="Mendeley Unique User Id_1">
    <vt:lpwstr>2dca8b52-0f5e-3064-966e-29984a162417</vt:lpwstr>
  </property>
</Properties>
</file>